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5.xml" ContentType="application/vnd.openxmlformats-officedocument.wordprocessingml.footer+xml"/>
  <Override PartName="/word/header37.xml" ContentType="application/vnd.openxmlformats-officedocument.wordprocessingml.header+xml"/>
  <Override PartName="/word/footer6.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709"/>
        <w:gridCol w:w="428"/>
        <w:gridCol w:w="1282"/>
        <w:gridCol w:w="855"/>
        <w:gridCol w:w="854"/>
        <w:gridCol w:w="1283"/>
        <w:gridCol w:w="427"/>
        <w:gridCol w:w="1710"/>
        <w:gridCol w:w="2137"/>
      </w:tblGrid>
      <w:tr w:rsidR="00C70C56" w:rsidRPr="00944974" w:rsidTr="00FD28B2">
        <w:trPr>
          <w:trHeight w:val="3489"/>
        </w:trPr>
        <w:tc>
          <w:tcPr>
            <w:tcW w:w="10685" w:type="dxa"/>
            <w:gridSpan w:val="9"/>
            <w:tcBorders>
              <w:top w:val="single" w:sz="12" w:space="0" w:color="auto"/>
              <w:bottom w:val="single" w:sz="12" w:space="0" w:color="auto"/>
            </w:tcBorders>
            <w:vAlign w:val="bottom"/>
          </w:tcPr>
          <w:p w:rsidR="00C70C56" w:rsidRPr="00944974" w:rsidRDefault="004D0750" w:rsidP="004D0750">
            <w:pPr>
              <w:spacing w:line="276" w:lineRule="auto"/>
              <w:jc w:val="center"/>
              <w:rPr>
                <w:rFonts w:ascii="Arial" w:hAnsi="Arial" w:cs="Arial"/>
                <w:b/>
                <w:sz w:val="18"/>
                <w:szCs w:val="14"/>
              </w:rPr>
            </w:pPr>
            <w:r>
              <w:rPr>
                <w:rFonts w:ascii="Arial" w:hAnsi="Arial" w:cs="Arial"/>
                <w:b/>
                <w:noProof/>
                <w:sz w:val="18"/>
                <w:szCs w:val="14"/>
              </w:rPr>
              <w:drawing>
                <wp:anchor distT="0" distB="0" distL="114300" distR="114300" simplePos="0" relativeHeight="251678720" behindDoc="1" locked="0" layoutInCell="1" allowOverlap="1" wp14:anchorId="2A7697B6" wp14:editId="22A6F903">
                  <wp:simplePos x="0" y="0"/>
                  <wp:positionH relativeFrom="column">
                    <wp:posOffset>2356485</wp:posOffset>
                  </wp:positionH>
                  <wp:positionV relativeFrom="paragraph">
                    <wp:posOffset>-1891030</wp:posOffset>
                  </wp:positionV>
                  <wp:extent cx="2099945" cy="1889125"/>
                  <wp:effectExtent l="0" t="0" r="0" b="0"/>
                  <wp:wrapTopAndBottom/>
                  <wp:docPr id="1" name="Picture 1" descr="C:\Projects\Kenya\PMTCT\Operations\Certificate\kenya-sh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Kenya\PMTCT\Operations\Certificate\kenya-shiel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9945" cy="188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0C56" w:rsidRPr="00944974">
              <w:rPr>
                <w:rFonts w:ascii="Arial" w:hAnsi="Arial" w:cs="Arial"/>
                <w:b/>
                <w:sz w:val="18"/>
                <w:szCs w:val="14"/>
              </w:rPr>
              <w:t>MINISTRY OF HEALTH</w:t>
            </w:r>
          </w:p>
          <w:p w:rsidR="00C70C56" w:rsidRPr="00944974" w:rsidRDefault="00C70C56" w:rsidP="00BB69EA">
            <w:pPr>
              <w:spacing w:line="276" w:lineRule="auto"/>
              <w:jc w:val="center"/>
              <w:rPr>
                <w:rFonts w:ascii="Arial" w:hAnsi="Arial" w:cs="Arial"/>
                <w:b/>
                <w:sz w:val="18"/>
                <w:szCs w:val="14"/>
              </w:rPr>
            </w:pPr>
            <w:r w:rsidRPr="00944974">
              <w:rPr>
                <w:rFonts w:ascii="Arial" w:hAnsi="Arial" w:cs="Arial"/>
                <w:b/>
                <w:sz w:val="18"/>
                <w:szCs w:val="14"/>
              </w:rPr>
              <w:t>KENYA AIDS INDICATOR SURVEY II</w:t>
            </w:r>
          </w:p>
          <w:p w:rsidR="00C70C56" w:rsidRPr="00944974" w:rsidRDefault="00F32533" w:rsidP="00F059BF">
            <w:pPr>
              <w:spacing w:line="276" w:lineRule="auto"/>
              <w:jc w:val="center"/>
              <w:rPr>
                <w:rFonts w:ascii="Arial" w:hAnsi="Arial" w:cs="Arial"/>
                <w:szCs w:val="14"/>
              </w:rPr>
            </w:pPr>
            <w:r>
              <w:rPr>
                <w:rFonts w:ascii="Arial" w:hAnsi="Arial" w:cs="Arial"/>
                <w:b/>
                <w:sz w:val="18"/>
                <w:szCs w:val="14"/>
              </w:rPr>
              <w:t xml:space="preserve">INDIVIDUAL </w:t>
            </w:r>
            <w:r w:rsidR="00FD28B2">
              <w:rPr>
                <w:rFonts w:ascii="Arial" w:hAnsi="Arial" w:cs="Arial"/>
                <w:b/>
                <w:sz w:val="18"/>
                <w:szCs w:val="14"/>
              </w:rPr>
              <w:t xml:space="preserve">ADULT </w:t>
            </w:r>
            <w:r w:rsidR="00F059BF">
              <w:rPr>
                <w:rFonts w:ascii="Arial" w:hAnsi="Arial" w:cs="Arial"/>
                <w:b/>
                <w:sz w:val="18"/>
                <w:szCs w:val="14"/>
              </w:rPr>
              <w:t>MALE</w:t>
            </w:r>
            <w:r w:rsidR="00C70C56" w:rsidRPr="00944974">
              <w:rPr>
                <w:rFonts w:ascii="Arial" w:hAnsi="Arial" w:cs="Arial"/>
                <w:b/>
                <w:sz w:val="18"/>
                <w:szCs w:val="14"/>
              </w:rPr>
              <w:t xml:space="preserve"> QUESTIONNAIRE</w:t>
            </w:r>
          </w:p>
        </w:tc>
      </w:tr>
      <w:tr w:rsidR="00C70C56" w:rsidRPr="003F57D8" w:rsidTr="003F57D8">
        <w:trPr>
          <w:trHeight w:val="2760"/>
        </w:trPr>
        <w:tc>
          <w:tcPr>
            <w:tcW w:w="8548" w:type="dxa"/>
            <w:gridSpan w:val="8"/>
            <w:tcBorders>
              <w:top w:val="single" w:sz="12" w:space="0" w:color="auto"/>
              <w:bottom w:val="single" w:sz="12" w:space="0" w:color="auto"/>
              <w:right w:val="single" w:sz="12" w:space="0" w:color="auto"/>
            </w:tcBorders>
          </w:tcPr>
          <w:p w:rsidR="00C70C56" w:rsidRPr="003F57D8" w:rsidRDefault="00C70C56" w:rsidP="00BB69EA">
            <w:pPr>
              <w:rPr>
                <w:rFonts w:ascii="Arial" w:hAnsi="Arial" w:cs="Arial"/>
                <w:sz w:val="16"/>
              </w:rPr>
            </w:pPr>
          </w:p>
          <w:p w:rsidR="00C70C56" w:rsidRPr="003F57D8" w:rsidRDefault="00C70C56" w:rsidP="00BB69EA">
            <w:pPr>
              <w:spacing w:line="480" w:lineRule="auto"/>
              <w:rPr>
                <w:rFonts w:ascii="Arial" w:hAnsi="Arial" w:cs="Arial"/>
                <w:sz w:val="16"/>
              </w:rPr>
            </w:pPr>
            <w:r w:rsidRPr="003F57D8">
              <w:rPr>
                <w:rFonts w:ascii="Arial" w:hAnsi="Arial" w:cs="Arial"/>
                <w:sz w:val="16"/>
              </w:rPr>
              <w:t>PROVINCE</w:t>
            </w:r>
            <w:r w:rsidR="003F57D8">
              <w:rPr>
                <w:rFonts w:ascii="Arial" w:hAnsi="Arial" w:cs="Arial"/>
                <w:sz w:val="16"/>
              </w:rPr>
              <w:t xml:space="preserve">:  </w:t>
            </w:r>
            <w:r w:rsidRPr="003F57D8">
              <w:rPr>
                <w:rFonts w:ascii="Arial" w:hAnsi="Arial" w:cs="Arial"/>
                <w:sz w:val="16"/>
              </w:rPr>
              <w:t xml:space="preserve"> ________________________________________________________</w:t>
            </w:r>
            <w:r w:rsidR="003F57D8">
              <w:rPr>
                <w:rFonts w:ascii="Arial" w:hAnsi="Arial" w:cs="Arial"/>
                <w:sz w:val="16"/>
              </w:rPr>
              <w:t>_______________</w:t>
            </w:r>
            <w:r w:rsidRPr="003F57D8">
              <w:rPr>
                <w:rFonts w:ascii="Arial" w:hAnsi="Arial" w:cs="Arial"/>
                <w:sz w:val="16"/>
              </w:rPr>
              <w:t>___</w:t>
            </w:r>
          </w:p>
          <w:p w:rsidR="00C70C56" w:rsidRPr="003F57D8" w:rsidRDefault="00D95B5A" w:rsidP="00BB69EA">
            <w:pPr>
              <w:spacing w:line="480" w:lineRule="auto"/>
              <w:rPr>
                <w:rFonts w:ascii="Arial" w:hAnsi="Arial" w:cs="Arial"/>
                <w:sz w:val="16"/>
              </w:rPr>
            </w:pPr>
            <w:r w:rsidRPr="003F57D8">
              <w:rPr>
                <w:rFonts w:ascii="Arial" w:hAnsi="Arial" w:cs="Arial"/>
                <w:sz w:val="16"/>
              </w:rPr>
              <w:t xml:space="preserve">NASCOP </w:t>
            </w:r>
            <w:r w:rsidR="00C70C56" w:rsidRPr="003F57D8">
              <w:rPr>
                <w:rFonts w:ascii="Arial" w:hAnsi="Arial" w:cs="Arial"/>
                <w:sz w:val="16"/>
              </w:rPr>
              <w:t>REGION</w:t>
            </w:r>
            <w:r w:rsidR="003F57D8">
              <w:rPr>
                <w:rFonts w:ascii="Arial" w:hAnsi="Arial" w:cs="Arial"/>
                <w:sz w:val="16"/>
              </w:rPr>
              <w:t xml:space="preserve">: </w:t>
            </w:r>
            <w:r w:rsidR="00C70C56" w:rsidRPr="003F57D8">
              <w:rPr>
                <w:rFonts w:ascii="Arial" w:hAnsi="Arial" w:cs="Arial"/>
                <w:sz w:val="16"/>
              </w:rPr>
              <w:t xml:space="preserve">      ____________________________________________</w:t>
            </w:r>
            <w:r w:rsidR="003F57D8">
              <w:rPr>
                <w:rFonts w:ascii="Arial" w:hAnsi="Arial" w:cs="Arial"/>
                <w:sz w:val="16"/>
              </w:rPr>
              <w:t>_______________</w:t>
            </w:r>
            <w:r w:rsidR="00C70C56" w:rsidRPr="003F57D8">
              <w:rPr>
                <w:rFonts w:ascii="Arial" w:hAnsi="Arial" w:cs="Arial"/>
                <w:sz w:val="16"/>
              </w:rPr>
              <w:t>_______</w:t>
            </w:r>
          </w:p>
          <w:p w:rsidR="00C70C56" w:rsidRPr="003F57D8" w:rsidRDefault="00C70C56" w:rsidP="00BB69EA">
            <w:pPr>
              <w:spacing w:line="480" w:lineRule="auto"/>
              <w:rPr>
                <w:rFonts w:ascii="Arial" w:hAnsi="Arial" w:cs="Arial"/>
                <w:sz w:val="16"/>
              </w:rPr>
            </w:pPr>
            <w:r w:rsidRPr="003F57D8">
              <w:rPr>
                <w:rFonts w:ascii="Arial" w:hAnsi="Arial" w:cs="Arial"/>
                <w:sz w:val="16"/>
              </w:rPr>
              <w:t>DISTRICT</w:t>
            </w:r>
            <w:r w:rsidR="003F57D8">
              <w:rPr>
                <w:rFonts w:ascii="Arial" w:hAnsi="Arial" w:cs="Arial"/>
                <w:sz w:val="16"/>
              </w:rPr>
              <w:t xml:space="preserve">:  </w:t>
            </w:r>
            <w:r w:rsidRPr="003F57D8">
              <w:rPr>
                <w:rFonts w:ascii="Arial" w:hAnsi="Arial" w:cs="Arial"/>
                <w:sz w:val="16"/>
              </w:rPr>
              <w:t xml:space="preserve">   _______________________________________________</w:t>
            </w:r>
            <w:r w:rsidR="003F57D8">
              <w:rPr>
                <w:rFonts w:ascii="Arial" w:hAnsi="Arial" w:cs="Arial"/>
                <w:sz w:val="16"/>
              </w:rPr>
              <w:t>_______________</w:t>
            </w:r>
            <w:r w:rsidRPr="003F57D8">
              <w:rPr>
                <w:rFonts w:ascii="Arial" w:hAnsi="Arial" w:cs="Arial"/>
                <w:sz w:val="16"/>
              </w:rPr>
              <w:t>____________</w:t>
            </w:r>
          </w:p>
          <w:p w:rsidR="00C70C56" w:rsidRPr="003F57D8" w:rsidRDefault="00C70C56" w:rsidP="00BB69EA">
            <w:pPr>
              <w:spacing w:line="480" w:lineRule="auto"/>
              <w:rPr>
                <w:rFonts w:ascii="Arial" w:hAnsi="Arial" w:cs="Arial"/>
                <w:sz w:val="16"/>
              </w:rPr>
            </w:pPr>
            <w:r w:rsidRPr="003F57D8">
              <w:rPr>
                <w:rFonts w:ascii="Arial" w:hAnsi="Arial" w:cs="Arial"/>
                <w:sz w:val="16"/>
              </w:rPr>
              <w:t>NASSEP V CLUSTER NUMBER</w:t>
            </w:r>
            <w:r w:rsidR="003F57D8">
              <w:rPr>
                <w:rFonts w:ascii="Arial" w:hAnsi="Arial" w:cs="Arial"/>
                <w:sz w:val="16"/>
              </w:rPr>
              <w:t xml:space="preserve">:   </w:t>
            </w:r>
            <w:r w:rsidRPr="003F57D8">
              <w:rPr>
                <w:rFonts w:ascii="Arial" w:hAnsi="Arial" w:cs="Arial"/>
                <w:sz w:val="16"/>
              </w:rPr>
              <w:t>_______________________________</w:t>
            </w:r>
            <w:r w:rsidR="003F57D8">
              <w:rPr>
                <w:rFonts w:ascii="Arial" w:hAnsi="Arial" w:cs="Arial"/>
                <w:sz w:val="16"/>
              </w:rPr>
              <w:t>__________________________</w:t>
            </w:r>
          </w:p>
          <w:p w:rsidR="00C70C56" w:rsidRPr="003F57D8" w:rsidRDefault="00C70C56" w:rsidP="00BB69EA">
            <w:pPr>
              <w:spacing w:line="480" w:lineRule="auto"/>
              <w:rPr>
                <w:rFonts w:ascii="Arial" w:hAnsi="Arial" w:cs="Arial"/>
                <w:sz w:val="16"/>
              </w:rPr>
            </w:pPr>
            <w:r w:rsidRPr="003F57D8">
              <w:rPr>
                <w:rFonts w:ascii="Arial" w:hAnsi="Arial" w:cs="Arial"/>
                <w:sz w:val="16"/>
              </w:rPr>
              <w:t>HOUSEHOLD NUMBER</w:t>
            </w:r>
            <w:r w:rsidR="003F57D8">
              <w:rPr>
                <w:rFonts w:ascii="Arial" w:hAnsi="Arial" w:cs="Arial"/>
                <w:sz w:val="16"/>
              </w:rPr>
              <w:t xml:space="preserve">:    </w:t>
            </w:r>
            <w:r w:rsidRPr="003F57D8">
              <w:rPr>
                <w:rFonts w:ascii="Arial" w:hAnsi="Arial" w:cs="Arial"/>
                <w:sz w:val="16"/>
              </w:rPr>
              <w:t xml:space="preserve">  _________________________________________</w:t>
            </w:r>
            <w:r w:rsidR="003F57D8">
              <w:rPr>
                <w:rFonts w:ascii="Arial" w:hAnsi="Arial" w:cs="Arial"/>
                <w:sz w:val="16"/>
              </w:rPr>
              <w:t>_____________________</w:t>
            </w:r>
          </w:p>
          <w:p w:rsidR="00C70C56" w:rsidRPr="003F57D8" w:rsidRDefault="00C70C56" w:rsidP="00BB69EA">
            <w:pPr>
              <w:spacing w:line="480" w:lineRule="auto"/>
              <w:rPr>
                <w:rFonts w:ascii="Arial" w:hAnsi="Arial" w:cs="Arial"/>
                <w:sz w:val="16"/>
              </w:rPr>
            </w:pPr>
            <w:r w:rsidRPr="003F57D8">
              <w:rPr>
                <w:rFonts w:ascii="Arial" w:hAnsi="Arial" w:cs="Arial"/>
                <w:sz w:val="16"/>
              </w:rPr>
              <w:t>LARGE CITY/SMALL CITY/TOWN/RURAL</w:t>
            </w:r>
            <w:r w:rsidR="003F57D8">
              <w:rPr>
                <w:rFonts w:ascii="Arial" w:hAnsi="Arial" w:cs="Arial"/>
                <w:sz w:val="16"/>
              </w:rPr>
              <w:t xml:space="preserve">:     </w:t>
            </w:r>
            <w:r w:rsidRPr="003F57D8">
              <w:rPr>
                <w:rFonts w:ascii="Arial" w:hAnsi="Arial" w:cs="Arial"/>
                <w:sz w:val="16"/>
              </w:rPr>
              <w:t xml:space="preserve">  __________________________________</w:t>
            </w:r>
            <w:r w:rsidR="003F57D8">
              <w:rPr>
                <w:rFonts w:ascii="Arial" w:hAnsi="Arial" w:cs="Arial"/>
                <w:sz w:val="16"/>
              </w:rPr>
              <w:t>_____________</w:t>
            </w:r>
          </w:p>
          <w:p w:rsidR="00C70C56" w:rsidRDefault="00C70C56" w:rsidP="00BB69EA">
            <w:pPr>
              <w:spacing w:line="480" w:lineRule="auto"/>
              <w:rPr>
                <w:rFonts w:ascii="Arial" w:hAnsi="Arial" w:cs="Arial"/>
                <w:sz w:val="16"/>
              </w:rPr>
            </w:pPr>
            <w:r w:rsidRPr="003F57D8">
              <w:rPr>
                <w:rFonts w:ascii="Arial" w:hAnsi="Arial" w:cs="Arial"/>
                <w:sz w:val="16"/>
              </w:rPr>
              <w:t>NAME OF HOUSEHOLD HEAD</w:t>
            </w:r>
            <w:r w:rsidR="003F57D8">
              <w:rPr>
                <w:rFonts w:ascii="Arial" w:hAnsi="Arial" w:cs="Arial"/>
                <w:sz w:val="16"/>
              </w:rPr>
              <w:t xml:space="preserve">:     </w:t>
            </w:r>
            <w:r w:rsidRPr="003F57D8">
              <w:rPr>
                <w:rFonts w:ascii="Arial" w:hAnsi="Arial" w:cs="Arial"/>
                <w:sz w:val="16"/>
              </w:rPr>
              <w:t xml:space="preserve"> ___________________________________________</w:t>
            </w:r>
            <w:r w:rsidR="003F57D8">
              <w:rPr>
                <w:rFonts w:ascii="Arial" w:hAnsi="Arial" w:cs="Arial"/>
                <w:sz w:val="16"/>
              </w:rPr>
              <w:t>_____________</w:t>
            </w:r>
          </w:p>
          <w:p w:rsidR="00F32533" w:rsidRPr="003F57D8" w:rsidRDefault="00F32533" w:rsidP="00BB69EA">
            <w:pPr>
              <w:spacing w:line="480" w:lineRule="auto"/>
              <w:rPr>
                <w:rFonts w:ascii="Arial" w:hAnsi="Arial" w:cs="Arial"/>
                <w:sz w:val="16"/>
                <w:szCs w:val="14"/>
              </w:rPr>
            </w:pPr>
            <w:r>
              <w:rPr>
                <w:rFonts w:ascii="Arial" w:hAnsi="Arial" w:cs="Arial"/>
                <w:sz w:val="16"/>
              </w:rPr>
              <w:t>LINE NUMBER OF RESPONDENT _________________________________________________________</w:t>
            </w:r>
          </w:p>
        </w:tc>
        <w:tc>
          <w:tcPr>
            <w:tcW w:w="2137" w:type="dxa"/>
            <w:tcBorders>
              <w:top w:val="single" w:sz="12" w:space="0" w:color="auto"/>
              <w:left w:val="single" w:sz="12" w:space="0" w:color="auto"/>
              <w:bottom w:val="single" w:sz="12" w:space="0" w:color="auto"/>
            </w:tcBorders>
          </w:tcPr>
          <w:p w:rsidR="00C70C56" w:rsidRPr="003F57D8" w:rsidRDefault="00C70C56" w:rsidP="00BB69EA">
            <w:pPr>
              <w:rPr>
                <w:rFonts w:ascii="Arial" w:hAnsi="Arial" w:cs="Arial"/>
                <w:sz w:val="16"/>
                <w:szCs w:val="14"/>
              </w:rPr>
            </w:pPr>
          </w:p>
        </w:tc>
      </w:tr>
      <w:tr w:rsidR="00C70C56" w:rsidRPr="00944974" w:rsidTr="00F32533">
        <w:trPr>
          <w:trHeight w:val="267"/>
        </w:trPr>
        <w:tc>
          <w:tcPr>
            <w:tcW w:w="10685" w:type="dxa"/>
            <w:gridSpan w:val="9"/>
            <w:tcBorders>
              <w:top w:val="single" w:sz="12" w:space="0" w:color="auto"/>
              <w:bottom w:val="single" w:sz="12" w:space="0" w:color="auto"/>
            </w:tcBorders>
            <w:vAlign w:val="center"/>
          </w:tcPr>
          <w:p w:rsidR="00C70C56" w:rsidRPr="00944974" w:rsidRDefault="00C70C56" w:rsidP="00F32533">
            <w:pPr>
              <w:jc w:val="center"/>
              <w:rPr>
                <w:rFonts w:ascii="Arial" w:hAnsi="Arial" w:cs="Arial"/>
                <w:b/>
                <w:sz w:val="18"/>
                <w:szCs w:val="14"/>
              </w:rPr>
            </w:pPr>
            <w:r w:rsidRPr="00944974">
              <w:rPr>
                <w:rFonts w:ascii="Arial" w:hAnsi="Arial" w:cs="Arial"/>
                <w:b/>
                <w:sz w:val="18"/>
                <w:szCs w:val="14"/>
              </w:rPr>
              <w:t>INTERVIEWER VISITS</w:t>
            </w:r>
          </w:p>
        </w:tc>
      </w:tr>
      <w:tr w:rsidR="00C70C56" w:rsidRPr="00944974" w:rsidTr="00BB69EA">
        <w:trPr>
          <w:trHeight w:val="321"/>
        </w:trPr>
        <w:tc>
          <w:tcPr>
            <w:tcW w:w="2137" w:type="dxa"/>
            <w:gridSpan w:val="2"/>
            <w:tcBorders>
              <w:top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p>
        </w:tc>
        <w:tc>
          <w:tcPr>
            <w:tcW w:w="2137" w:type="dxa"/>
            <w:gridSpan w:val="2"/>
            <w:tcBorders>
              <w:top w:val="single" w:sz="12" w:space="0" w:color="auto"/>
              <w:left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1</w:t>
            </w:r>
          </w:p>
        </w:tc>
        <w:tc>
          <w:tcPr>
            <w:tcW w:w="2137" w:type="dxa"/>
            <w:gridSpan w:val="2"/>
            <w:tcBorders>
              <w:top w:val="single" w:sz="12" w:space="0" w:color="auto"/>
              <w:left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2</w:t>
            </w:r>
          </w:p>
        </w:tc>
        <w:tc>
          <w:tcPr>
            <w:tcW w:w="2137" w:type="dxa"/>
            <w:gridSpan w:val="2"/>
            <w:tcBorders>
              <w:top w:val="single" w:sz="12" w:space="0" w:color="auto"/>
              <w:left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3</w:t>
            </w:r>
          </w:p>
        </w:tc>
        <w:tc>
          <w:tcPr>
            <w:tcW w:w="2137" w:type="dxa"/>
            <w:tcBorders>
              <w:top w:val="single" w:sz="12" w:space="0" w:color="auto"/>
              <w:left w:val="single" w:sz="12" w:space="0" w:color="auto"/>
              <w:bottom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FINAL VISIT</w:t>
            </w:r>
          </w:p>
        </w:tc>
      </w:tr>
      <w:tr w:rsidR="00C70C56" w:rsidRPr="00944974" w:rsidTr="00BB69EA">
        <w:trPr>
          <w:trHeight w:val="432"/>
        </w:trPr>
        <w:tc>
          <w:tcPr>
            <w:tcW w:w="2137" w:type="dxa"/>
            <w:gridSpan w:val="2"/>
            <w:tcBorders>
              <w:top w:val="single" w:sz="12" w:space="0" w:color="auto"/>
              <w:right w:val="single" w:sz="12" w:space="0" w:color="auto"/>
            </w:tcBorders>
            <w:vAlign w:val="center"/>
          </w:tcPr>
          <w:p w:rsidR="00C70C56" w:rsidRPr="00944974" w:rsidRDefault="00C70C56" w:rsidP="00BB69EA">
            <w:pPr>
              <w:rPr>
                <w:rFonts w:ascii="Arial" w:hAnsi="Arial" w:cs="Arial"/>
                <w:b/>
                <w:szCs w:val="14"/>
              </w:rPr>
            </w:pPr>
            <w:r w:rsidRPr="00944974">
              <w:rPr>
                <w:rFonts w:ascii="Arial" w:hAnsi="Arial" w:cs="Arial"/>
                <w:b/>
                <w:sz w:val="18"/>
                <w:szCs w:val="14"/>
              </w:rPr>
              <w:t>DATE</w:t>
            </w:r>
          </w:p>
        </w:tc>
        <w:tc>
          <w:tcPr>
            <w:tcW w:w="2137" w:type="dxa"/>
            <w:gridSpan w:val="2"/>
            <w:tcBorders>
              <w:top w:val="single" w:sz="12" w:space="0" w:color="auto"/>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r w:rsidRPr="00944974">
              <w:rPr>
                <w:rFonts w:ascii="Arial" w:hAnsi="Arial" w:cs="Arial"/>
                <w:szCs w:val="14"/>
              </w:rPr>
              <w:t>________________</w:t>
            </w:r>
          </w:p>
        </w:tc>
        <w:tc>
          <w:tcPr>
            <w:tcW w:w="2137" w:type="dxa"/>
            <w:tcBorders>
              <w:top w:val="single" w:sz="12" w:space="0" w:color="auto"/>
              <w:left w:val="single" w:sz="12" w:space="0" w:color="auto"/>
            </w:tcBorders>
            <w:vAlign w:val="center"/>
          </w:tcPr>
          <w:p w:rsidR="00C70C56" w:rsidRPr="00944974" w:rsidRDefault="00C70C56" w:rsidP="00BB69EA">
            <w:pPr>
              <w:rPr>
                <w:rFonts w:ascii="Arial" w:hAnsi="Arial" w:cs="Arial"/>
                <w:sz w:val="18"/>
                <w:szCs w:val="14"/>
              </w:rPr>
            </w:pPr>
            <w:r w:rsidRPr="00944974">
              <w:rPr>
                <w:rFonts w:ascii="Arial" w:hAnsi="Arial" w:cs="Arial"/>
                <w:sz w:val="18"/>
                <w:szCs w:val="14"/>
              </w:rPr>
              <w:t>DAY ____ ____</w:t>
            </w:r>
          </w:p>
        </w:tc>
      </w:tr>
      <w:tr w:rsidR="00C70C56" w:rsidRPr="00944974" w:rsidTr="00BB69EA">
        <w:trPr>
          <w:trHeight w:val="432"/>
        </w:trPr>
        <w:tc>
          <w:tcPr>
            <w:tcW w:w="2137" w:type="dxa"/>
            <w:gridSpan w:val="2"/>
            <w:tcBorders>
              <w:right w:val="single" w:sz="12" w:space="0" w:color="auto"/>
            </w:tcBorders>
            <w:vAlign w:val="center"/>
          </w:tcPr>
          <w:p w:rsidR="00C70C56" w:rsidRPr="00944974" w:rsidRDefault="00C70C56"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p>
        </w:tc>
        <w:tc>
          <w:tcPr>
            <w:tcW w:w="2137" w:type="dxa"/>
            <w:tcBorders>
              <w:left w:val="single" w:sz="12" w:space="0" w:color="auto"/>
            </w:tcBorders>
            <w:vAlign w:val="center"/>
          </w:tcPr>
          <w:p w:rsidR="00C70C56" w:rsidRPr="00944974" w:rsidRDefault="00C70C56" w:rsidP="00BB69EA">
            <w:pPr>
              <w:rPr>
                <w:rFonts w:ascii="Arial" w:hAnsi="Arial" w:cs="Arial"/>
                <w:sz w:val="18"/>
                <w:szCs w:val="14"/>
              </w:rPr>
            </w:pPr>
            <w:r w:rsidRPr="00944974">
              <w:rPr>
                <w:rFonts w:ascii="Arial" w:hAnsi="Arial" w:cs="Arial"/>
                <w:sz w:val="18"/>
                <w:szCs w:val="14"/>
              </w:rPr>
              <w:t>MONTH ____ ____</w:t>
            </w:r>
          </w:p>
        </w:tc>
      </w:tr>
      <w:tr w:rsidR="00061D42" w:rsidRPr="00944974" w:rsidTr="00BB69EA">
        <w:trPr>
          <w:trHeight w:val="432"/>
        </w:trPr>
        <w:tc>
          <w:tcPr>
            <w:tcW w:w="2137" w:type="dxa"/>
            <w:gridSpan w:val="2"/>
            <w:tcBorders>
              <w:right w:val="single" w:sz="12" w:space="0" w:color="auto"/>
            </w:tcBorders>
            <w:vAlign w:val="center"/>
          </w:tcPr>
          <w:p w:rsidR="00061D42" w:rsidRPr="00944974" w:rsidRDefault="00061D42" w:rsidP="006474C7">
            <w:pPr>
              <w:rPr>
                <w:rFonts w:ascii="Arial" w:hAnsi="Arial" w:cs="Arial"/>
                <w:b/>
                <w:sz w:val="18"/>
                <w:szCs w:val="14"/>
              </w:rPr>
            </w:pPr>
            <w:r>
              <w:rPr>
                <w:rFonts w:ascii="Arial" w:hAnsi="Arial" w:cs="Arial"/>
                <w:b/>
                <w:sz w:val="18"/>
                <w:szCs w:val="14"/>
              </w:rPr>
              <w:t>INTERVIEWER</w:t>
            </w:r>
            <w:r w:rsidRPr="00944974">
              <w:rPr>
                <w:rFonts w:ascii="Arial" w:hAnsi="Arial" w:cs="Arial"/>
                <w:b/>
                <w:sz w:val="18"/>
                <w:szCs w:val="14"/>
              </w:rPr>
              <w:t xml:space="preserve"> NAME</w:t>
            </w: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6474C7">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6474C7">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6474C7">
            <w:pPr>
              <w:rPr>
                <w:rFonts w:ascii="Arial" w:hAnsi="Arial" w:cs="Arial"/>
                <w:szCs w:val="14"/>
              </w:rPr>
            </w:pPr>
            <w:r w:rsidRPr="00944974">
              <w:rPr>
                <w:rFonts w:ascii="Arial" w:hAnsi="Arial" w:cs="Arial"/>
                <w:szCs w:val="14"/>
              </w:rPr>
              <w:t>________________</w:t>
            </w:r>
          </w:p>
        </w:tc>
        <w:tc>
          <w:tcPr>
            <w:tcW w:w="2137" w:type="dxa"/>
            <w:tcBorders>
              <w:lef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 xml:space="preserve">YEAR       </w:t>
            </w:r>
            <w:r w:rsidRPr="00F32533">
              <w:rPr>
                <w:rFonts w:ascii="Arial" w:hAnsi="Arial" w:cs="Arial"/>
                <w:b/>
                <w:sz w:val="24"/>
                <w:szCs w:val="14"/>
              </w:rPr>
              <w:t>2012</w:t>
            </w:r>
          </w:p>
        </w:tc>
      </w:tr>
      <w:tr w:rsidR="00061D42" w:rsidRPr="00944974" w:rsidTr="00BB69EA">
        <w:trPr>
          <w:trHeight w:val="432"/>
        </w:trPr>
        <w:tc>
          <w:tcPr>
            <w:tcW w:w="2137" w:type="dxa"/>
            <w:gridSpan w:val="2"/>
            <w:tcBorders>
              <w:bottom w:val="nil"/>
              <w:right w:val="single" w:sz="12" w:space="0" w:color="auto"/>
            </w:tcBorders>
            <w:vAlign w:val="center"/>
          </w:tcPr>
          <w:p w:rsidR="00061D42" w:rsidRPr="00944974" w:rsidRDefault="00061D42" w:rsidP="00BB69EA">
            <w:pPr>
              <w:rPr>
                <w:rFonts w:ascii="Arial" w:hAnsi="Arial" w:cs="Arial"/>
                <w:b/>
                <w:sz w:val="18"/>
                <w:szCs w:val="14"/>
              </w:rPr>
            </w:pP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p>
        </w:tc>
        <w:tc>
          <w:tcPr>
            <w:tcW w:w="2137" w:type="dxa"/>
            <w:tcBorders>
              <w:left w:val="single" w:sz="12" w:space="0" w:color="auto"/>
              <w:bottom w:val="nil"/>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INT CODE ____ ____</w:t>
            </w:r>
          </w:p>
        </w:tc>
      </w:tr>
      <w:tr w:rsidR="00061D42" w:rsidRPr="00944974" w:rsidTr="00BB69EA">
        <w:trPr>
          <w:trHeight w:val="432"/>
        </w:trPr>
        <w:tc>
          <w:tcPr>
            <w:tcW w:w="2137" w:type="dxa"/>
            <w:gridSpan w:val="2"/>
            <w:tcBorders>
              <w:top w:val="nil"/>
              <w:bottom w:val="single" w:sz="12" w:space="0" w:color="auto"/>
              <w:right w:val="single" w:sz="12" w:space="0" w:color="auto"/>
            </w:tcBorders>
            <w:vAlign w:val="center"/>
          </w:tcPr>
          <w:p w:rsidR="00061D42" w:rsidRPr="00944974" w:rsidRDefault="00061D42" w:rsidP="00BB69EA">
            <w:pPr>
              <w:rPr>
                <w:rFonts w:ascii="Arial" w:hAnsi="Arial" w:cs="Arial"/>
                <w:b/>
                <w:szCs w:val="14"/>
              </w:rPr>
            </w:pPr>
            <w:r w:rsidRPr="00944974">
              <w:rPr>
                <w:rFonts w:ascii="Arial" w:hAnsi="Arial" w:cs="Arial"/>
                <w:b/>
                <w:sz w:val="18"/>
                <w:szCs w:val="14"/>
              </w:rPr>
              <w:t>RESULT</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tcBorders>
              <w:top w:val="nil"/>
              <w:left w:val="single" w:sz="12" w:space="0" w:color="auto"/>
              <w:bottom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RESULT</w:t>
            </w:r>
            <w:bookmarkStart w:id="0" w:name="_GoBack"/>
            <w:bookmarkEnd w:id="0"/>
            <w:r w:rsidRPr="00944974">
              <w:rPr>
                <w:rFonts w:ascii="Arial" w:hAnsi="Arial" w:cs="Arial"/>
                <w:sz w:val="18"/>
                <w:szCs w:val="14"/>
              </w:rPr>
              <w:t xml:space="preserve">  _____</w:t>
            </w:r>
          </w:p>
        </w:tc>
      </w:tr>
      <w:tr w:rsidR="00061D42" w:rsidRPr="00944974" w:rsidTr="00BB69EA">
        <w:trPr>
          <w:trHeight w:val="510"/>
        </w:trPr>
        <w:tc>
          <w:tcPr>
            <w:tcW w:w="2137" w:type="dxa"/>
            <w:gridSpan w:val="2"/>
            <w:tcBorders>
              <w:top w:val="single" w:sz="12" w:space="0" w:color="auto"/>
              <w:bottom w:val="nil"/>
              <w:righ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b/>
                <w:sz w:val="18"/>
                <w:szCs w:val="14"/>
              </w:rPr>
              <w:t>NEXT VISIT</w:t>
            </w:r>
            <w:r w:rsidRPr="00944974">
              <w:rPr>
                <w:rFonts w:ascii="Arial" w:hAnsi="Arial" w:cs="Arial"/>
                <w:sz w:val="18"/>
                <w:szCs w:val="14"/>
              </w:rPr>
              <w:t>: DATE</w:t>
            </w:r>
          </w:p>
        </w:tc>
        <w:tc>
          <w:tcPr>
            <w:tcW w:w="2137" w:type="dxa"/>
            <w:gridSpan w:val="2"/>
            <w:tcBorders>
              <w:top w:val="single" w:sz="12" w:space="0" w:color="auto"/>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vMerge w:val="restart"/>
            <w:tcBorders>
              <w:top w:val="single" w:sz="12" w:space="0" w:color="auto"/>
              <w:left w:val="single" w:sz="12" w:space="0" w:color="auto"/>
            </w:tcBorders>
            <w:vAlign w:val="center"/>
          </w:tcPr>
          <w:p w:rsidR="00061D42" w:rsidRPr="00944974" w:rsidRDefault="00061D42" w:rsidP="00BB69EA">
            <w:pPr>
              <w:spacing w:line="276" w:lineRule="auto"/>
              <w:rPr>
                <w:rFonts w:ascii="Arial" w:hAnsi="Arial" w:cs="Arial"/>
                <w:sz w:val="18"/>
                <w:szCs w:val="14"/>
              </w:rPr>
            </w:pPr>
            <w:r w:rsidRPr="00944974">
              <w:rPr>
                <w:rFonts w:ascii="Arial" w:hAnsi="Arial" w:cs="Arial"/>
                <w:sz w:val="18"/>
                <w:szCs w:val="14"/>
              </w:rPr>
              <w:t>TOTAL NUMBER</w:t>
            </w:r>
          </w:p>
          <w:p w:rsidR="00061D42" w:rsidRPr="00944974" w:rsidRDefault="00061D42" w:rsidP="00BB69EA">
            <w:pPr>
              <w:spacing w:line="276" w:lineRule="auto"/>
              <w:rPr>
                <w:rFonts w:ascii="Arial" w:hAnsi="Arial" w:cs="Arial"/>
                <w:sz w:val="18"/>
                <w:szCs w:val="14"/>
              </w:rPr>
            </w:pPr>
            <w:r w:rsidRPr="00944974">
              <w:rPr>
                <w:rFonts w:ascii="Arial" w:hAnsi="Arial" w:cs="Arial"/>
                <w:sz w:val="18"/>
                <w:szCs w:val="14"/>
              </w:rPr>
              <w:t>OF VISITS _______</w:t>
            </w:r>
          </w:p>
        </w:tc>
      </w:tr>
      <w:tr w:rsidR="00061D42" w:rsidRPr="00944974" w:rsidTr="00BB69EA">
        <w:trPr>
          <w:trHeight w:val="522"/>
        </w:trPr>
        <w:tc>
          <w:tcPr>
            <w:tcW w:w="2137" w:type="dxa"/>
            <w:gridSpan w:val="2"/>
            <w:tcBorders>
              <w:top w:val="nil"/>
              <w:bottom w:val="single" w:sz="12" w:space="0" w:color="auto"/>
              <w:righ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 xml:space="preserve">                      TIME</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vMerge/>
            <w:tcBorders>
              <w:left w:val="single" w:sz="12" w:space="0" w:color="auto"/>
              <w:bottom w:val="single" w:sz="12" w:space="0" w:color="auto"/>
            </w:tcBorders>
            <w:vAlign w:val="center"/>
          </w:tcPr>
          <w:p w:rsidR="00061D42" w:rsidRPr="00944974" w:rsidRDefault="00061D42" w:rsidP="00BB69EA">
            <w:pPr>
              <w:rPr>
                <w:rFonts w:ascii="Arial" w:hAnsi="Arial" w:cs="Arial"/>
                <w:sz w:val="18"/>
                <w:szCs w:val="14"/>
              </w:rPr>
            </w:pPr>
          </w:p>
        </w:tc>
      </w:tr>
      <w:tr w:rsidR="009931CD" w:rsidRPr="00944974" w:rsidTr="006C0C02">
        <w:trPr>
          <w:trHeight w:val="432"/>
        </w:trPr>
        <w:tc>
          <w:tcPr>
            <w:tcW w:w="8548" w:type="dxa"/>
            <w:gridSpan w:val="8"/>
            <w:tcBorders>
              <w:top w:val="single" w:sz="12" w:space="0" w:color="auto"/>
              <w:left w:val="single" w:sz="12" w:space="0" w:color="auto"/>
              <w:bottom w:val="nil"/>
              <w:right w:val="nil"/>
            </w:tcBorders>
            <w:shd w:val="clear" w:color="auto" w:fill="auto"/>
            <w:vAlign w:val="center"/>
          </w:tcPr>
          <w:p w:rsidR="009931CD" w:rsidRPr="00944974" w:rsidRDefault="009931CD" w:rsidP="00BB69EA">
            <w:pPr>
              <w:rPr>
                <w:rFonts w:ascii="Arial" w:hAnsi="Arial" w:cs="Arial"/>
                <w:sz w:val="18"/>
                <w:szCs w:val="14"/>
              </w:rPr>
            </w:pPr>
            <w:r>
              <w:rPr>
                <w:rFonts w:ascii="Arial" w:hAnsi="Arial" w:cs="Arial"/>
                <w:sz w:val="18"/>
                <w:szCs w:val="14"/>
              </w:rPr>
              <w:t xml:space="preserve">LANGUAGE OF QUESTIONNAIRE:  </w:t>
            </w:r>
            <w:r w:rsidRPr="009931CD">
              <w:rPr>
                <w:rFonts w:ascii="Arial" w:hAnsi="Arial" w:cs="Arial"/>
                <w:b/>
                <w:sz w:val="18"/>
                <w:szCs w:val="14"/>
              </w:rPr>
              <w:t>ENGLISH</w:t>
            </w:r>
          </w:p>
        </w:tc>
        <w:tc>
          <w:tcPr>
            <w:tcW w:w="2137" w:type="dxa"/>
            <w:tcBorders>
              <w:top w:val="single" w:sz="12" w:space="0" w:color="auto"/>
              <w:left w:val="nil"/>
              <w:bottom w:val="nil"/>
              <w:right w:val="single" w:sz="12" w:space="0" w:color="auto"/>
            </w:tcBorders>
            <w:shd w:val="clear" w:color="auto" w:fill="auto"/>
            <w:vAlign w:val="center"/>
          </w:tcPr>
          <w:p w:rsidR="009931CD" w:rsidRPr="00944974" w:rsidRDefault="009931CD" w:rsidP="00BB69EA">
            <w:pPr>
              <w:rPr>
                <w:rFonts w:ascii="Arial" w:hAnsi="Arial" w:cs="Arial"/>
                <w:sz w:val="18"/>
                <w:szCs w:val="14"/>
              </w:rPr>
            </w:pPr>
          </w:p>
        </w:tc>
      </w:tr>
      <w:tr w:rsidR="009931CD" w:rsidRPr="00944974" w:rsidTr="006C0C02">
        <w:trPr>
          <w:trHeight w:val="432"/>
        </w:trPr>
        <w:tc>
          <w:tcPr>
            <w:tcW w:w="8548" w:type="dxa"/>
            <w:gridSpan w:val="8"/>
            <w:tcBorders>
              <w:top w:val="nil"/>
              <w:left w:val="single" w:sz="12" w:space="0" w:color="auto"/>
              <w:bottom w:val="nil"/>
              <w:right w:val="nil"/>
            </w:tcBorders>
            <w:shd w:val="clear" w:color="auto" w:fill="auto"/>
            <w:vAlign w:val="center"/>
          </w:tcPr>
          <w:p w:rsidR="009931CD" w:rsidRPr="00944974" w:rsidRDefault="009931CD" w:rsidP="00BB69EA">
            <w:pPr>
              <w:rPr>
                <w:rFonts w:ascii="Arial" w:hAnsi="Arial" w:cs="Arial"/>
                <w:sz w:val="18"/>
                <w:szCs w:val="14"/>
              </w:rPr>
            </w:pPr>
            <w:r>
              <w:rPr>
                <w:rFonts w:ascii="Arial" w:hAnsi="Arial" w:cs="Arial"/>
                <w:sz w:val="18"/>
                <w:szCs w:val="14"/>
              </w:rPr>
              <w:t>LANGUAGE OF INTERVIEW: ____________________________</w:t>
            </w:r>
          </w:p>
        </w:tc>
        <w:tc>
          <w:tcPr>
            <w:tcW w:w="2137" w:type="dxa"/>
            <w:tcBorders>
              <w:top w:val="nil"/>
              <w:left w:val="nil"/>
              <w:bottom w:val="nil"/>
              <w:right w:val="single" w:sz="12" w:space="0" w:color="auto"/>
            </w:tcBorders>
            <w:shd w:val="clear" w:color="auto" w:fill="auto"/>
            <w:vAlign w:val="center"/>
          </w:tcPr>
          <w:p w:rsidR="009931CD" w:rsidRPr="00944974" w:rsidRDefault="009931CD" w:rsidP="00BB69EA">
            <w:pPr>
              <w:rPr>
                <w:rFonts w:ascii="Arial" w:hAnsi="Arial" w:cs="Arial"/>
                <w:sz w:val="18"/>
                <w:szCs w:val="14"/>
              </w:rPr>
            </w:pPr>
          </w:p>
        </w:tc>
      </w:tr>
      <w:tr w:rsidR="009931CD" w:rsidRPr="00944974" w:rsidTr="006C0C02">
        <w:trPr>
          <w:trHeight w:val="288"/>
        </w:trPr>
        <w:tc>
          <w:tcPr>
            <w:tcW w:w="8548" w:type="dxa"/>
            <w:gridSpan w:val="8"/>
            <w:tcBorders>
              <w:top w:val="nil"/>
              <w:left w:val="single" w:sz="12" w:space="0" w:color="auto"/>
              <w:bottom w:val="nil"/>
              <w:right w:val="nil"/>
            </w:tcBorders>
            <w:shd w:val="clear" w:color="auto" w:fill="auto"/>
            <w:vAlign w:val="center"/>
          </w:tcPr>
          <w:p w:rsidR="009931CD" w:rsidRPr="00944974" w:rsidRDefault="009931CD" w:rsidP="00BB69EA">
            <w:pPr>
              <w:rPr>
                <w:rFonts w:ascii="Arial" w:hAnsi="Arial" w:cs="Arial"/>
                <w:sz w:val="18"/>
                <w:szCs w:val="14"/>
              </w:rPr>
            </w:pPr>
            <w:r>
              <w:rPr>
                <w:rFonts w:ascii="Arial" w:hAnsi="Arial" w:cs="Arial"/>
                <w:sz w:val="18"/>
                <w:szCs w:val="14"/>
              </w:rPr>
              <w:t>HOME LANGUAGE OF RESPONDENT: ___________________________</w:t>
            </w:r>
          </w:p>
        </w:tc>
        <w:tc>
          <w:tcPr>
            <w:tcW w:w="2137" w:type="dxa"/>
            <w:tcBorders>
              <w:top w:val="nil"/>
              <w:left w:val="nil"/>
              <w:bottom w:val="nil"/>
              <w:right w:val="single" w:sz="12" w:space="0" w:color="auto"/>
            </w:tcBorders>
            <w:shd w:val="clear" w:color="auto" w:fill="auto"/>
            <w:vAlign w:val="center"/>
          </w:tcPr>
          <w:p w:rsidR="009931CD" w:rsidRPr="00944974" w:rsidRDefault="009931CD" w:rsidP="00BB69EA">
            <w:pPr>
              <w:rPr>
                <w:rFonts w:ascii="Arial" w:hAnsi="Arial" w:cs="Arial"/>
                <w:sz w:val="18"/>
                <w:szCs w:val="14"/>
              </w:rPr>
            </w:pPr>
          </w:p>
        </w:tc>
      </w:tr>
      <w:tr w:rsidR="009931CD" w:rsidRPr="006C0C02" w:rsidTr="006C0C02">
        <w:trPr>
          <w:trHeight w:val="288"/>
        </w:trPr>
        <w:tc>
          <w:tcPr>
            <w:tcW w:w="1709" w:type="dxa"/>
            <w:tcBorders>
              <w:top w:val="nil"/>
              <w:left w:val="single" w:sz="12" w:space="0" w:color="auto"/>
              <w:bottom w:val="nil"/>
              <w:right w:val="nil"/>
            </w:tcBorders>
            <w:shd w:val="clear" w:color="auto" w:fill="auto"/>
            <w:vAlign w:val="center"/>
          </w:tcPr>
          <w:p w:rsidR="009931CD" w:rsidRPr="006C0C02" w:rsidRDefault="009931CD" w:rsidP="00BB69EA">
            <w:pPr>
              <w:rPr>
                <w:rFonts w:ascii="Arial" w:hAnsi="Arial" w:cs="Arial"/>
                <w:sz w:val="16"/>
                <w:szCs w:val="14"/>
              </w:rPr>
            </w:pPr>
            <w:r w:rsidRPr="006C0C02">
              <w:rPr>
                <w:rFonts w:ascii="Arial" w:hAnsi="Arial" w:cs="Arial"/>
                <w:sz w:val="16"/>
                <w:szCs w:val="14"/>
              </w:rPr>
              <w:t>01 EMBU</w:t>
            </w:r>
          </w:p>
        </w:tc>
        <w:tc>
          <w:tcPr>
            <w:tcW w:w="1710"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04 KIKUYU</w:t>
            </w:r>
          </w:p>
        </w:tc>
        <w:tc>
          <w:tcPr>
            <w:tcW w:w="1709"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07 LUO</w:t>
            </w:r>
          </w:p>
        </w:tc>
        <w:tc>
          <w:tcPr>
            <w:tcW w:w="1710"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10 MIJIKENDA</w:t>
            </w:r>
          </w:p>
        </w:tc>
        <w:tc>
          <w:tcPr>
            <w:tcW w:w="1710" w:type="dxa"/>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13 ENGLISH</w:t>
            </w:r>
          </w:p>
        </w:tc>
        <w:tc>
          <w:tcPr>
            <w:tcW w:w="2137" w:type="dxa"/>
            <w:tcBorders>
              <w:top w:val="nil"/>
              <w:left w:val="nil"/>
              <w:bottom w:val="nil"/>
              <w:right w:val="single" w:sz="12" w:space="0" w:color="auto"/>
            </w:tcBorders>
            <w:shd w:val="clear" w:color="auto" w:fill="auto"/>
            <w:vAlign w:val="center"/>
          </w:tcPr>
          <w:p w:rsidR="009931CD" w:rsidRPr="006C0C02" w:rsidRDefault="009931CD" w:rsidP="00BB69EA">
            <w:pPr>
              <w:rPr>
                <w:rFonts w:ascii="Arial" w:hAnsi="Arial" w:cs="Arial"/>
                <w:sz w:val="16"/>
                <w:szCs w:val="14"/>
              </w:rPr>
            </w:pPr>
          </w:p>
        </w:tc>
      </w:tr>
      <w:tr w:rsidR="009931CD" w:rsidRPr="006C0C02" w:rsidTr="006C0C02">
        <w:trPr>
          <w:trHeight w:val="288"/>
        </w:trPr>
        <w:tc>
          <w:tcPr>
            <w:tcW w:w="1709" w:type="dxa"/>
            <w:tcBorders>
              <w:top w:val="nil"/>
              <w:left w:val="single" w:sz="12" w:space="0" w:color="auto"/>
              <w:bottom w:val="nil"/>
              <w:right w:val="nil"/>
            </w:tcBorders>
            <w:shd w:val="clear" w:color="auto" w:fill="auto"/>
            <w:vAlign w:val="center"/>
          </w:tcPr>
          <w:p w:rsidR="009931CD" w:rsidRPr="006C0C02" w:rsidRDefault="009931CD" w:rsidP="00BB69EA">
            <w:pPr>
              <w:rPr>
                <w:rFonts w:ascii="Arial" w:hAnsi="Arial" w:cs="Arial"/>
                <w:sz w:val="16"/>
                <w:szCs w:val="14"/>
              </w:rPr>
            </w:pPr>
            <w:r w:rsidRPr="006C0C02">
              <w:rPr>
                <w:rFonts w:ascii="Arial" w:hAnsi="Arial" w:cs="Arial"/>
                <w:sz w:val="16"/>
                <w:szCs w:val="14"/>
              </w:rPr>
              <w:t>02 KALENJIN</w:t>
            </w:r>
          </w:p>
        </w:tc>
        <w:tc>
          <w:tcPr>
            <w:tcW w:w="1710"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05 KISII</w:t>
            </w:r>
          </w:p>
        </w:tc>
        <w:tc>
          <w:tcPr>
            <w:tcW w:w="1709"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08 MAASAI</w:t>
            </w:r>
          </w:p>
        </w:tc>
        <w:tc>
          <w:tcPr>
            <w:tcW w:w="1710"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11 SOMALI</w:t>
            </w:r>
          </w:p>
        </w:tc>
        <w:tc>
          <w:tcPr>
            <w:tcW w:w="1710" w:type="dxa"/>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14 OTHER</w:t>
            </w:r>
          </w:p>
        </w:tc>
        <w:tc>
          <w:tcPr>
            <w:tcW w:w="2137" w:type="dxa"/>
            <w:tcBorders>
              <w:top w:val="nil"/>
              <w:left w:val="nil"/>
              <w:bottom w:val="nil"/>
              <w:right w:val="single" w:sz="12" w:space="0" w:color="auto"/>
            </w:tcBorders>
            <w:shd w:val="clear" w:color="auto" w:fill="auto"/>
            <w:vAlign w:val="center"/>
          </w:tcPr>
          <w:p w:rsidR="009931CD" w:rsidRPr="006C0C02" w:rsidRDefault="009931CD" w:rsidP="006474C7">
            <w:pPr>
              <w:rPr>
                <w:rFonts w:ascii="Arial" w:hAnsi="Arial" w:cs="Arial"/>
                <w:sz w:val="16"/>
                <w:szCs w:val="14"/>
              </w:rPr>
            </w:pPr>
          </w:p>
        </w:tc>
      </w:tr>
      <w:tr w:rsidR="009931CD" w:rsidRPr="006C0C02" w:rsidTr="006C0C02">
        <w:trPr>
          <w:trHeight w:val="288"/>
        </w:trPr>
        <w:tc>
          <w:tcPr>
            <w:tcW w:w="1709" w:type="dxa"/>
            <w:tcBorders>
              <w:top w:val="nil"/>
              <w:left w:val="single" w:sz="12" w:space="0" w:color="auto"/>
              <w:bottom w:val="single" w:sz="12" w:space="0" w:color="auto"/>
              <w:right w:val="nil"/>
            </w:tcBorders>
            <w:shd w:val="clear" w:color="auto" w:fill="auto"/>
            <w:vAlign w:val="center"/>
          </w:tcPr>
          <w:p w:rsidR="009931CD" w:rsidRPr="006C0C02" w:rsidRDefault="009931CD" w:rsidP="006474C7">
            <w:pPr>
              <w:rPr>
                <w:rFonts w:ascii="Arial" w:hAnsi="Arial" w:cs="Arial"/>
                <w:sz w:val="16"/>
                <w:szCs w:val="14"/>
              </w:rPr>
            </w:pPr>
            <w:r w:rsidRPr="006C0C02">
              <w:rPr>
                <w:rFonts w:ascii="Arial" w:hAnsi="Arial" w:cs="Arial"/>
                <w:sz w:val="16"/>
                <w:szCs w:val="14"/>
              </w:rPr>
              <w:t>03 KAMBA</w:t>
            </w:r>
          </w:p>
        </w:tc>
        <w:tc>
          <w:tcPr>
            <w:tcW w:w="1710" w:type="dxa"/>
            <w:gridSpan w:val="2"/>
            <w:tcBorders>
              <w:top w:val="nil"/>
              <w:left w:val="nil"/>
              <w:bottom w:val="single" w:sz="12" w:space="0" w:color="auto"/>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06 LUHYA</w:t>
            </w:r>
          </w:p>
        </w:tc>
        <w:tc>
          <w:tcPr>
            <w:tcW w:w="1709" w:type="dxa"/>
            <w:gridSpan w:val="2"/>
            <w:tcBorders>
              <w:top w:val="nil"/>
              <w:left w:val="nil"/>
              <w:bottom w:val="single" w:sz="12" w:space="0" w:color="auto"/>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09 MERU</w:t>
            </w:r>
          </w:p>
        </w:tc>
        <w:tc>
          <w:tcPr>
            <w:tcW w:w="1710" w:type="dxa"/>
            <w:gridSpan w:val="2"/>
            <w:tcBorders>
              <w:top w:val="nil"/>
              <w:left w:val="nil"/>
              <w:bottom w:val="single" w:sz="12" w:space="0" w:color="auto"/>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12 KISWAHILI</w:t>
            </w:r>
          </w:p>
        </w:tc>
        <w:tc>
          <w:tcPr>
            <w:tcW w:w="1710" w:type="dxa"/>
            <w:tcBorders>
              <w:top w:val="nil"/>
              <w:left w:val="nil"/>
              <w:bottom w:val="single" w:sz="12" w:space="0" w:color="auto"/>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________________</w:t>
            </w:r>
          </w:p>
        </w:tc>
        <w:tc>
          <w:tcPr>
            <w:tcW w:w="2137" w:type="dxa"/>
            <w:tcBorders>
              <w:top w:val="nil"/>
              <w:left w:val="nil"/>
              <w:bottom w:val="single" w:sz="12" w:space="0" w:color="auto"/>
              <w:right w:val="single" w:sz="12" w:space="0" w:color="auto"/>
            </w:tcBorders>
            <w:shd w:val="clear" w:color="auto" w:fill="auto"/>
            <w:vAlign w:val="center"/>
          </w:tcPr>
          <w:p w:rsidR="009931CD" w:rsidRPr="006C0C02" w:rsidRDefault="009931CD" w:rsidP="00BB69EA">
            <w:pPr>
              <w:rPr>
                <w:rFonts w:ascii="Arial" w:hAnsi="Arial" w:cs="Arial"/>
                <w:sz w:val="16"/>
                <w:szCs w:val="14"/>
              </w:rPr>
            </w:pPr>
          </w:p>
        </w:tc>
      </w:tr>
      <w:tr w:rsidR="009931CD" w:rsidRPr="006C0C02" w:rsidTr="00FD28B2">
        <w:trPr>
          <w:trHeight w:val="2643"/>
        </w:trPr>
        <w:tc>
          <w:tcPr>
            <w:tcW w:w="10685" w:type="dxa"/>
            <w:gridSpan w:val="9"/>
            <w:tcBorders>
              <w:top w:val="single" w:sz="12" w:space="0" w:color="auto"/>
              <w:left w:val="single" w:sz="12" w:space="0" w:color="auto"/>
              <w:bottom w:val="single" w:sz="12" w:space="0" w:color="auto"/>
              <w:right w:val="single" w:sz="12" w:space="0" w:color="auto"/>
            </w:tcBorders>
            <w:shd w:val="clear" w:color="auto" w:fill="auto"/>
          </w:tcPr>
          <w:p w:rsidR="004D0750" w:rsidRDefault="004D0750" w:rsidP="006C0C02">
            <w:pPr>
              <w:spacing w:after="120"/>
              <w:rPr>
                <w:rFonts w:ascii="Arial" w:hAnsi="Arial" w:cs="Arial"/>
                <w:b/>
                <w:sz w:val="16"/>
                <w:szCs w:val="18"/>
                <w:u w:val="single"/>
              </w:rPr>
            </w:pPr>
          </w:p>
          <w:p w:rsidR="009931CD" w:rsidRPr="006C0C02" w:rsidRDefault="009931CD" w:rsidP="006C0C02">
            <w:pPr>
              <w:spacing w:after="120"/>
              <w:rPr>
                <w:rFonts w:ascii="Arial" w:hAnsi="Arial" w:cs="Arial"/>
                <w:sz w:val="16"/>
                <w:szCs w:val="18"/>
              </w:rPr>
            </w:pPr>
            <w:r w:rsidRPr="006C0C02">
              <w:rPr>
                <w:rFonts w:ascii="Arial" w:hAnsi="Arial" w:cs="Arial"/>
                <w:b/>
                <w:sz w:val="16"/>
                <w:szCs w:val="18"/>
                <w:u w:val="single"/>
              </w:rPr>
              <w:t>RESULTS CODES</w:t>
            </w:r>
            <w:r w:rsidRPr="006C0C02">
              <w:rPr>
                <w:rFonts w:ascii="Arial" w:hAnsi="Arial" w:cs="Arial"/>
                <w:sz w:val="16"/>
                <w:szCs w:val="18"/>
              </w:rPr>
              <w:t>:</w:t>
            </w:r>
          </w:p>
          <w:p w:rsidR="00FD28B2" w:rsidRDefault="004D0750" w:rsidP="006C0C02">
            <w:pPr>
              <w:spacing w:after="60"/>
              <w:rPr>
                <w:rFonts w:ascii="Arial" w:hAnsi="Arial" w:cs="Arial"/>
                <w:sz w:val="16"/>
                <w:szCs w:val="18"/>
              </w:rPr>
            </w:pPr>
            <w:r>
              <w:rPr>
                <w:rFonts w:ascii="Arial" w:hAnsi="Arial" w:cs="Arial"/>
                <w:sz w:val="16"/>
                <w:szCs w:val="18"/>
              </w:rPr>
              <w:t xml:space="preserve">(1)  </w:t>
            </w:r>
            <w:r w:rsidR="009931CD" w:rsidRPr="006C0C02">
              <w:rPr>
                <w:rFonts w:ascii="Arial" w:hAnsi="Arial" w:cs="Arial"/>
                <w:sz w:val="16"/>
                <w:szCs w:val="18"/>
              </w:rPr>
              <w:t xml:space="preserve">COMPLETED </w:t>
            </w:r>
          </w:p>
          <w:p w:rsidR="00FD28B2" w:rsidRDefault="009931CD" w:rsidP="006C0C02">
            <w:pPr>
              <w:spacing w:after="60"/>
              <w:rPr>
                <w:rFonts w:ascii="Arial" w:hAnsi="Arial" w:cs="Arial"/>
                <w:sz w:val="16"/>
                <w:szCs w:val="18"/>
              </w:rPr>
            </w:pPr>
            <w:r w:rsidRPr="006C0C02">
              <w:rPr>
                <w:rFonts w:ascii="Arial" w:hAnsi="Arial" w:cs="Arial"/>
                <w:sz w:val="16"/>
                <w:szCs w:val="18"/>
              </w:rPr>
              <w:t xml:space="preserve">(2) </w:t>
            </w:r>
            <w:r w:rsidR="004D0750">
              <w:rPr>
                <w:rFonts w:ascii="Arial" w:hAnsi="Arial" w:cs="Arial"/>
                <w:sz w:val="16"/>
                <w:szCs w:val="18"/>
              </w:rPr>
              <w:t xml:space="preserve"> </w:t>
            </w:r>
            <w:r w:rsidRPr="006C0C02">
              <w:rPr>
                <w:rFonts w:ascii="Arial" w:hAnsi="Arial" w:cs="Arial"/>
                <w:sz w:val="16"/>
                <w:szCs w:val="18"/>
              </w:rPr>
              <w:t xml:space="preserve">NOT AT HOME   </w:t>
            </w:r>
          </w:p>
          <w:p w:rsidR="00FD28B2" w:rsidRDefault="009931CD" w:rsidP="006C0C02">
            <w:pPr>
              <w:spacing w:after="60"/>
              <w:rPr>
                <w:rFonts w:ascii="Arial" w:hAnsi="Arial" w:cs="Arial"/>
                <w:sz w:val="16"/>
                <w:szCs w:val="18"/>
              </w:rPr>
            </w:pPr>
            <w:r w:rsidRPr="006C0C02">
              <w:rPr>
                <w:rFonts w:ascii="Arial" w:hAnsi="Arial" w:cs="Arial"/>
                <w:sz w:val="16"/>
                <w:szCs w:val="18"/>
              </w:rPr>
              <w:t xml:space="preserve">(3) </w:t>
            </w:r>
            <w:r w:rsidR="004D0750">
              <w:rPr>
                <w:rFonts w:ascii="Arial" w:hAnsi="Arial" w:cs="Arial"/>
                <w:sz w:val="16"/>
                <w:szCs w:val="18"/>
              </w:rPr>
              <w:t xml:space="preserve"> </w:t>
            </w:r>
            <w:r w:rsidRPr="006C0C02">
              <w:rPr>
                <w:rFonts w:ascii="Arial" w:hAnsi="Arial" w:cs="Arial"/>
                <w:sz w:val="16"/>
                <w:szCs w:val="18"/>
              </w:rPr>
              <w:t xml:space="preserve">POSTPONED  </w:t>
            </w:r>
          </w:p>
          <w:p w:rsidR="00FD28B2" w:rsidRDefault="009931CD" w:rsidP="006C0C02">
            <w:pPr>
              <w:spacing w:after="60"/>
              <w:rPr>
                <w:rFonts w:ascii="Arial" w:hAnsi="Arial" w:cs="Arial"/>
                <w:sz w:val="16"/>
                <w:szCs w:val="18"/>
              </w:rPr>
            </w:pPr>
            <w:r w:rsidRPr="006C0C02">
              <w:rPr>
                <w:rFonts w:ascii="Arial" w:hAnsi="Arial" w:cs="Arial"/>
                <w:sz w:val="16"/>
                <w:szCs w:val="18"/>
              </w:rPr>
              <w:t xml:space="preserve">(4) </w:t>
            </w:r>
            <w:r w:rsidR="004D0750">
              <w:rPr>
                <w:rFonts w:ascii="Arial" w:hAnsi="Arial" w:cs="Arial"/>
                <w:sz w:val="16"/>
                <w:szCs w:val="18"/>
              </w:rPr>
              <w:t xml:space="preserve"> </w:t>
            </w:r>
            <w:r w:rsidRPr="006C0C02">
              <w:rPr>
                <w:rFonts w:ascii="Arial" w:hAnsi="Arial" w:cs="Arial"/>
                <w:sz w:val="16"/>
                <w:szCs w:val="18"/>
              </w:rPr>
              <w:t xml:space="preserve">REFUSED  </w:t>
            </w:r>
          </w:p>
          <w:p w:rsidR="00FD28B2" w:rsidRDefault="00FD28B2" w:rsidP="006C0C02">
            <w:pPr>
              <w:spacing w:after="60"/>
              <w:rPr>
                <w:rFonts w:ascii="Arial" w:hAnsi="Arial" w:cs="Arial"/>
                <w:sz w:val="16"/>
                <w:szCs w:val="18"/>
              </w:rPr>
            </w:pPr>
            <w:r>
              <w:rPr>
                <w:rFonts w:ascii="Arial" w:hAnsi="Arial" w:cs="Arial"/>
                <w:sz w:val="16"/>
                <w:szCs w:val="18"/>
              </w:rPr>
              <w:t>(</w:t>
            </w:r>
            <w:r w:rsidR="009931CD" w:rsidRPr="006C0C02">
              <w:rPr>
                <w:rFonts w:ascii="Arial" w:hAnsi="Arial" w:cs="Arial"/>
                <w:sz w:val="16"/>
                <w:szCs w:val="18"/>
              </w:rPr>
              <w:t xml:space="preserve">5) </w:t>
            </w:r>
            <w:r w:rsidR="004D0750">
              <w:rPr>
                <w:rFonts w:ascii="Arial" w:hAnsi="Arial" w:cs="Arial"/>
                <w:sz w:val="16"/>
                <w:szCs w:val="18"/>
              </w:rPr>
              <w:t xml:space="preserve"> </w:t>
            </w:r>
            <w:r w:rsidR="009931CD" w:rsidRPr="006C0C02">
              <w:rPr>
                <w:rFonts w:ascii="Arial" w:hAnsi="Arial" w:cs="Arial"/>
                <w:sz w:val="16"/>
                <w:szCs w:val="18"/>
              </w:rPr>
              <w:t xml:space="preserve">PARTLY COMPLETED   </w:t>
            </w:r>
          </w:p>
          <w:p w:rsidR="009931CD" w:rsidRPr="006C0C02" w:rsidRDefault="009931CD" w:rsidP="006C0C02">
            <w:pPr>
              <w:spacing w:after="60"/>
              <w:rPr>
                <w:rFonts w:ascii="Arial" w:hAnsi="Arial" w:cs="Arial"/>
                <w:sz w:val="16"/>
                <w:szCs w:val="18"/>
              </w:rPr>
            </w:pPr>
            <w:r w:rsidRPr="006C0C02">
              <w:rPr>
                <w:rFonts w:ascii="Arial" w:hAnsi="Arial" w:cs="Arial"/>
                <w:sz w:val="16"/>
                <w:szCs w:val="18"/>
              </w:rPr>
              <w:t xml:space="preserve">(6) </w:t>
            </w:r>
            <w:r w:rsidR="004D0750">
              <w:rPr>
                <w:rFonts w:ascii="Arial" w:hAnsi="Arial" w:cs="Arial"/>
                <w:sz w:val="16"/>
                <w:szCs w:val="18"/>
              </w:rPr>
              <w:t xml:space="preserve"> </w:t>
            </w:r>
            <w:r w:rsidRPr="006C0C02">
              <w:rPr>
                <w:rFonts w:ascii="Arial" w:hAnsi="Arial" w:cs="Arial"/>
                <w:sz w:val="16"/>
                <w:szCs w:val="18"/>
              </w:rPr>
              <w:t>INCAPACITATED</w:t>
            </w:r>
          </w:p>
          <w:p w:rsidR="004D0750" w:rsidRDefault="009931CD" w:rsidP="00FD28B2">
            <w:pPr>
              <w:spacing w:after="60"/>
              <w:rPr>
                <w:rFonts w:ascii="Arial" w:hAnsi="Arial" w:cs="Arial"/>
                <w:b/>
                <w:sz w:val="16"/>
                <w:szCs w:val="18"/>
                <w:u w:val="single"/>
              </w:rPr>
            </w:pPr>
            <w:r w:rsidRPr="006C0C02">
              <w:rPr>
                <w:rFonts w:ascii="Arial" w:hAnsi="Arial" w:cs="Arial"/>
                <w:sz w:val="16"/>
                <w:szCs w:val="18"/>
              </w:rPr>
              <w:t>(7)  OTHER  (SPECIFY) _________________________________</w:t>
            </w:r>
          </w:p>
          <w:p w:rsidR="00444D4B" w:rsidRPr="006C0C02" w:rsidRDefault="004D0750" w:rsidP="004D0750">
            <w:pPr>
              <w:spacing w:after="120"/>
              <w:jc w:val="right"/>
              <w:rPr>
                <w:rFonts w:ascii="Arial" w:hAnsi="Arial" w:cs="Arial"/>
                <w:b/>
                <w:sz w:val="18"/>
                <w:szCs w:val="18"/>
              </w:rPr>
            </w:pPr>
            <w:r>
              <w:rPr>
                <w:rFonts w:ascii="Arial" w:hAnsi="Arial" w:cs="Arial"/>
                <w:sz w:val="16"/>
                <w:szCs w:val="18"/>
              </w:rPr>
              <w:t>Version 5 (19 October 2011)</w:t>
            </w:r>
          </w:p>
        </w:tc>
      </w:tr>
    </w:tbl>
    <w:p w:rsidR="00F5423A" w:rsidRDefault="00F5423A" w:rsidP="00F5423A">
      <w:pPr>
        <w:pStyle w:val="Heading6"/>
        <w:jc w:val="both"/>
        <w:rPr>
          <w:rFonts w:ascii="Arial" w:hAnsi="Arial" w:cs="Arial"/>
          <w:szCs w:val="14"/>
        </w:rPr>
        <w:sectPr w:rsidR="00F5423A" w:rsidSect="006C0C02">
          <w:headerReference w:type="even" r:id="rId10"/>
          <w:headerReference w:type="default" r:id="rId11"/>
          <w:footerReference w:type="even" r:id="rId12"/>
          <w:footerReference w:type="default" r:id="rId13"/>
          <w:headerReference w:type="first" r:id="rId14"/>
          <w:footerReference w:type="first" r:id="rId15"/>
          <w:pgSz w:w="11909" w:h="16834" w:code="9"/>
          <w:pgMar w:top="576" w:right="720" w:bottom="576" w:left="720" w:header="288" w:footer="288" w:gutter="0"/>
          <w:cols w:space="720"/>
          <w:docGrid w:linePitch="326"/>
        </w:sectPr>
      </w:pPr>
    </w:p>
    <w:p w:rsidR="00F5423A" w:rsidRPr="00CE1BB1" w:rsidRDefault="006D60A1" w:rsidP="00F5423A">
      <w:pPr>
        <w:pStyle w:val="Heading6"/>
        <w:jc w:val="both"/>
        <w:rPr>
          <w:rFonts w:ascii="Arial" w:hAnsi="Arial" w:cs="Arial"/>
          <w:sz w:val="20"/>
          <w:szCs w:val="20"/>
          <w:u w:val="single"/>
          <w:lang w:val="fr-FR"/>
        </w:rPr>
      </w:pPr>
      <w:r>
        <w:rPr>
          <w:rFonts w:ascii="Arial" w:hAnsi="Arial" w:cs="Arial"/>
          <w:sz w:val="20"/>
          <w:szCs w:val="20"/>
          <w:u w:val="single"/>
          <w:lang w:val="fr-FR"/>
        </w:rPr>
        <w:lastRenderedPageBreak/>
        <w:t>C</w:t>
      </w:r>
      <w:r w:rsidR="007B5714">
        <w:rPr>
          <w:rFonts w:ascii="Arial" w:hAnsi="Arial" w:cs="Arial"/>
          <w:sz w:val="20"/>
          <w:szCs w:val="20"/>
          <w:u w:val="single"/>
          <w:lang w:val="fr-FR"/>
        </w:rPr>
        <w:t>onsent/Assent</w:t>
      </w:r>
      <w:r w:rsidR="00F5423A" w:rsidRPr="00CE1BB1">
        <w:rPr>
          <w:rFonts w:ascii="Arial" w:hAnsi="Arial" w:cs="Arial"/>
          <w:sz w:val="20"/>
          <w:szCs w:val="20"/>
          <w:u w:val="single"/>
          <w:lang w:val="fr-FR"/>
        </w:rPr>
        <w:t xml:space="preserve">: </w:t>
      </w:r>
      <w:proofErr w:type="spellStart"/>
      <w:r w:rsidR="00444D4B" w:rsidRPr="00CE1BB1">
        <w:rPr>
          <w:rFonts w:ascii="Arial" w:hAnsi="Arial" w:cs="Arial"/>
          <w:sz w:val="20"/>
          <w:szCs w:val="20"/>
          <w:u w:val="single"/>
          <w:lang w:val="fr-FR"/>
        </w:rPr>
        <w:t>Individual</w:t>
      </w:r>
      <w:proofErr w:type="spellEnd"/>
      <w:r w:rsidR="00F5423A" w:rsidRPr="00CE1BB1">
        <w:rPr>
          <w:rFonts w:ascii="Arial" w:hAnsi="Arial" w:cs="Arial"/>
          <w:sz w:val="20"/>
          <w:szCs w:val="20"/>
          <w:u w:val="single"/>
          <w:lang w:val="fr-FR"/>
        </w:rPr>
        <w:t xml:space="preserve"> Questionnaire Consent/Assent </w:t>
      </w:r>
    </w:p>
    <w:p w:rsidR="00F5423A" w:rsidRPr="00CE1BB1" w:rsidRDefault="00F5423A" w:rsidP="00F5423A">
      <w:pPr>
        <w:spacing w:after="0"/>
        <w:jc w:val="both"/>
        <w:rPr>
          <w:rFonts w:ascii="Arial" w:hAnsi="Arial" w:cs="Arial"/>
          <w:b/>
          <w:lang w:val="fr-FR"/>
        </w:rPr>
      </w:pPr>
    </w:p>
    <w:p w:rsidR="00F5423A" w:rsidRPr="00CE1BB1" w:rsidRDefault="00F5423A" w:rsidP="00F5423A">
      <w:pPr>
        <w:spacing w:after="0"/>
        <w:jc w:val="both"/>
        <w:rPr>
          <w:rFonts w:ascii="Arial" w:hAnsi="Arial" w:cs="Arial"/>
          <w:b/>
          <w:i/>
        </w:rPr>
      </w:pPr>
      <w:r w:rsidRPr="00CE1BB1">
        <w:rPr>
          <w:rFonts w:ascii="Arial" w:hAnsi="Arial" w:cs="Arial"/>
          <w:b/>
          <w:i/>
        </w:rPr>
        <w:t xml:space="preserve">[Interviewer: The statement should be read to all </w:t>
      </w:r>
      <w:r w:rsidR="00444D4B" w:rsidRPr="00CE1BB1">
        <w:rPr>
          <w:rFonts w:ascii="Arial" w:hAnsi="Arial" w:cs="Arial"/>
          <w:b/>
          <w:i/>
        </w:rPr>
        <w:t>participants’</w:t>
      </w:r>
      <w:r w:rsidRPr="00CE1BB1">
        <w:rPr>
          <w:rFonts w:ascii="Arial" w:hAnsi="Arial" w:cs="Arial"/>
          <w:b/>
          <w:i/>
        </w:rPr>
        <w:t xml:space="preserve"> ages </w:t>
      </w:r>
      <w:r w:rsidR="00CE1BB1" w:rsidRPr="00CE1BB1">
        <w:rPr>
          <w:rFonts w:ascii="Arial" w:hAnsi="Arial" w:cs="Arial"/>
          <w:b/>
          <w:i/>
        </w:rPr>
        <w:t>15</w:t>
      </w:r>
      <w:r w:rsidRPr="00CE1BB1">
        <w:rPr>
          <w:rFonts w:ascii="Arial" w:hAnsi="Arial" w:cs="Arial"/>
          <w:b/>
          <w:i/>
        </w:rPr>
        <w:t xml:space="preserve">-64 years. In the case of participants ages </w:t>
      </w:r>
      <w:r w:rsidR="00CE1BB1" w:rsidRPr="00CE1BB1">
        <w:rPr>
          <w:rFonts w:ascii="Arial" w:hAnsi="Arial" w:cs="Arial"/>
          <w:b/>
          <w:i/>
        </w:rPr>
        <w:t>15</w:t>
      </w:r>
      <w:r w:rsidRPr="00CE1BB1">
        <w:rPr>
          <w:rFonts w:ascii="Arial" w:hAnsi="Arial" w:cs="Arial"/>
          <w:b/>
          <w:i/>
        </w:rPr>
        <w:t>-17 years; consent must be obtained from a parent/guardian or other adult responsible for the child/youth’s health and welfare (</w:t>
      </w:r>
      <w:r w:rsidR="003B2C87">
        <w:rPr>
          <w:rFonts w:ascii="Arial" w:hAnsi="Arial" w:cs="Arial"/>
          <w:b/>
          <w:i/>
        </w:rPr>
        <w:t>see below</w:t>
      </w:r>
      <w:r w:rsidRPr="00CE1BB1">
        <w:rPr>
          <w:rFonts w:ascii="Arial" w:hAnsi="Arial" w:cs="Arial"/>
          <w:b/>
          <w:i/>
        </w:rPr>
        <w:t xml:space="preserve">) before the child/youth is asked for his/her assent. </w:t>
      </w:r>
      <w:r w:rsidRPr="00CE1BB1">
        <w:rPr>
          <w:rFonts w:ascii="Arial" w:hAnsi="Arial" w:cs="Arial"/>
          <w:b/>
          <w:i/>
          <w:u w:val="single"/>
        </w:rPr>
        <w:t>Only if the parent or guardian agrees will assent be asked of the child/youth.</w:t>
      </w:r>
    </w:p>
    <w:p w:rsidR="00F5423A" w:rsidRDefault="00F5423A" w:rsidP="00F5423A">
      <w:pPr>
        <w:spacing w:after="0"/>
        <w:jc w:val="both"/>
        <w:rPr>
          <w:rFonts w:ascii="Arial" w:hAnsi="Arial" w:cs="Arial"/>
          <w:b/>
          <w:i/>
        </w:rPr>
      </w:pPr>
    </w:p>
    <w:p w:rsidR="003B2C87" w:rsidRPr="00CE1BB1" w:rsidRDefault="003B2C87" w:rsidP="003B2C87">
      <w:pPr>
        <w:spacing w:after="0"/>
        <w:jc w:val="both"/>
        <w:rPr>
          <w:rFonts w:ascii="Arial" w:hAnsi="Arial" w:cs="Arial"/>
          <w:b/>
          <w:i/>
        </w:rPr>
      </w:pPr>
      <w:r w:rsidRPr="00CE1BB1">
        <w:rPr>
          <w:rFonts w:ascii="Arial" w:hAnsi="Arial" w:cs="Arial"/>
          <w:b/>
          <w:i/>
        </w:rPr>
        <w:t xml:space="preserve">Throughout the process of obtaining consent, it is important that you are patient and allow the respondent to ask questions and to consider the decision. Never rush or otherwise pressure the respondent to give consent or assent. [Provide a copy of this consent script to all </w:t>
      </w:r>
      <w:r>
        <w:rPr>
          <w:rFonts w:ascii="Arial" w:hAnsi="Arial" w:cs="Arial"/>
          <w:b/>
          <w:i/>
        </w:rPr>
        <w:t>respondents</w:t>
      </w:r>
      <w:r w:rsidRPr="00CE1BB1">
        <w:rPr>
          <w:rFonts w:ascii="Arial" w:hAnsi="Arial" w:cs="Arial"/>
          <w:b/>
          <w:i/>
        </w:rPr>
        <w:t>]</w:t>
      </w:r>
    </w:p>
    <w:p w:rsidR="003B2C87" w:rsidRDefault="003B2C87" w:rsidP="00F5423A">
      <w:pPr>
        <w:spacing w:after="0"/>
        <w:jc w:val="both"/>
        <w:rPr>
          <w:rFonts w:ascii="Arial" w:hAnsi="Arial" w:cs="Arial"/>
          <w:b/>
          <w:i/>
        </w:rPr>
      </w:pPr>
    </w:p>
    <w:p w:rsidR="003B2C87" w:rsidRPr="00CE1BB1" w:rsidRDefault="003B2C87" w:rsidP="003B2C87">
      <w:pPr>
        <w:spacing w:after="0"/>
        <w:jc w:val="both"/>
        <w:rPr>
          <w:rFonts w:ascii="Arial" w:hAnsi="Arial" w:cs="Arial"/>
          <w:b/>
        </w:rPr>
      </w:pPr>
      <w:r>
        <w:rPr>
          <w:rFonts w:ascii="Arial" w:hAnsi="Arial" w:cs="Arial"/>
          <w:b/>
        </w:rPr>
        <w:t>For ages 15-17 years get parental consent (see below) first:</w:t>
      </w:r>
    </w:p>
    <w:p w:rsidR="00F5423A" w:rsidRDefault="00F5423A" w:rsidP="00F5423A">
      <w:pPr>
        <w:spacing w:after="0"/>
        <w:jc w:val="both"/>
        <w:rPr>
          <w:rFonts w:ascii="Arial" w:hAnsi="Arial" w:cs="Arial"/>
          <w:b/>
        </w:rPr>
      </w:pPr>
      <w:r w:rsidRPr="00CE1BB1">
        <w:rPr>
          <w:rFonts w:ascii="Arial" w:hAnsi="Arial" w:cs="Arial"/>
          <w:b/>
        </w:rPr>
        <w:t xml:space="preserve">For ages </w:t>
      </w:r>
      <w:r w:rsidR="003B2C87">
        <w:rPr>
          <w:rFonts w:ascii="Arial" w:hAnsi="Arial" w:cs="Arial"/>
          <w:b/>
        </w:rPr>
        <w:t>18</w:t>
      </w:r>
      <w:r w:rsidRPr="00CE1BB1">
        <w:rPr>
          <w:rFonts w:ascii="Arial" w:hAnsi="Arial" w:cs="Arial"/>
          <w:b/>
        </w:rPr>
        <w:t xml:space="preserve">-64 or emancipated minors read: </w:t>
      </w:r>
    </w:p>
    <w:p w:rsidR="00F5423A" w:rsidRPr="00CE1BB1" w:rsidRDefault="00F5423A" w:rsidP="00F5423A">
      <w:pPr>
        <w:spacing w:after="0"/>
        <w:jc w:val="both"/>
        <w:rPr>
          <w:rFonts w:ascii="Arial" w:hAnsi="Arial" w:cs="Arial"/>
          <w:b/>
        </w:rPr>
      </w:pPr>
    </w:p>
    <w:p w:rsidR="00F5423A" w:rsidRPr="00CE1BB1" w:rsidRDefault="00F5423A" w:rsidP="00F5423A">
      <w:pPr>
        <w:spacing w:after="0"/>
        <w:jc w:val="both"/>
        <w:rPr>
          <w:rFonts w:ascii="Arial" w:hAnsi="Arial" w:cs="Arial"/>
        </w:rPr>
      </w:pPr>
      <w:r w:rsidRPr="00CE1BB1">
        <w:rPr>
          <w:rFonts w:ascii="Arial" w:hAnsi="Arial" w:cs="Arial"/>
        </w:rPr>
        <w:t>Hello. My name is___________ and I am working with the Ministry of Health and Public Sanitation. We are conducting a survey with the National AIDS and STD Control Program and the National Public Health Laboratory of the Ministry of Health and Pubic Sanitation, the Kenya National Bureau of Statistics, the University of California San Francisco and the US Centers for Disease Control and Prevention. This research asks women and men about HIV/AIDS. Approximately 10,475 households with about 24,000 adults and 8,000 children will be participating in this national survey.</w:t>
      </w:r>
    </w:p>
    <w:p w:rsidR="00F5423A" w:rsidRPr="00CE1BB1" w:rsidRDefault="00F5423A" w:rsidP="00F5423A">
      <w:pPr>
        <w:spacing w:after="0"/>
        <w:jc w:val="both"/>
        <w:rPr>
          <w:rFonts w:ascii="Arial" w:hAnsi="Arial" w:cs="Arial"/>
        </w:rPr>
      </w:pPr>
      <w:r w:rsidRPr="00CE1BB1">
        <w:rPr>
          <w:rFonts w:ascii="Arial" w:hAnsi="Arial" w:cs="Arial"/>
        </w:rPr>
        <w:t xml:space="preserve">We would very much appreciate if you take part in this survey as your views are important. The information you give to us will help us to plan for health services. Some of these questions will be about your </w:t>
      </w:r>
      <w:proofErr w:type="spellStart"/>
      <w:r w:rsidRPr="00CE1BB1">
        <w:rPr>
          <w:rFonts w:ascii="Arial" w:hAnsi="Arial" w:cs="Arial"/>
        </w:rPr>
        <w:t>behaviour</w:t>
      </w:r>
      <w:proofErr w:type="spellEnd"/>
      <w:r w:rsidRPr="00CE1BB1">
        <w:rPr>
          <w:rFonts w:ascii="Arial" w:hAnsi="Arial" w:cs="Arial"/>
        </w:rPr>
        <w:t>. The survey usually takes about 45 minutes. Whatever information you give will be kept private and will not be shown to anyone outside of the study team.</w:t>
      </w:r>
    </w:p>
    <w:p w:rsidR="00F5423A" w:rsidRPr="00CE1BB1" w:rsidRDefault="00F5423A" w:rsidP="00F5423A">
      <w:pPr>
        <w:spacing w:after="0"/>
        <w:jc w:val="both"/>
        <w:rPr>
          <w:rFonts w:ascii="Arial" w:hAnsi="Arial" w:cs="Arial"/>
        </w:rPr>
      </w:pPr>
    </w:p>
    <w:p w:rsidR="00F5423A" w:rsidRPr="00CE1BB1" w:rsidRDefault="00F5423A" w:rsidP="00F5423A">
      <w:pPr>
        <w:spacing w:after="0"/>
        <w:jc w:val="both"/>
        <w:rPr>
          <w:rFonts w:ascii="Arial" w:hAnsi="Arial" w:cs="Arial"/>
        </w:rPr>
      </w:pPr>
      <w:r w:rsidRPr="00CE1BB1">
        <w:rPr>
          <w:rFonts w:ascii="Arial" w:hAnsi="Arial" w:cs="Arial"/>
          <w:b/>
        </w:rPr>
        <w:t xml:space="preserve">Read to All: </w:t>
      </w:r>
    </w:p>
    <w:p w:rsidR="00F5423A" w:rsidRPr="00CE1BB1" w:rsidRDefault="00F5423A" w:rsidP="00F5423A">
      <w:pPr>
        <w:spacing w:after="0"/>
        <w:rPr>
          <w:rFonts w:ascii="Arial" w:hAnsi="Arial" w:cs="Arial"/>
        </w:rPr>
      </w:pPr>
      <w:r w:rsidRPr="00CE1BB1">
        <w:rPr>
          <w:rFonts w:ascii="Arial" w:hAnsi="Arial" w:cs="Arial"/>
        </w:rPr>
        <w:t xml:space="preserve">After completing the questionnaire we will ask you for some blood to be taken either from a vein in your arm or from a finger-prick or heel-prick, to test for HIV.  </w:t>
      </w:r>
      <w:r w:rsidRPr="00CE1BB1">
        <w:rPr>
          <w:rFonts w:ascii="Arial" w:hAnsi="Arial" w:cs="Arial"/>
          <w:b/>
        </w:rPr>
        <w:t>You may agree to the interview without agreeing to give your blood.</w:t>
      </w:r>
    </w:p>
    <w:p w:rsidR="00F5423A" w:rsidRPr="00CE1BB1" w:rsidRDefault="00F5423A" w:rsidP="00F5423A">
      <w:pPr>
        <w:spacing w:after="0"/>
        <w:contextualSpacing/>
        <w:rPr>
          <w:rFonts w:ascii="Arial" w:hAnsi="Arial" w:cs="Arial"/>
        </w:rPr>
      </w:pPr>
      <w:r w:rsidRPr="00CE1BB1">
        <w:rPr>
          <w:rFonts w:ascii="Arial" w:hAnsi="Arial" w:cs="Arial"/>
          <w:color w:val="000000"/>
        </w:rPr>
        <w:t xml:space="preserve">Being in the study is your choice.  </w:t>
      </w:r>
      <w:r w:rsidRPr="00CE1BB1">
        <w:rPr>
          <w:rFonts w:ascii="Arial" w:hAnsi="Arial" w:cs="Arial"/>
        </w:rPr>
        <w:t xml:space="preserve">Please take your time to make your decision about taking part. Before you make your decision, is important that you know the following: </w:t>
      </w:r>
    </w:p>
    <w:p w:rsidR="00F5423A" w:rsidRPr="00CE1BB1" w:rsidRDefault="00F5423A" w:rsidP="00F5423A">
      <w:pPr>
        <w:numPr>
          <w:ilvl w:val="0"/>
          <w:numId w:val="1"/>
        </w:numPr>
        <w:spacing w:after="0"/>
        <w:contextualSpacing/>
        <w:rPr>
          <w:rFonts w:ascii="Arial" w:hAnsi="Arial" w:cs="Arial"/>
        </w:rPr>
      </w:pPr>
      <w:r w:rsidRPr="00CE1BB1">
        <w:rPr>
          <w:rFonts w:ascii="Arial" w:hAnsi="Arial" w:cs="Arial"/>
        </w:rPr>
        <w:t xml:space="preserve">The study will only include people who choose to take part. </w:t>
      </w:r>
    </w:p>
    <w:p w:rsidR="00F5423A" w:rsidRPr="00CE1BB1" w:rsidRDefault="00F5423A" w:rsidP="00F5423A">
      <w:pPr>
        <w:numPr>
          <w:ilvl w:val="0"/>
          <w:numId w:val="1"/>
        </w:numPr>
        <w:spacing w:after="0"/>
        <w:contextualSpacing/>
        <w:jc w:val="both"/>
        <w:rPr>
          <w:rFonts w:ascii="Arial" w:hAnsi="Arial" w:cs="Arial"/>
        </w:rPr>
      </w:pPr>
      <w:r w:rsidRPr="00CE1BB1">
        <w:rPr>
          <w:rFonts w:ascii="Arial" w:hAnsi="Arial" w:cs="Arial"/>
        </w:rPr>
        <w:t>Your participation in this study is up to you.  No one can make you take part if you do not want to.</w:t>
      </w:r>
    </w:p>
    <w:p w:rsidR="00F5423A" w:rsidRPr="00CE1BB1" w:rsidRDefault="00F5423A" w:rsidP="00F5423A">
      <w:pPr>
        <w:widowControl w:val="0"/>
        <w:numPr>
          <w:ilvl w:val="0"/>
          <w:numId w:val="1"/>
        </w:numPr>
        <w:tabs>
          <w:tab w:val="left" w:pos="-1440"/>
          <w:tab w:val="left" w:pos="-720"/>
          <w:tab w:val="left" w:pos="-454"/>
          <w:tab w:val="left" w:pos="0"/>
          <w:tab w:val="left" w:pos="1440"/>
          <w:tab w:val="left" w:pos="2160"/>
          <w:tab w:val="left" w:pos="2880"/>
        </w:tabs>
        <w:spacing w:after="0"/>
        <w:contextualSpacing/>
        <w:jc w:val="both"/>
        <w:rPr>
          <w:rFonts w:ascii="Arial" w:hAnsi="Arial" w:cs="Arial"/>
        </w:rPr>
      </w:pPr>
      <w:r w:rsidRPr="00CE1BB1">
        <w:rPr>
          <w:rFonts w:ascii="Arial" w:hAnsi="Arial" w:cs="Arial"/>
        </w:rPr>
        <w:t>You may decide not to answer the questions, or to stop the study at any time.  If you do not take part or decide to stop, you will not lose your health care services.</w:t>
      </w:r>
    </w:p>
    <w:p w:rsidR="00F5423A" w:rsidRPr="00CE1BB1" w:rsidRDefault="00F5423A" w:rsidP="00F5423A">
      <w:pPr>
        <w:widowControl w:val="0"/>
        <w:numPr>
          <w:ilvl w:val="0"/>
          <w:numId w:val="1"/>
        </w:numPr>
        <w:tabs>
          <w:tab w:val="left" w:pos="-1440"/>
          <w:tab w:val="left" w:pos="-720"/>
          <w:tab w:val="left" w:pos="-454"/>
          <w:tab w:val="left" w:pos="0"/>
          <w:tab w:val="left" w:pos="1440"/>
          <w:tab w:val="left" w:pos="2160"/>
          <w:tab w:val="left" w:pos="2880"/>
        </w:tabs>
        <w:spacing w:after="0"/>
        <w:contextualSpacing/>
        <w:jc w:val="both"/>
        <w:rPr>
          <w:rFonts w:ascii="Arial" w:hAnsi="Arial" w:cs="Arial"/>
        </w:rPr>
      </w:pPr>
      <w:r w:rsidRPr="00CE1BB1">
        <w:rPr>
          <w:rFonts w:ascii="Arial" w:hAnsi="Arial" w:cs="Arial"/>
        </w:rPr>
        <w:t>All of the information collected in this survey will be private and answers to these questions will not be shared with anyone.</w:t>
      </w:r>
    </w:p>
    <w:p w:rsidR="00F5423A" w:rsidRPr="00CE1BB1" w:rsidRDefault="00F5423A" w:rsidP="00F5423A">
      <w:pPr>
        <w:widowControl w:val="0"/>
        <w:numPr>
          <w:ilvl w:val="0"/>
          <w:numId w:val="1"/>
        </w:numPr>
        <w:tabs>
          <w:tab w:val="left" w:pos="-1440"/>
          <w:tab w:val="left" w:pos="-720"/>
          <w:tab w:val="left" w:pos="-454"/>
          <w:tab w:val="left" w:pos="0"/>
          <w:tab w:val="left" w:pos="1440"/>
          <w:tab w:val="left" w:pos="2160"/>
          <w:tab w:val="left" w:pos="2880"/>
        </w:tabs>
        <w:spacing w:after="0"/>
        <w:contextualSpacing/>
        <w:jc w:val="both"/>
        <w:rPr>
          <w:rFonts w:ascii="Arial" w:hAnsi="Arial" w:cs="Arial"/>
        </w:rPr>
      </w:pPr>
      <w:r w:rsidRPr="00CE1BB1">
        <w:rPr>
          <w:rFonts w:ascii="Arial" w:hAnsi="Arial" w:cs="Arial"/>
        </w:rPr>
        <w:t>If you do agree to take part, if there are any questions you don’t want to answer, just let me know and I will go on to the next question; or you can stop at any time.</w:t>
      </w:r>
    </w:p>
    <w:p w:rsidR="00F5423A" w:rsidRPr="00CE1BB1" w:rsidRDefault="00F5423A" w:rsidP="00F5423A">
      <w:pPr>
        <w:spacing w:after="0"/>
        <w:contextualSpacing/>
        <w:jc w:val="both"/>
        <w:rPr>
          <w:rFonts w:ascii="Arial" w:hAnsi="Arial" w:cs="Arial"/>
          <w:b/>
        </w:rPr>
      </w:pPr>
    </w:p>
    <w:p w:rsidR="00F5423A" w:rsidRPr="00CE1BB1" w:rsidRDefault="00F5423A" w:rsidP="00F5423A">
      <w:pPr>
        <w:spacing w:after="0"/>
        <w:contextualSpacing/>
        <w:jc w:val="both"/>
        <w:rPr>
          <w:rFonts w:ascii="Arial" w:hAnsi="Arial" w:cs="Arial"/>
          <w:b/>
        </w:rPr>
      </w:pPr>
      <w:r w:rsidRPr="00CE1BB1">
        <w:rPr>
          <w:rFonts w:ascii="Arial" w:hAnsi="Arial" w:cs="Arial"/>
          <w:b/>
        </w:rPr>
        <w:t>Risks and Benefits</w:t>
      </w:r>
    </w:p>
    <w:p w:rsidR="00F5423A" w:rsidRPr="00CE1BB1" w:rsidRDefault="00F5423A" w:rsidP="00F5423A">
      <w:pPr>
        <w:spacing w:after="0"/>
        <w:jc w:val="both"/>
        <w:rPr>
          <w:rFonts w:ascii="Arial" w:hAnsi="Arial" w:cs="Arial"/>
          <w:color w:val="000000"/>
        </w:rPr>
      </w:pPr>
      <w:r w:rsidRPr="00CE1BB1">
        <w:rPr>
          <w:rFonts w:ascii="Arial" w:hAnsi="Arial" w:cs="Arial"/>
        </w:rPr>
        <w:t xml:space="preserve">If you take part of this survey, the risk to you is small.  We ask you questions that may be uncomfortable to answer.  You are free to not answer any questions that you feel are too uncomfortable.  The information you give us very private but there is a very small chance that someone might tell information about you to someone outside the study. However, the benefits of taking part is that the information that </w:t>
      </w:r>
      <w:r w:rsidRPr="00CE1BB1">
        <w:rPr>
          <w:rFonts w:ascii="Arial" w:hAnsi="Arial" w:cs="Arial"/>
          <w:color w:val="000000"/>
        </w:rPr>
        <w:t xml:space="preserve">you provide to us will be used to improve the health of Kenyans  by helping us develop programs to fight HIV/AIDS and other disease in Kenya.    </w:t>
      </w:r>
    </w:p>
    <w:p w:rsidR="00F5423A" w:rsidRPr="00CE1BB1" w:rsidRDefault="00F5423A" w:rsidP="00F5423A">
      <w:pPr>
        <w:spacing w:after="0"/>
        <w:jc w:val="both"/>
        <w:rPr>
          <w:rFonts w:ascii="Arial" w:hAnsi="Arial" w:cs="Arial"/>
        </w:rPr>
      </w:pPr>
    </w:p>
    <w:p w:rsidR="00F5423A" w:rsidRPr="00CE1BB1" w:rsidRDefault="00F5423A" w:rsidP="00F5423A">
      <w:pPr>
        <w:spacing w:after="0"/>
        <w:contextualSpacing/>
        <w:jc w:val="both"/>
        <w:rPr>
          <w:rFonts w:ascii="Arial" w:hAnsi="Arial" w:cs="Arial"/>
          <w:b/>
        </w:rPr>
      </w:pPr>
      <w:r w:rsidRPr="00CE1BB1">
        <w:rPr>
          <w:rFonts w:ascii="Arial" w:hAnsi="Arial" w:cs="Arial"/>
          <w:b/>
        </w:rPr>
        <w:lastRenderedPageBreak/>
        <w:t>Confidentiality</w:t>
      </w:r>
    </w:p>
    <w:p w:rsidR="00F5423A" w:rsidRPr="00CE1BB1" w:rsidRDefault="00F5423A" w:rsidP="00F5423A">
      <w:pPr>
        <w:autoSpaceDE w:val="0"/>
        <w:autoSpaceDN w:val="0"/>
        <w:adjustRightInd w:val="0"/>
        <w:spacing w:after="0"/>
        <w:rPr>
          <w:rFonts w:ascii="Arial" w:hAnsi="Arial" w:cs="Arial"/>
          <w:b/>
        </w:rPr>
      </w:pPr>
      <w:r w:rsidRPr="00CE1BB1">
        <w:rPr>
          <w:rFonts w:ascii="Arial" w:hAnsi="Arial" w:cs="Arial"/>
        </w:rPr>
        <w:t>What we talk about will be kept as private, even among your family.  We will keep the records using numbers, not names.  We will keep the records at Kenya National Bureau of Statistics (KNBS) and at the National AIDS and STD Control Program (NASCOP).  Your name will not appear when we discuss this project.  When the results of this study are discussed, we will focus on all answers from the big group so no one will know your answers</w:t>
      </w:r>
      <w:r w:rsidRPr="00CE1BB1">
        <w:rPr>
          <w:rFonts w:ascii="Arial" w:hAnsi="Arial" w:cs="Arial"/>
          <w:b/>
        </w:rPr>
        <w:t>.</w:t>
      </w:r>
    </w:p>
    <w:p w:rsidR="00F5423A" w:rsidRPr="00CE1BB1" w:rsidRDefault="00F5423A" w:rsidP="00F5423A">
      <w:pPr>
        <w:spacing w:after="0"/>
        <w:jc w:val="both"/>
        <w:rPr>
          <w:rFonts w:ascii="Arial" w:hAnsi="Arial" w:cs="Arial"/>
        </w:rPr>
      </w:pPr>
      <w:bookmarkStart w:id="1" w:name="OLE_LINK3"/>
      <w:bookmarkStart w:id="2" w:name="OLE_LINK4"/>
      <w:r w:rsidRPr="00CE1BB1">
        <w:rPr>
          <w:rFonts w:ascii="Arial" w:hAnsi="Arial" w:cs="Arial"/>
          <w:color w:val="000000"/>
        </w:rPr>
        <w:t xml:space="preserve">This study is funded by the Government of Kenya, the United States Government, the United Nations, and other partners. There are no costs to you for taking part in this study.  </w:t>
      </w:r>
    </w:p>
    <w:bookmarkEnd w:id="1"/>
    <w:bookmarkEnd w:id="2"/>
    <w:p w:rsidR="00F5423A" w:rsidRPr="00CE1BB1" w:rsidRDefault="00F5423A" w:rsidP="00F5423A">
      <w:pPr>
        <w:spacing w:after="0"/>
        <w:jc w:val="both"/>
        <w:rPr>
          <w:rFonts w:ascii="Arial" w:hAnsi="Arial" w:cs="Arial"/>
        </w:rPr>
      </w:pPr>
      <w:r w:rsidRPr="00CE1BB1">
        <w:rPr>
          <w:rFonts w:ascii="Arial" w:hAnsi="Arial" w:cs="Arial"/>
        </w:rPr>
        <w:t xml:space="preserve">At this time, do you want to ask me anything about the survey? If you have any questions at any time, we want you to ask us. </w:t>
      </w:r>
    </w:p>
    <w:p w:rsidR="00F5423A" w:rsidRPr="00CE1BB1" w:rsidRDefault="00F5423A" w:rsidP="00F5423A">
      <w:pPr>
        <w:spacing w:after="0"/>
        <w:jc w:val="both"/>
        <w:rPr>
          <w:rFonts w:ascii="Arial" w:hAnsi="Arial" w:cs="Arial"/>
        </w:rPr>
      </w:pPr>
    </w:p>
    <w:p w:rsidR="00F5423A" w:rsidRPr="00CE1BB1" w:rsidRDefault="00F5423A" w:rsidP="00F5423A">
      <w:pPr>
        <w:spacing w:after="0"/>
        <w:jc w:val="both"/>
        <w:rPr>
          <w:rFonts w:ascii="Arial" w:hAnsi="Arial" w:cs="Arial"/>
          <w:b/>
          <w:i/>
        </w:rPr>
      </w:pPr>
      <w:r w:rsidRPr="00CE1BB1">
        <w:rPr>
          <w:rFonts w:ascii="Arial" w:hAnsi="Arial" w:cs="Arial"/>
          <w:b/>
          <w:i/>
        </w:rPr>
        <w:t>[Interviewer: provide the following information to the participant:]</w:t>
      </w:r>
    </w:p>
    <w:p w:rsidR="00F5423A" w:rsidRPr="00CE1BB1" w:rsidRDefault="00F5423A" w:rsidP="00F5423A">
      <w:pPr>
        <w:tabs>
          <w:tab w:val="left" w:pos="5280"/>
        </w:tabs>
        <w:spacing w:after="0"/>
        <w:jc w:val="both"/>
        <w:rPr>
          <w:rFonts w:ascii="Arial" w:hAnsi="Arial" w:cs="Arial"/>
        </w:rPr>
      </w:pPr>
      <w:r w:rsidRPr="00CE1BB1">
        <w:rPr>
          <w:rFonts w:ascii="Arial" w:hAnsi="Arial" w:cs="Arial"/>
        </w:rPr>
        <w:t xml:space="preserve">If you feel that you have been harmed by your participation you should contact the deputy director of the survey (Dr. Davies Kimanga).  </w:t>
      </w:r>
    </w:p>
    <w:p w:rsidR="00F5423A" w:rsidRPr="00CE1BB1" w:rsidRDefault="00F5423A" w:rsidP="00F5423A">
      <w:pPr>
        <w:spacing w:after="0"/>
        <w:ind w:firstLine="720"/>
        <w:jc w:val="both"/>
        <w:rPr>
          <w:rFonts w:ascii="Arial" w:hAnsi="Arial" w:cs="Arial"/>
        </w:rPr>
      </w:pPr>
      <w:r w:rsidRPr="00CE1BB1">
        <w:rPr>
          <w:rFonts w:ascii="Arial" w:hAnsi="Arial" w:cs="Arial"/>
        </w:rPr>
        <w:t>National AIDS and STD Control Program (NASCOP): Dr. Davies Kimanga</w:t>
      </w:r>
    </w:p>
    <w:p w:rsidR="00F5423A" w:rsidRPr="00CE1BB1" w:rsidRDefault="00F5423A" w:rsidP="00F5423A">
      <w:pPr>
        <w:spacing w:after="0"/>
        <w:jc w:val="both"/>
        <w:rPr>
          <w:rFonts w:ascii="Arial" w:hAnsi="Arial" w:cs="Arial"/>
          <w:lang w:val="it-IT"/>
        </w:rPr>
      </w:pPr>
      <w:r w:rsidRPr="00CE1BB1">
        <w:rPr>
          <w:rFonts w:ascii="Arial" w:hAnsi="Arial" w:cs="Arial"/>
        </w:rPr>
        <w:t xml:space="preserve">        </w:t>
      </w:r>
      <w:r w:rsidRPr="00CE1BB1">
        <w:rPr>
          <w:rFonts w:ascii="Arial" w:hAnsi="Arial" w:cs="Arial"/>
        </w:rPr>
        <w:tab/>
      </w:r>
      <w:r w:rsidRPr="00CE1BB1">
        <w:rPr>
          <w:rFonts w:ascii="Arial" w:hAnsi="Arial" w:cs="Arial"/>
          <w:lang w:val="it-IT"/>
        </w:rPr>
        <w:t xml:space="preserve">P O Box 19361-00200  Nairobi   </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Tel: 2729549</w:t>
      </w:r>
    </w:p>
    <w:p w:rsidR="00F5423A" w:rsidRPr="00CE1BB1" w:rsidRDefault="00F5423A" w:rsidP="00F5423A">
      <w:pPr>
        <w:spacing w:after="0"/>
        <w:jc w:val="both"/>
        <w:rPr>
          <w:rFonts w:ascii="Arial" w:hAnsi="Arial" w:cs="Arial"/>
          <w:lang w:val="it-IT"/>
        </w:rPr>
      </w:pPr>
      <w:r w:rsidRPr="00CE1BB1">
        <w:rPr>
          <w:rFonts w:ascii="Arial" w:hAnsi="Arial" w:cs="Arial"/>
          <w:lang w:val="it-IT"/>
        </w:rPr>
        <w:tab/>
      </w:r>
    </w:p>
    <w:p w:rsidR="00F5423A" w:rsidRPr="00CE1BB1" w:rsidRDefault="00F5423A" w:rsidP="00F5423A">
      <w:pPr>
        <w:spacing w:after="0"/>
        <w:jc w:val="both"/>
        <w:rPr>
          <w:rFonts w:ascii="Arial" w:hAnsi="Arial" w:cs="Arial"/>
          <w:lang w:val="it-IT"/>
        </w:rPr>
      </w:pPr>
      <w:r w:rsidRPr="00CE1BB1">
        <w:rPr>
          <w:rFonts w:ascii="Arial" w:hAnsi="Arial" w:cs="Arial"/>
        </w:rPr>
        <w:t xml:space="preserve">If you have any additional questions about the study you can contact the technical manager of the survey (Dr. Collins </w:t>
      </w:r>
      <w:proofErr w:type="spellStart"/>
      <w:r w:rsidRPr="00CE1BB1">
        <w:rPr>
          <w:rFonts w:ascii="Arial" w:hAnsi="Arial" w:cs="Arial"/>
        </w:rPr>
        <w:t>Opiyo</w:t>
      </w:r>
      <w:proofErr w:type="spellEnd"/>
      <w:r w:rsidRPr="00CE1BB1">
        <w:rPr>
          <w:rFonts w:ascii="Arial" w:hAnsi="Arial" w:cs="Arial"/>
        </w:rPr>
        <w:t xml:space="preserve">).  </w:t>
      </w:r>
    </w:p>
    <w:p w:rsidR="00F5423A" w:rsidRPr="00CE1BB1" w:rsidRDefault="00F5423A" w:rsidP="00F5423A">
      <w:pPr>
        <w:spacing w:after="0"/>
        <w:ind w:firstLine="720"/>
        <w:jc w:val="both"/>
        <w:rPr>
          <w:rFonts w:ascii="Arial" w:hAnsi="Arial" w:cs="Arial"/>
        </w:rPr>
      </w:pPr>
      <w:r w:rsidRPr="00CE1BB1">
        <w:rPr>
          <w:rFonts w:ascii="Arial" w:hAnsi="Arial" w:cs="Arial"/>
        </w:rPr>
        <w:t xml:space="preserve">Kenya National Bureau of Statistics (KNBS): Dr. Collins </w:t>
      </w:r>
      <w:proofErr w:type="spellStart"/>
      <w:r w:rsidRPr="00CE1BB1">
        <w:rPr>
          <w:rFonts w:ascii="Arial" w:hAnsi="Arial" w:cs="Arial"/>
        </w:rPr>
        <w:t>Opiyo</w:t>
      </w:r>
      <w:proofErr w:type="spellEnd"/>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 xml:space="preserve">P O Box 30266-00100  Nairobi </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Tel: 205544067, 317783/86</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Email: dpss@knbs.or.ke</w:t>
      </w:r>
    </w:p>
    <w:p w:rsidR="00F5423A" w:rsidRPr="00CE1BB1" w:rsidRDefault="00F5423A" w:rsidP="00F5423A">
      <w:pPr>
        <w:spacing w:after="0"/>
        <w:jc w:val="both"/>
        <w:rPr>
          <w:rFonts w:ascii="Arial" w:hAnsi="Arial" w:cs="Arial"/>
          <w:lang w:val="it-IT"/>
        </w:rPr>
      </w:pPr>
      <w:r w:rsidRPr="00CE1BB1">
        <w:rPr>
          <w:rFonts w:ascii="Arial" w:hAnsi="Arial" w:cs="Arial"/>
          <w:lang w:val="it-IT"/>
        </w:rPr>
        <w:tab/>
      </w:r>
    </w:p>
    <w:p w:rsidR="00F5423A" w:rsidRPr="00CE1BB1" w:rsidRDefault="00F5423A" w:rsidP="00F5423A">
      <w:pPr>
        <w:spacing w:after="0"/>
        <w:jc w:val="both"/>
        <w:rPr>
          <w:rFonts w:ascii="Arial" w:hAnsi="Arial" w:cs="Arial"/>
          <w:lang w:val="it-IT"/>
        </w:rPr>
      </w:pPr>
      <w:r w:rsidRPr="00CE1BB1">
        <w:rPr>
          <w:rFonts w:ascii="Arial" w:hAnsi="Arial" w:cs="Arial"/>
        </w:rPr>
        <w:t xml:space="preserve">If you have any questions on what your rights are as a participant in this study you can contact the Secretary Ethical Review Committee at KEMRI. </w:t>
      </w:r>
    </w:p>
    <w:p w:rsidR="00F5423A" w:rsidRPr="00CE1BB1" w:rsidRDefault="00F5423A" w:rsidP="00F5423A">
      <w:pPr>
        <w:spacing w:after="0"/>
        <w:ind w:firstLine="720"/>
        <w:jc w:val="both"/>
        <w:rPr>
          <w:rFonts w:ascii="Arial" w:hAnsi="Arial" w:cs="Arial"/>
        </w:rPr>
      </w:pPr>
      <w:r w:rsidRPr="00CE1BB1">
        <w:rPr>
          <w:rFonts w:ascii="Arial" w:hAnsi="Arial" w:cs="Arial"/>
        </w:rPr>
        <w:t xml:space="preserve">Secretary of Ethical Review Committee: </w:t>
      </w:r>
    </w:p>
    <w:p w:rsidR="00F5423A" w:rsidRPr="00CE1BB1" w:rsidRDefault="00F5423A" w:rsidP="00F5423A">
      <w:pPr>
        <w:spacing w:after="0"/>
        <w:ind w:firstLine="720"/>
        <w:jc w:val="both"/>
        <w:rPr>
          <w:rFonts w:ascii="Arial" w:hAnsi="Arial" w:cs="Arial"/>
        </w:rPr>
      </w:pPr>
      <w:r w:rsidRPr="00CE1BB1">
        <w:rPr>
          <w:rFonts w:ascii="Arial" w:hAnsi="Arial" w:cs="Arial"/>
        </w:rPr>
        <w:t>Kenya Medical Research Institute (KEMRI)</w:t>
      </w:r>
    </w:p>
    <w:p w:rsidR="00F5423A" w:rsidRPr="00CE1BB1" w:rsidRDefault="00F5423A" w:rsidP="00F5423A">
      <w:pPr>
        <w:spacing w:after="0"/>
        <w:jc w:val="both"/>
        <w:rPr>
          <w:rFonts w:ascii="Arial" w:hAnsi="Arial" w:cs="Arial"/>
          <w:lang w:val="it-IT"/>
        </w:rPr>
      </w:pPr>
      <w:r w:rsidRPr="00CE1BB1">
        <w:rPr>
          <w:rFonts w:ascii="Arial" w:hAnsi="Arial" w:cs="Arial"/>
        </w:rPr>
        <w:t xml:space="preserve">            </w:t>
      </w:r>
      <w:r w:rsidRPr="00CE1BB1">
        <w:rPr>
          <w:rFonts w:ascii="Arial" w:hAnsi="Arial" w:cs="Arial"/>
          <w:lang w:val="it-IT"/>
        </w:rPr>
        <w:t xml:space="preserve">P O Box 54840 – 00200  Nairobi  </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Tel: 020-2722541, 072222050901; 0733400003</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 xml:space="preserve">Email: </w:t>
      </w:r>
      <w:hyperlink r:id="rId16" w:history="1">
        <w:r w:rsidRPr="00CE1BB1">
          <w:rPr>
            <w:rStyle w:val="Hyperlink"/>
            <w:rFonts w:ascii="Arial" w:hAnsi="Arial" w:cs="Arial"/>
            <w:lang w:val="it-IT"/>
          </w:rPr>
          <w:t>erc@kemri.org</w:t>
        </w:r>
      </w:hyperlink>
    </w:p>
    <w:p w:rsidR="00F5423A" w:rsidRPr="00CE1BB1" w:rsidRDefault="00F5423A" w:rsidP="00F5423A">
      <w:pPr>
        <w:spacing w:after="0"/>
        <w:ind w:firstLine="720"/>
        <w:jc w:val="both"/>
        <w:rPr>
          <w:rFonts w:ascii="Arial" w:hAnsi="Arial" w:cs="Arial"/>
          <w:lang w:val="it-IT"/>
        </w:rPr>
      </w:pPr>
    </w:p>
    <w:p w:rsidR="00F5423A" w:rsidRPr="00CE1BB1" w:rsidRDefault="00F5423A" w:rsidP="00F5423A">
      <w:pPr>
        <w:pStyle w:val="Heading6"/>
        <w:spacing w:before="0" w:after="0" w:line="276" w:lineRule="auto"/>
        <w:jc w:val="both"/>
        <w:rPr>
          <w:rFonts w:ascii="Arial" w:hAnsi="Arial" w:cs="Arial"/>
          <w:b w:val="0"/>
          <w:sz w:val="20"/>
          <w:szCs w:val="20"/>
        </w:rPr>
      </w:pPr>
      <w:r w:rsidRPr="00CE1BB1">
        <w:rPr>
          <w:rFonts w:ascii="Arial" w:hAnsi="Arial" w:cs="Arial"/>
          <w:b w:val="0"/>
          <w:sz w:val="20"/>
          <w:szCs w:val="20"/>
        </w:rPr>
        <w:t xml:space="preserve">May I begin the interview now?    </w:t>
      </w:r>
      <w:r w:rsidRPr="00CE1BB1">
        <w:rPr>
          <w:rFonts w:ascii="Arial" w:hAnsi="Arial" w:cs="Arial"/>
          <w:sz w:val="20"/>
          <w:szCs w:val="20"/>
        </w:rPr>
        <w:t>______ YES</w:t>
      </w:r>
      <w:r w:rsidRPr="00CE1BB1">
        <w:rPr>
          <w:rFonts w:ascii="Arial" w:hAnsi="Arial" w:cs="Arial"/>
          <w:sz w:val="20"/>
          <w:szCs w:val="20"/>
        </w:rPr>
        <w:tab/>
      </w:r>
      <w:r w:rsidRPr="00CE1BB1">
        <w:rPr>
          <w:rFonts w:ascii="Arial" w:hAnsi="Arial" w:cs="Arial"/>
          <w:sz w:val="20"/>
          <w:szCs w:val="20"/>
        </w:rPr>
        <w:tab/>
        <w:t xml:space="preserve">______ NO </w:t>
      </w:r>
    </w:p>
    <w:p w:rsidR="00F5423A" w:rsidRPr="00CE1BB1" w:rsidRDefault="00F5423A" w:rsidP="00F5423A">
      <w:pPr>
        <w:spacing w:after="0"/>
        <w:rPr>
          <w:rFonts w:ascii="Arial" w:hAnsi="Arial" w:cs="Arial"/>
        </w:rPr>
      </w:pPr>
    </w:p>
    <w:p w:rsidR="00CE1BB1" w:rsidRPr="00CE1BB1" w:rsidRDefault="00CE1BB1" w:rsidP="00CE1BB1">
      <w:pPr>
        <w:spacing w:after="0"/>
        <w:jc w:val="both"/>
        <w:rPr>
          <w:rFonts w:ascii="Arial" w:hAnsi="Arial" w:cs="Arial"/>
          <w:b/>
          <w:i/>
        </w:rPr>
      </w:pPr>
      <w:r w:rsidRPr="00CE1BB1">
        <w:rPr>
          <w:rFonts w:ascii="Arial" w:hAnsi="Arial" w:cs="Arial"/>
          <w:b/>
          <w:i/>
        </w:rPr>
        <w:t xml:space="preserve">[Interviewer: Indicate whether participant says “Yes” or “NO” to the above statement, write your names and sign/initial on the above line and record the date.  Record decision on </w:t>
      </w:r>
      <w:r w:rsidRPr="00CE1BB1">
        <w:rPr>
          <w:rFonts w:ascii="Arial" w:hAnsi="Arial" w:cs="Arial"/>
          <w:b/>
          <w:i/>
          <w:u w:val="single"/>
        </w:rPr>
        <w:t xml:space="preserve">individual questionnaire </w:t>
      </w:r>
      <w:r w:rsidRPr="00CE1BB1">
        <w:rPr>
          <w:rFonts w:ascii="Arial" w:hAnsi="Arial" w:cs="Arial"/>
          <w:b/>
          <w:i/>
        </w:rPr>
        <w:t>for each eligible person age 10-64].</w:t>
      </w:r>
    </w:p>
    <w:p w:rsidR="00F5423A" w:rsidRPr="00CE1BB1" w:rsidRDefault="00F5423A" w:rsidP="00F5423A">
      <w:pPr>
        <w:spacing w:after="0"/>
        <w:rPr>
          <w:rFonts w:ascii="Arial" w:hAnsi="Arial" w:cs="Arial"/>
        </w:rPr>
      </w:pPr>
    </w:p>
    <w:p w:rsidR="00F5423A" w:rsidRPr="00CE1BB1" w:rsidRDefault="00F5423A" w:rsidP="00F5423A">
      <w:pPr>
        <w:spacing w:after="0"/>
        <w:rPr>
          <w:rFonts w:ascii="Arial" w:hAnsi="Arial" w:cs="Arial"/>
        </w:rPr>
      </w:pPr>
      <w:r w:rsidRPr="00CE1BB1">
        <w:rPr>
          <w:rFonts w:ascii="Arial" w:hAnsi="Arial" w:cs="Arial"/>
        </w:rPr>
        <w:t>_________________________________</w:t>
      </w:r>
    </w:p>
    <w:p w:rsidR="00F5423A" w:rsidRPr="00CE1BB1" w:rsidRDefault="00F5423A" w:rsidP="00F5423A">
      <w:pPr>
        <w:spacing w:after="0"/>
        <w:rPr>
          <w:rFonts w:ascii="Arial" w:hAnsi="Arial" w:cs="Arial"/>
        </w:rPr>
      </w:pPr>
      <w:r w:rsidRPr="00CE1BB1">
        <w:rPr>
          <w:rFonts w:ascii="Arial" w:hAnsi="Arial" w:cs="Arial"/>
        </w:rPr>
        <w:t xml:space="preserve">Name of Interviewer </w:t>
      </w:r>
    </w:p>
    <w:p w:rsidR="00F5423A" w:rsidRPr="00CE1BB1" w:rsidRDefault="00F5423A" w:rsidP="00F5423A">
      <w:pPr>
        <w:spacing w:after="0"/>
        <w:rPr>
          <w:rFonts w:ascii="Arial" w:hAnsi="Arial" w:cs="Arial"/>
        </w:rPr>
      </w:pPr>
    </w:p>
    <w:p w:rsidR="00F5423A" w:rsidRPr="00CE1BB1" w:rsidRDefault="00F5423A" w:rsidP="00F5423A">
      <w:pPr>
        <w:spacing w:after="0"/>
        <w:rPr>
          <w:rFonts w:ascii="Arial" w:hAnsi="Arial" w:cs="Arial"/>
        </w:rPr>
      </w:pPr>
      <w:r w:rsidRPr="00CE1BB1">
        <w:rPr>
          <w:rFonts w:ascii="Arial" w:hAnsi="Arial" w:cs="Arial"/>
        </w:rPr>
        <w:t>__________________________________</w:t>
      </w:r>
      <w:r w:rsidRPr="00CE1BB1">
        <w:rPr>
          <w:rFonts w:ascii="Arial" w:hAnsi="Arial" w:cs="Arial"/>
        </w:rPr>
        <w:tab/>
      </w:r>
      <w:r w:rsidRPr="00CE1BB1">
        <w:rPr>
          <w:rFonts w:ascii="Arial" w:hAnsi="Arial" w:cs="Arial"/>
        </w:rPr>
        <w:tab/>
      </w:r>
      <w:r w:rsidRPr="00CE1BB1">
        <w:rPr>
          <w:rFonts w:ascii="Arial" w:hAnsi="Arial" w:cs="Arial"/>
        </w:rPr>
        <w:tab/>
        <w:t>________________________</w:t>
      </w:r>
    </w:p>
    <w:p w:rsidR="00F5423A" w:rsidRPr="00CE1BB1" w:rsidRDefault="00F5423A" w:rsidP="00F5423A">
      <w:pPr>
        <w:spacing w:after="0"/>
        <w:rPr>
          <w:rFonts w:ascii="Arial" w:hAnsi="Arial" w:cs="Arial"/>
        </w:rPr>
      </w:pPr>
      <w:r w:rsidRPr="00CE1BB1">
        <w:rPr>
          <w:rFonts w:ascii="Arial" w:hAnsi="Arial" w:cs="Arial"/>
        </w:rPr>
        <w:t xml:space="preserve">Signature or Initial of Interviewer </w:t>
      </w:r>
      <w:r w:rsidRPr="00CE1BB1">
        <w:rPr>
          <w:rFonts w:ascii="Arial" w:hAnsi="Arial" w:cs="Arial"/>
        </w:rPr>
        <w:tab/>
      </w:r>
      <w:r w:rsidRPr="00CE1BB1">
        <w:rPr>
          <w:rFonts w:ascii="Arial" w:hAnsi="Arial" w:cs="Arial"/>
        </w:rPr>
        <w:tab/>
      </w:r>
      <w:r w:rsidRPr="00CE1BB1">
        <w:rPr>
          <w:rFonts w:ascii="Arial" w:hAnsi="Arial" w:cs="Arial"/>
        </w:rPr>
        <w:tab/>
      </w:r>
      <w:r w:rsidRPr="00CE1BB1">
        <w:rPr>
          <w:rFonts w:ascii="Arial" w:hAnsi="Arial" w:cs="Arial"/>
        </w:rPr>
        <w:tab/>
        <w:t xml:space="preserve">Date </w:t>
      </w:r>
    </w:p>
    <w:p w:rsidR="00F5423A" w:rsidRPr="00CE1BB1" w:rsidRDefault="00F5423A" w:rsidP="00F5423A">
      <w:pPr>
        <w:pStyle w:val="Heading6"/>
        <w:spacing w:before="0" w:after="0" w:line="276" w:lineRule="auto"/>
        <w:jc w:val="both"/>
        <w:rPr>
          <w:rFonts w:ascii="Arial" w:hAnsi="Arial" w:cs="Arial"/>
          <w:sz w:val="20"/>
          <w:szCs w:val="20"/>
        </w:rPr>
      </w:pPr>
    </w:p>
    <w:p w:rsidR="00F07C05" w:rsidRPr="00CE1BB1" w:rsidRDefault="00F07C05" w:rsidP="00F4291B">
      <w:pPr>
        <w:rPr>
          <w:rFonts w:ascii="Arial" w:hAnsi="Arial" w:cs="Arial"/>
          <w:b/>
          <w:u w:val="single"/>
        </w:rPr>
      </w:pPr>
      <w:r w:rsidRPr="00CE1BB1">
        <w:rPr>
          <w:rFonts w:ascii="Arial" w:hAnsi="Arial" w:cs="Arial"/>
          <w:b/>
          <w:u w:val="single"/>
        </w:rPr>
        <w:t>Parental/Guardian Consent (</w:t>
      </w:r>
      <w:r w:rsidR="003B2C87">
        <w:rPr>
          <w:rFonts w:ascii="Arial" w:hAnsi="Arial" w:cs="Arial"/>
          <w:b/>
          <w:u w:val="single"/>
        </w:rPr>
        <w:t>15</w:t>
      </w:r>
      <w:r w:rsidRPr="00CE1BB1">
        <w:rPr>
          <w:rFonts w:ascii="Arial" w:hAnsi="Arial" w:cs="Arial"/>
          <w:b/>
          <w:u w:val="single"/>
        </w:rPr>
        <w:t>-17 Years)</w:t>
      </w:r>
    </w:p>
    <w:p w:rsidR="00F07C05" w:rsidRPr="00CE1BB1" w:rsidRDefault="00F07C05" w:rsidP="00F07C05">
      <w:pPr>
        <w:spacing w:after="0"/>
        <w:jc w:val="both"/>
        <w:rPr>
          <w:rFonts w:ascii="Arial" w:hAnsi="Arial" w:cs="Arial"/>
          <w:b/>
        </w:rPr>
      </w:pPr>
    </w:p>
    <w:p w:rsidR="00F07C05" w:rsidRPr="00CE1BB1" w:rsidRDefault="00F07C05" w:rsidP="00F07C05">
      <w:pPr>
        <w:spacing w:after="0"/>
        <w:jc w:val="both"/>
        <w:rPr>
          <w:rFonts w:ascii="Arial" w:hAnsi="Arial" w:cs="Arial"/>
          <w:b/>
          <w:i/>
        </w:rPr>
      </w:pPr>
      <w:r w:rsidRPr="00CE1BB1">
        <w:rPr>
          <w:rFonts w:ascii="Arial" w:hAnsi="Arial" w:cs="Arial"/>
          <w:b/>
          <w:i/>
        </w:rPr>
        <w:t xml:space="preserve">[Interviewer: The statement should be read to parents/guardians of youth ages </w:t>
      </w:r>
      <w:r w:rsidR="00CE1BB1" w:rsidRPr="00CE1BB1">
        <w:rPr>
          <w:rFonts w:ascii="Arial" w:hAnsi="Arial" w:cs="Arial"/>
          <w:b/>
          <w:i/>
        </w:rPr>
        <w:t>15</w:t>
      </w:r>
      <w:r w:rsidRPr="00CE1BB1">
        <w:rPr>
          <w:rFonts w:ascii="Arial" w:hAnsi="Arial" w:cs="Arial"/>
          <w:b/>
          <w:i/>
        </w:rPr>
        <w:t xml:space="preserve">-17. </w:t>
      </w:r>
      <w:r w:rsidRPr="00CE1BB1">
        <w:rPr>
          <w:rFonts w:ascii="Arial" w:hAnsi="Arial" w:cs="Arial"/>
          <w:b/>
          <w:i/>
          <w:u w:val="single"/>
        </w:rPr>
        <w:t>Consent must be obtained from a parent/guardian or other adult responsible for the youth's health and welfare before the child/youth is asked for consent (</w:t>
      </w:r>
      <w:r w:rsidR="003B2C87">
        <w:rPr>
          <w:rFonts w:ascii="Arial" w:hAnsi="Arial" w:cs="Arial"/>
          <w:b/>
          <w:i/>
          <w:u w:val="single"/>
        </w:rPr>
        <w:t>See above</w:t>
      </w:r>
      <w:r w:rsidRPr="00CE1BB1">
        <w:rPr>
          <w:rFonts w:ascii="Arial" w:hAnsi="Arial" w:cs="Arial"/>
          <w:b/>
          <w:i/>
          <w:u w:val="single"/>
        </w:rPr>
        <w:t>2).</w:t>
      </w:r>
      <w:r w:rsidRPr="00CE1BB1">
        <w:rPr>
          <w:rFonts w:ascii="Arial" w:hAnsi="Arial" w:cs="Arial"/>
          <w:b/>
          <w:i/>
        </w:rPr>
        <w:t xml:space="preserve"> Only if the parent or guardian agrees will assent be asked of the child/youth.</w:t>
      </w:r>
    </w:p>
    <w:p w:rsidR="00F07C05" w:rsidRPr="00CE1BB1" w:rsidRDefault="00F07C05" w:rsidP="00F07C05">
      <w:pPr>
        <w:spacing w:after="0"/>
        <w:jc w:val="both"/>
        <w:rPr>
          <w:rFonts w:ascii="Arial" w:hAnsi="Arial" w:cs="Arial"/>
          <w:b/>
          <w:i/>
        </w:rPr>
      </w:pPr>
    </w:p>
    <w:p w:rsidR="00F07C05" w:rsidRPr="00CE1BB1" w:rsidRDefault="00F07C05" w:rsidP="00F07C05">
      <w:pPr>
        <w:spacing w:after="0"/>
        <w:jc w:val="both"/>
        <w:rPr>
          <w:rFonts w:ascii="Arial" w:hAnsi="Arial" w:cs="Arial"/>
          <w:b/>
          <w:i/>
        </w:rPr>
      </w:pPr>
      <w:r w:rsidRPr="00CE1BB1">
        <w:rPr>
          <w:rFonts w:ascii="Arial" w:hAnsi="Arial" w:cs="Arial"/>
          <w:b/>
          <w:i/>
        </w:rPr>
        <w:lastRenderedPageBreak/>
        <w:t xml:space="preserve">Throughout the process of obtaining consent, it is important that you are patient and allow the respondent to ask questions and to consider the decision. Never rush or otherwise pressure the respondent to give consent or assent. [Provide a copy of this consent script to all parents of eligible youth ages </w:t>
      </w:r>
      <w:r w:rsidR="00CE1BB1" w:rsidRPr="00CE1BB1">
        <w:rPr>
          <w:rFonts w:ascii="Arial" w:hAnsi="Arial" w:cs="Arial"/>
          <w:b/>
          <w:i/>
        </w:rPr>
        <w:t>15</w:t>
      </w:r>
      <w:r w:rsidRPr="00CE1BB1">
        <w:rPr>
          <w:rFonts w:ascii="Arial" w:hAnsi="Arial" w:cs="Arial"/>
          <w:b/>
          <w:i/>
        </w:rPr>
        <w:t>-17]</w:t>
      </w:r>
    </w:p>
    <w:p w:rsidR="00F07C05" w:rsidRPr="00CE1BB1" w:rsidRDefault="00F07C05" w:rsidP="00F07C05">
      <w:pPr>
        <w:spacing w:after="0"/>
        <w:jc w:val="both"/>
        <w:rPr>
          <w:rFonts w:ascii="Arial" w:hAnsi="Arial" w:cs="Arial"/>
          <w:b/>
        </w:rPr>
      </w:pPr>
    </w:p>
    <w:p w:rsidR="00F07C05" w:rsidRPr="00CE1BB1" w:rsidRDefault="00F07C05" w:rsidP="00F07C05">
      <w:pPr>
        <w:spacing w:after="0"/>
        <w:jc w:val="both"/>
        <w:rPr>
          <w:rFonts w:ascii="Arial" w:hAnsi="Arial" w:cs="Arial"/>
        </w:rPr>
      </w:pPr>
      <w:r w:rsidRPr="00CE1BB1">
        <w:rPr>
          <w:rFonts w:ascii="Arial" w:hAnsi="Arial" w:cs="Arial"/>
        </w:rPr>
        <w:t>Hello. My name is _____________and I am working with the Ministry of Health and Public Sanitation. We are conducting a survey with the National AIDS and STD Control Program and the National Public Health Laboratory of the Ministry of Health, the Kenya National Bureau of Statistics, the University of California San Francisco and the US Centers for Disease Control and Prevention.  This study asks women and men ages 15-64 and children ages 10-14 about HIV/AIDS. Approximately 10,475 households with about 24,000 adults and 118,000 children will be taking part in this survey.</w:t>
      </w:r>
    </w:p>
    <w:p w:rsidR="00F07C05" w:rsidRPr="00CE1BB1" w:rsidRDefault="00F07C05" w:rsidP="00F07C05">
      <w:pPr>
        <w:spacing w:after="0"/>
        <w:jc w:val="both"/>
        <w:rPr>
          <w:rFonts w:ascii="Arial" w:hAnsi="Arial" w:cs="Arial"/>
        </w:rPr>
      </w:pPr>
    </w:p>
    <w:p w:rsidR="00F07C05" w:rsidRPr="00CE1BB1" w:rsidRDefault="00F07C05" w:rsidP="00F07C05">
      <w:pPr>
        <w:spacing w:after="0"/>
        <w:jc w:val="both"/>
        <w:rPr>
          <w:rFonts w:ascii="Arial" w:hAnsi="Arial" w:cs="Arial"/>
        </w:rPr>
      </w:pPr>
      <w:r w:rsidRPr="00CE1BB1">
        <w:rPr>
          <w:rFonts w:ascii="Arial" w:hAnsi="Arial" w:cs="Arial"/>
        </w:rPr>
        <w:t>We would very much appreciate your permission to have your child</w:t>
      </w:r>
      <w:r w:rsidRPr="00CE1BB1">
        <w:rPr>
          <w:rFonts w:ascii="Arial" w:hAnsi="Arial" w:cs="Arial"/>
          <w:b/>
          <w:i/>
        </w:rPr>
        <w:t xml:space="preserve"> </w:t>
      </w:r>
      <w:r w:rsidRPr="00CE1BB1">
        <w:rPr>
          <w:rFonts w:ascii="Arial" w:hAnsi="Arial" w:cs="Arial"/>
        </w:rPr>
        <w:t xml:space="preserve">take part in this survey. The information we are collecting will help us plan for health services. Some of the questions will be about personal sexual </w:t>
      </w:r>
      <w:proofErr w:type="spellStart"/>
      <w:r w:rsidRPr="00CE1BB1">
        <w:rPr>
          <w:rFonts w:ascii="Arial" w:hAnsi="Arial" w:cs="Arial"/>
        </w:rPr>
        <w:t>behaviour</w:t>
      </w:r>
      <w:proofErr w:type="spellEnd"/>
      <w:r w:rsidRPr="00CE1BB1">
        <w:rPr>
          <w:rFonts w:ascii="Arial" w:hAnsi="Arial" w:cs="Arial"/>
        </w:rPr>
        <w:t>. The survey usually takes about 20 minutes for children 10-14 years and 45 minutes for youth 15-17 years. Whatever information your child provides will be kept private and will not be shown to anyone outside of the study team.</w:t>
      </w:r>
    </w:p>
    <w:p w:rsidR="00F07C05" w:rsidRPr="00CE1BB1" w:rsidRDefault="00F07C05" w:rsidP="00F07C05">
      <w:pPr>
        <w:spacing w:after="0"/>
        <w:jc w:val="both"/>
        <w:rPr>
          <w:rFonts w:ascii="Arial" w:hAnsi="Arial" w:cs="Arial"/>
        </w:rPr>
      </w:pPr>
    </w:p>
    <w:p w:rsidR="00F07C05" w:rsidRPr="00CE1BB1" w:rsidRDefault="00F07C05" w:rsidP="00F07C05">
      <w:pPr>
        <w:spacing w:after="0"/>
        <w:jc w:val="both"/>
        <w:rPr>
          <w:rFonts w:ascii="Arial" w:hAnsi="Arial" w:cs="Arial"/>
        </w:rPr>
      </w:pPr>
      <w:r w:rsidRPr="00CE1BB1">
        <w:rPr>
          <w:rFonts w:ascii="Arial" w:hAnsi="Arial" w:cs="Arial"/>
          <w:b/>
        </w:rPr>
        <w:t>For youth ages 15-17 years</w:t>
      </w:r>
      <w:r w:rsidRPr="00CE1BB1">
        <w:rPr>
          <w:rFonts w:ascii="Arial" w:hAnsi="Arial" w:cs="Arial"/>
        </w:rPr>
        <w:t xml:space="preserve">, this research asks some questions about HIV-related issues and some of the questions will be about their personal sexual </w:t>
      </w:r>
      <w:proofErr w:type="spellStart"/>
      <w:r w:rsidRPr="00CE1BB1">
        <w:rPr>
          <w:rFonts w:ascii="Arial" w:hAnsi="Arial" w:cs="Arial"/>
        </w:rPr>
        <w:t>behaviour</w:t>
      </w:r>
      <w:proofErr w:type="spellEnd"/>
      <w:r w:rsidRPr="00CE1BB1">
        <w:rPr>
          <w:rFonts w:ascii="Arial" w:hAnsi="Arial" w:cs="Arial"/>
        </w:rPr>
        <w:t xml:space="preserve">. These questions will be the same questions in the adult questionnaire.   </w:t>
      </w:r>
    </w:p>
    <w:p w:rsidR="00F07C05" w:rsidRPr="00CE1BB1" w:rsidRDefault="00F07C05" w:rsidP="00F07C05">
      <w:pPr>
        <w:spacing w:after="0"/>
        <w:jc w:val="both"/>
        <w:rPr>
          <w:rFonts w:ascii="Arial" w:hAnsi="Arial" w:cs="Arial"/>
        </w:rPr>
      </w:pPr>
    </w:p>
    <w:p w:rsidR="00F07C05" w:rsidRPr="00CE1BB1" w:rsidRDefault="00F07C05" w:rsidP="00F07C05">
      <w:pPr>
        <w:spacing w:after="0"/>
        <w:jc w:val="both"/>
        <w:rPr>
          <w:rFonts w:ascii="Arial" w:hAnsi="Arial" w:cs="Arial"/>
        </w:rPr>
      </w:pPr>
      <w:r w:rsidRPr="00CE1BB1">
        <w:rPr>
          <w:rFonts w:ascii="Arial" w:hAnsi="Arial" w:cs="Arial"/>
        </w:rPr>
        <w:t>Taking part in the survey is up to you. If you do not want (name of minor) to take part he/she does not have to. If we should come to any questions that (name of minor) does not want to answer he/she will let me know and I will go on to the next question; or she/he can stop at any time.</w:t>
      </w:r>
    </w:p>
    <w:p w:rsidR="00F07C05" w:rsidRPr="00CE1BB1" w:rsidRDefault="00F07C05" w:rsidP="00F07C05">
      <w:pPr>
        <w:spacing w:after="0"/>
        <w:rPr>
          <w:rFonts w:ascii="Arial" w:hAnsi="Arial" w:cs="Arial"/>
        </w:rPr>
      </w:pPr>
    </w:p>
    <w:p w:rsidR="00F07C05" w:rsidRPr="00CE1BB1" w:rsidRDefault="00F07C05" w:rsidP="00F07C05">
      <w:pPr>
        <w:spacing w:after="0"/>
        <w:rPr>
          <w:rFonts w:ascii="Arial" w:hAnsi="Arial" w:cs="Arial"/>
        </w:rPr>
      </w:pPr>
      <w:r w:rsidRPr="00CE1BB1">
        <w:rPr>
          <w:rFonts w:ascii="Arial" w:hAnsi="Arial" w:cs="Arial"/>
        </w:rPr>
        <w:t xml:space="preserve">After completing the questionnaire we will </w:t>
      </w:r>
      <w:r w:rsidR="00CE1BB1" w:rsidRPr="00CE1BB1">
        <w:rPr>
          <w:rFonts w:ascii="Arial" w:hAnsi="Arial" w:cs="Arial"/>
        </w:rPr>
        <w:t xml:space="preserve">ask </w:t>
      </w:r>
      <w:r w:rsidRPr="00CE1BB1">
        <w:rPr>
          <w:rFonts w:ascii="Arial" w:hAnsi="Arial" w:cs="Arial"/>
        </w:rPr>
        <w:t xml:space="preserve">you for some blood, taken either from a vein in your child’s arm or from a finger-prick or heel-prick, to test for HIV. </w:t>
      </w:r>
      <w:r w:rsidRPr="00CE1BB1">
        <w:rPr>
          <w:rFonts w:ascii="Arial" w:hAnsi="Arial" w:cs="Arial"/>
          <w:b/>
        </w:rPr>
        <w:t>You may agree to the interview without agreeing to give blood.</w:t>
      </w:r>
    </w:p>
    <w:p w:rsidR="00F07C05" w:rsidRPr="00CE1BB1" w:rsidRDefault="00F07C05" w:rsidP="00F07C05">
      <w:pPr>
        <w:spacing w:after="0"/>
        <w:jc w:val="both"/>
        <w:rPr>
          <w:rFonts w:ascii="Arial" w:hAnsi="Arial" w:cs="Arial"/>
        </w:rPr>
      </w:pPr>
    </w:p>
    <w:p w:rsidR="00F07C05" w:rsidRPr="00CE1BB1" w:rsidRDefault="00F07C05" w:rsidP="00F07C05">
      <w:pPr>
        <w:spacing w:after="0"/>
        <w:contextualSpacing/>
        <w:rPr>
          <w:rFonts w:ascii="Arial" w:hAnsi="Arial" w:cs="Arial"/>
        </w:rPr>
      </w:pPr>
      <w:r w:rsidRPr="00CE1BB1">
        <w:rPr>
          <w:rFonts w:ascii="Arial" w:hAnsi="Arial" w:cs="Arial"/>
          <w:color w:val="000000"/>
        </w:rPr>
        <w:t xml:space="preserve">Allowing your child to be in the study is up to you.  </w:t>
      </w:r>
      <w:r w:rsidRPr="00CE1BB1">
        <w:rPr>
          <w:rFonts w:ascii="Arial" w:hAnsi="Arial" w:cs="Arial"/>
        </w:rPr>
        <w:t xml:space="preserve">Please take your time to decide about taking part. Before you decide, is important that you know the following: </w:t>
      </w:r>
    </w:p>
    <w:p w:rsidR="00F07C05" w:rsidRPr="00CE1BB1" w:rsidRDefault="00F07C05" w:rsidP="00F07C05">
      <w:pPr>
        <w:numPr>
          <w:ilvl w:val="0"/>
          <w:numId w:val="1"/>
        </w:numPr>
        <w:spacing w:after="0"/>
        <w:contextualSpacing/>
        <w:rPr>
          <w:rFonts w:ascii="Arial" w:hAnsi="Arial" w:cs="Arial"/>
        </w:rPr>
      </w:pPr>
      <w:r w:rsidRPr="00CE1BB1">
        <w:rPr>
          <w:rFonts w:ascii="Arial" w:hAnsi="Arial" w:cs="Arial"/>
        </w:rPr>
        <w:t xml:space="preserve">The study will only include people who choose to take part. </w:t>
      </w:r>
    </w:p>
    <w:p w:rsidR="00F07C05" w:rsidRPr="00CE1BB1" w:rsidRDefault="00F07C05" w:rsidP="00F07C05">
      <w:pPr>
        <w:numPr>
          <w:ilvl w:val="0"/>
          <w:numId w:val="1"/>
        </w:numPr>
        <w:spacing w:after="0"/>
        <w:contextualSpacing/>
        <w:jc w:val="both"/>
        <w:rPr>
          <w:rFonts w:ascii="Arial" w:hAnsi="Arial" w:cs="Arial"/>
        </w:rPr>
      </w:pPr>
      <w:r w:rsidRPr="00CE1BB1">
        <w:rPr>
          <w:rFonts w:ascii="Arial" w:hAnsi="Arial" w:cs="Arial"/>
        </w:rPr>
        <w:t>Taking part in the study is up to you. No one can make you take part if you do not want to.</w:t>
      </w:r>
    </w:p>
    <w:p w:rsidR="00F07C05" w:rsidRPr="00CE1BB1" w:rsidRDefault="00F07C05" w:rsidP="00F07C05">
      <w:pPr>
        <w:widowControl w:val="0"/>
        <w:numPr>
          <w:ilvl w:val="0"/>
          <w:numId w:val="1"/>
        </w:numPr>
        <w:tabs>
          <w:tab w:val="left" w:pos="-1440"/>
          <w:tab w:val="left" w:pos="-720"/>
          <w:tab w:val="left" w:pos="-454"/>
          <w:tab w:val="left" w:pos="0"/>
          <w:tab w:val="left" w:pos="1440"/>
          <w:tab w:val="left" w:pos="2160"/>
          <w:tab w:val="left" w:pos="2880"/>
        </w:tabs>
        <w:spacing w:after="0"/>
        <w:ind w:right="-720"/>
        <w:contextualSpacing/>
        <w:jc w:val="both"/>
        <w:rPr>
          <w:rFonts w:ascii="Arial" w:hAnsi="Arial" w:cs="Arial"/>
        </w:rPr>
      </w:pPr>
      <w:r w:rsidRPr="00CE1BB1">
        <w:rPr>
          <w:rFonts w:ascii="Arial" w:hAnsi="Arial" w:cs="Arial"/>
        </w:rPr>
        <w:t>Your child may decide not to take part, or stop the study at any time.  If your child does not take part or decides to stop, they will not lose their health care services.</w:t>
      </w:r>
    </w:p>
    <w:p w:rsidR="00F07C05" w:rsidRPr="00CE1BB1" w:rsidRDefault="00F07C05" w:rsidP="00F07C05">
      <w:pPr>
        <w:widowControl w:val="0"/>
        <w:numPr>
          <w:ilvl w:val="0"/>
          <w:numId w:val="1"/>
        </w:numPr>
        <w:tabs>
          <w:tab w:val="left" w:pos="-1440"/>
          <w:tab w:val="left" w:pos="-720"/>
          <w:tab w:val="left" w:pos="-454"/>
          <w:tab w:val="left" w:pos="0"/>
          <w:tab w:val="left" w:pos="1440"/>
          <w:tab w:val="left" w:pos="2160"/>
          <w:tab w:val="left" w:pos="2880"/>
        </w:tabs>
        <w:spacing w:after="0"/>
        <w:ind w:right="-720"/>
        <w:contextualSpacing/>
        <w:jc w:val="both"/>
        <w:rPr>
          <w:rFonts w:ascii="Arial" w:hAnsi="Arial" w:cs="Arial"/>
        </w:rPr>
      </w:pPr>
      <w:r w:rsidRPr="00CE1BB1">
        <w:rPr>
          <w:rFonts w:ascii="Arial" w:hAnsi="Arial" w:cs="Arial"/>
        </w:rPr>
        <w:t>All of the information collected in this survey will be private and answers to these questions will not be shared with anyone.</w:t>
      </w:r>
    </w:p>
    <w:p w:rsidR="00F07C05" w:rsidRPr="00CE1BB1" w:rsidRDefault="00F07C05" w:rsidP="00F07C05">
      <w:pPr>
        <w:widowControl w:val="0"/>
        <w:numPr>
          <w:ilvl w:val="0"/>
          <w:numId w:val="1"/>
        </w:numPr>
        <w:tabs>
          <w:tab w:val="left" w:pos="-1440"/>
          <w:tab w:val="left" w:pos="-720"/>
          <w:tab w:val="left" w:pos="-454"/>
          <w:tab w:val="left" w:pos="0"/>
          <w:tab w:val="left" w:pos="1440"/>
          <w:tab w:val="left" w:pos="2160"/>
          <w:tab w:val="left" w:pos="2880"/>
        </w:tabs>
        <w:spacing w:after="0"/>
        <w:ind w:right="-720"/>
        <w:contextualSpacing/>
        <w:jc w:val="both"/>
        <w:rPr>
          <w:rFonts w:ascii="Arial" w:hAnsi="Arial" w:cs="Arial"/>
        </w:rPr>
      </w:pPr>
      <w:r w:rsidRPr="00CE1BB1">
        <w:rPr>
          <w:rFonts w:ascii="Arial" w:hAnsi="Arial" w:cs="Arial"/>
        </w:rPr>
        <w:t>If you do agree to have your child take part, if there are any questions your child doesn’t want to answer,  they just let me know and I will go on to the next question; or they can stop at any time.</w:t>
      </w:r>
    </w:p>
    <w:p w:rsidR="00F07C05" w:rsidRPr="00CE1BB1" w:rsidRDefault="00F07C05" w:rsidP="00F07C05">
      <w:pPr>
        <w:spacing w:after="0"/>
        <w:jc w:val="both"/>
        <w:rPr>
          <w:rFonts w:ascii="Arial" w:hAnsi="Arial" w:cs="Arial"/>
          <w:b/>
        </w:rPr>
      </w:pPr>
    </w:p>
    <w:p w:rsidR="00F07C05" w:rsidRPr="00CE1BB1" w:rsidRDefault="00F07C05" w:rsidP="00F07C05">
      <w:pPr>
        <w:spacing w:after="0"/>
        <w:contextualSpacing/>
        <w:jc w:val="both"/>
        <w:rPr>
          <w:rFonts w:ascii="Arial" w:hAnsi="Arial" w:cs="Arial"/>
          <w:b/>
        </w:rPr>
      </w:pPr>
      <w:r w:rsidRPr="00CE1BB1">
        <w:rPr>
          <w:rFonts w:ascii="Arial" w:hAnsi="Arial" w:cs="Arial"/>
          <w:b/>
        </w:rPr>
        <w:t>Risks and Benefits</w:t>
      </w:r>
    </w:p>
    <w:p w:rsidR="00F07C05" w:rsidRPr="00CE1BB1" w:rsidRDefault="00F07C05" w:rsidP="00F07C05">
      <w:pPr>
        <w:spacing w:after="0"/>
        <w:jc w:val="both"/>
        <w:rPr>
          <w:rFonts w:ascii="Arial" w:hAnsi="Arial" w:cs="Arial"/>
          <w:color w:val="000000"/>
        </w:rPr>
      </w:pPr>
      <w:r w:rsidRPr="00CE1BB1">
        <w:rPr>
          <w:rFonts w:ascii="Arial" w:hAnsi="Arial" w:cs="Arial"/>
        </w:rPr>
        <w:t xml:space="preserve">If your child takes part in this survey, the risk to your child is small.  We may ask your child questions that may be uncomfortable to answer.  They are free to not answer any questions that they feel are too uncomfortable to answer.  The information your child gives us very private but there is a very small chance that someone might tell information about your child to someone outside the study. However, the benefits of taking part is that the information that </w:t>
      </w:r>
      <w:r w:rsidRPr="00CE1BB1">
        <w:rPr>
          <w:rFonts w:ascii="Arial" w:hAnsi="Arial" w:cs="Arial"/>
          <w:color w:val="000000"/>
        </w:rPr>
        <w:t xml:space="preserve">you provide to us will be used to improve the health of Kenyans by helping us develop programs to fight HIV/AIDS and other disease in Kenya.    </w:t>
      </w:r>
    </w:p>
    <w:p w:rsidR="00F07C05" w:rsidRPr="00CE1BB1" w:rsidRDefault="00F07C05" w:rsidP="00F07C05">
      <w:pPr>
        <w:spacing w:after="0"/>
        <w:jc w:val="both"/>
        <w:rPr>
          <w:rFonts w:ascii="Arial" w:hAnsi="Arial" w:cs="Arial"/>
          <w:color w:val="000000"/>
        </w:rPr>
      </w:pPr>
    </w:p>
    <w:p w:rsidR="00F07C05" w:rsidRPr="00CE1BB1" w:rsidRDefault="00F07C05" w:rsidP="00F07C05">
      <w:pPr>
        <w:spacing w:after="0"/>
        <w:contextualSpacing/>
        <w:jc w:val="both"/>
        <w:rPr>
          <w:rFonts w:ascii="Arial" w:hAnsi="Arial" w:cs="Arial"/>
          <w:b/>
        </w:rPr>
      </w:pPr>
      <w:r w:rsidRPr="00CE1BB1">
        <w:rPr>
          <w:rFonts w:ascii="Arial" w:hAnsi="Arial" w:cs="Arial"/>
          <w:b/>
        </w:rPr>
        <w:t>Confidentiality</w:t>
      </w:r>
    </w:p>
    <w:p w:rsidR="00F07C05" w:rsidRPr="00CE1BB1" w:rsidRDefault="00F07C05" w:rsidP="003B2C87">
      <w:pPr>
        <w:autoSpaceDE w:val="0"/>
        <w:autoSpaceDN w:val="0"/>
        <w:adjustRightInd w:val="0"/>
        <w:spacing w:after="0"/>
        <w:rPr>
          <w:rFonts w:ascii="Arial" w:hAnsi="Arial" w:cs="Arial"/>
        </w:rPr>
      </w:pPr>
      <w:r w:rsidRPr="00CE1BB1">
        <w:rPr>
          <w:rFonts w:ascii="Arial" w:hAnsi="Arial" w:cs="Arial"/>
        </w:rPr>
        <w:lastRenderedPageBreak/>
        <w:t>What we talk about with your child will be kept private.  We will not be able to tell you the answers your child gives us.  We will keep the records at Kenya National Bureau of Statistics (KNBS) and at the National AIDS and STD Control Program (NASCOP).  Your child’s name will not appear when we discuss this project.  When the results of this study are discussed, we will focus on all answers from the big group so no one will know your child’s answers</w:t>
      </w:r>
      <w:r w:rsidRPr="00CE1BB1">
        <w:rPr>
          <w:rFonts w:ascii="Arial" w:hAnsi="Arial" w:cs="Arial"/>
          <w:b/>
        </w:rPr>
        <w:t>.</w:t>
      </w:r>
      <w:r w:rsidR="003B2C87">
        <w:rPr>
          <w:rFonts w:ascii="Arial" w:hAnsi="Arial" w:cs="Arial"/>
          <w:b/>
        </w:rPr>
        <w:t xml:space="preserve"> </w:t>
      </w:r>
      <w:r w:rsidRPr="00CE1BB1">
        <w:rPr>
          <w:rFonts w:ascii="Arial" w:hAnsi="Arial" w:cs="Arial"/>
          <w:color w:val="000000"/>
        </w:rPr>
        <w:t xml:space="preserve">This study is funded by the Government of Kenya, the United States Government, the United Nations, and other partners. There are no costs for you to participate in this study.  </w:t>
      </w:r>
      <w:r w:rsidRPr="00CE1BB1">
        <w:rPr>
          <w:rFonts w:ascii="Arial" w:hAnsi="Arial" w:cs="Arial"/>
        </w:rPr>
        <w:t xml:space="preserve">At this time, do you want to ask me anything about the survey? If you have any questions at any time, we want you to tell us. At this time, do you want to ask me anything about the survey? If you have any questions at any time, we want you to ask us. </w:t>
      </w:r>
    </w:p>
    <w:p w:rsidR="00F07C05" w:rsidRPr="00CE1BB1" w:rsidRDefault="00F07C05" w:rsidP="00F07C05">
      <w:pPr>
        <w:tabs>
          <w:tab w:val="left" w:pos="5280"/>
        </w:tabs>
        <w:spacing w:after="0"/>
        <w:jc w:val="both"/>
        <w:rPr>
          <w:rFonts w:ascii="Arial" w:hAnsi="Arial" w:cs="Arial"/>
        </w:rPr>
      </w:pPr>
    </w:p>
    <w:p w:rsidR="00F07C05" w:rsidRPr="00CE1BB1" w:rsidRDefault="00F07C05" w:rsidP="00F07C05">
      <w:pPr>
        <w:spacing w:after="0"/>
        <w:jc w:val="both"/>
        <w:rPr>
          <w:rFonts w:ascii="Arial" w:hAnsi="Arial" w:cs="Arial"/>
          <w:b/>
          <w:i/>
        </w:rPr>
      </w:pPr>
      <w:r w:rsidRPr="00CE1BB1">
        <w:rPr>
          <w:rFonts w:ascii="Arial" w:hAnsi="Arial" w:cs="Arial"/>
          <w:b/>
          <w:i/>
        </w:rPr>
        <w:t>[Interviewer: provide the following information to the participant:]</w:t>
      </w:r>
    </w:p>
    <w:p w:rsidR="00F07C05" w:rsidRPr="00CE1BB1" w:rsidRDefault="00F07C05" w:rsidP="00F07C05">
      <w:pPr>
        <w:tabs>
          <w:tab w:val="left" w:pos="5280"/>
        </w:tabs>
        <w:spacing w:after="0"/>
        <w:jc w:val="both"/>
        <w:rPr>
          <w:rFonts w:ascii="Arial" w:hAnsi="Arial" w:cs="Arial"/>
        </w:rPr>
      </w:pPr>
    </w:p>
    <w:p w:rsidR="00F07C05" w:rsidRPr="00CE1BB1" w:rsidRDefault="00F07C05" w:rsidP="00F07C05">
      <w:pPr>
        <w:tabs>
          <w:tab w:val="left" w:pos="5280"/>
        </w:tabs>
        <w:spacing w:after="0"/>
        <w:jc w:val="both"/>
        <w:rPr>
          <w:rFonts w:ascii="Arial" w:hAnsi="Arial" w:cs="Arial"/>
        </w:rPr>
      </w:pPr>
      <w:r w:rsidRPr="00CE1BB1">
        <w:rPr>
          <w:rFonts w:ascii="Arial" w:hAnsi="Arial" w:cs="Arial"/>
        </w:rPr>
        <w:t xml:space="preserve">If you feel that you or your child has been harmed their participation you should contact the deputy director of the survey (Dr. Davies Kimanga).  </w:t>
      </w:r>
    </w:p>
    <w:p w:rsidR="00F07C05" w:rsidRPr="00CE1BB1" w:rsidRDefault="00F07C05" w:rsidP="00F07C05">
      <w:pPr>
        <w:spacing w:after="0"/>
        <w:ind w:firstLine="720"/>
        <w:jc w:val="both"/>
        <w:rPr>
          <w:rFonts w:ascii="Arial" w:hAnsi="Arial" w:cs="Arial"/>
        </w:rPr>
      </w:pPr>
      <w:r w:rsidRPr="00CE1BB1">
        <w:rPr>
          <w:rFonts w:ascii="Arial" w:hAnsi="Arial" w:cs="Arial"/>
        </w:rPr>
        <w:t>National AIDS and STD Control Program (NASCOP): Dr. Davies Kimanga</w:t>
      </w:r>
    </w:p>
    <w:p w:rsidR="00F07C05" w:rsidRPr="00CE1BB1" w:rsidRDefault="00F07C05" w:rsidP="00F07C05">
      <w:pPr>
        <w:spacing w:after="0"/>
        <w:jc w:val="both"/>
        <w:rPr>
          <w:rFonts w:ascii="Arial" w:hAnsi="Arial" w:cs="Arial"/>
          <w:lang w:val="it-IT"/>
        </w:rPr>
      </w:pPr>
      <w:r w:rsidRPr="00CE1BB1">
        <w:rPr>
          <w:rFonts w:ascii="Arial" w:hAnsi="Arial" w:cs="Arial"/>
        </w:rPr>
        <w:t xml:space="preserve">        </w:t>
      </w:r>
      <w:r w:rsidRPr="00CE1BB1">
        <w:rPr>
          <w:rFonts w:ascii="Arial" w:hAnsi="Arial" w:cs="Arial"/>
        </w:rPr>
        <w:tab/>
      </w:r>
      <w:r w:rsidRPr="00CE1BB1">
        <w:rPr>
          <w:rFonts w:ascii="Arial" w:hAnsi="Arial" w:cs="Arial"/>
          <w:lang w:val="it-IT"/>
        </w:rPr>
        <w:t xml:space="preserve">P O Box 19361-00200  Nairobi   </w:t>
      </w:r>
    </w:p>
    <w:p w:rsidR="00F07C05" w:rsidRPr="00CE1BB1" w:rsidRDefault="00F07C05" w:rsidP="00F07C05">
      <w:pPr>
        <w:spacing w:after="0"/>
        <w:ind w:firstLine="720"/>
        <w:jc w:val="both"/>
        <w:rPr>
          <w:rFonts w:ascii="Arial" w:hAnsi="Arial" w:cs="Arial"/>
          <w:lang w:val="it-IT"/>
        </w:rPr>
      </w:pPr>
      <w:r w:rsidRPr="00CE1BB1">
        <w:rPr>
          <w:rFonts w:ascii="Arial" w:hAnsi="Arial" w:cs="Arial"/>
          <w:lang w:val="it-IT"/>
        </w:rPr>
        <w:t>Tel: 2729549</w:t>
      </w:r>
    </w:p>
    <w:p w:rsidR="00F07C05" w:rsidRPr="00CE1BB1" w:rsidRDefault="00F07C05" w:rsidP="00F07C05">
      <w:pPr>
        <w:spacing w:after="0"/>
        <w:jc w:val="both"/>
        <w:rPr>
          <w:rFonts w:ascii="Arial" w:hAnsi="Arial" w:cs="Arial"/>
          <w:lang w:val="it-IT"/>
        </w:rPr>
      </w:pPr>
      <w:r w:rsidRPr="00CE1BB1">
        <w:rPr>
          <w:rFonts w:ascii="Arial" w:hAnsi="Arial" w:cs="Arial"/>
          <w:lang w:val="it-IT"/>
        </w:rPr>
        <w:tab/>
      </w:r>
    </w:p>
    <w:p w:rsidR="00F07C05" w:rsidRPr="00CE1BB1" w:rsidRDefault="00F07C05" w:rsidP="00F07C05">
      <w:pPr>
        <w:spacing w:after="0"/>
        <w:jc w:val="both"/>
        <w:rPr>
          <w:rFonts w:ascii="Arial" w:hAnsi="Arial" w:cs="Arial"/>
          <w:lang w:val="it-IT"/>
        </w:rPr>
      </w:pPr>
      <w:r w:rsidRPr="00CE1BB1">
        <w:rPr>
          <w:rFonts w:ascii="Arial" w:hAnsi="Arial" w:cs="Arial"/>
        </w:rPr>
        <w:t xml:space="preserve">If you have any additional questions about the study you can contact the technical manager of the survey (Dr. Collins </w:t>
      </w:r>
      <w:proofErr w:type="spellStart"/>
      <w:r w:rsidRPr="00CE1BB1">
        <w:rPr>
          <w:rFonts w:ascii="Arial" w:hAnsi="Arial" w:cs="Arial"/>
        </w:rPr>
        <w:t>Opiyo</w:t>
      </w:r>
      <w:proofErr w:type="spellEnd"/>
      <w:r w:rsidRPr="00CE1BB1">
        <w:rPr>
          <w:rFonts w:ascii="Arial" w:hAnsi="Arial" w:cs="Arial"/>
        </w:rPr>
        <w:t xml:space="preserve">).  </w:t>
      </w:r>
    </w:p>
    <w:p w:rsidR="00F07C05" w:rsidRPr="00CE1BB1" w:rsidRDefault="00F07C05" w:rsidP="00F07C05">
      <w:pPr>
        <w:spacing w:after="0"/>
        <w:ind w:firstLine="720"/>
        <w:jc w:val="both"/>
        <w:rPr>
          <w:rFonts w:ascii="Arial" w:hAnsi="Arial" w:cs="Arial"/>
        </w:rPr>
      </w:pPr>
      <w:r w:rsidRPr="00CE1BB1">
        <w:rPr>
          <w:rFonts w:ascii="Arial" w:hAnsi="Arial" w:cs="Arial"/>
        </w:rPr>
        <w:t xml:space="preserve">Kenya National Bureau of Statistics (KNBS): Dr. Collins </w:t>
      </w:r>
      <w:proofErr w:type="spellStart"/>
      <w:r w:rsidRPr="00CE1BB1">
        <w:rPr>
          <w:rFonts w:ascii="Arial" w:hAnsi="Arial" w:cs="Arial"/>
        </w:rPr>
        <w:t>Opiyo</w:t>
      </w:r>
      <w:proofErr w:type="spellEnd"/>
    </w:p>
    <w:p w:rsidR="00F07C05" w:rsidRPr="00CE1BB1" w:rsidRDefault="00F07C05" w:rsidP="00F07C05">
      <w:pPr>
        <w:spacing w:after="0"/>
        <w:ind w:firstLine="720"/>
        <w:jc w:val="both"/>
        <w:rPr>
          <w:rFonts w:ascii="Arial" w:hAnsi="Arial" w:cs="Arial"/>
          <w:lang w:val="it-IT"/>
        </w:rPr>
      </w:pPr>
      <w:r w:rsidRPr="00CE1BB1">
        <w:rPr>
          <w:rFonts w:ascii="Arial" w:hAnsi="Arial" w:cs="Arial"/>
          <w:lang w:val="it-IT"/>
        </w:rPr>
        <w:t xml:space="preserve">P O Box 30266-00100  Nairobi </w:t>
      </w:r>
    </w:p>
    <w:p w:rsidR="00F07C05" w:rsidRPr="00CE1BB1" w:rsidRDefault="00F07C05" w:rsidP="00F07C05">
      <w:pPr>
        <w:spacing w:after="0"/>
        <w:ind w:firstLine="720"/>
        <w:jc w:val="both"/>
        <w:rPr>
          <w:rFonts w:ascii="Arial" w:hAnsi="Arial" w:cs="Arial"/>
          <w:lang w:val="it-IT"/>
        </w:rPr>
      </w:pPr>
      <w:r w:rsidRPr="00CE1BB1">
        <w:rPr>
          <w:rFonts w:ascii="Arial" w:hAnsi="Arial" w:cs="Arial"/>
          <w:lang w:val="it-IT"/>
        </w:rPr>
        <w:t>Tel: 205544067, 317783/86</w:t>
      </w:r>
    </w:p>
    <w:p w:rsidR="00F07C05" w:rsidRPr="00CE1BB1" w:rsidRDefault="00F07C05" w:rsidP="00F07C05">
      <w:pPr>
        <w:spacing w:after="0"/>
        <w:ind w:firstLine="720"/>
        <w:jc w:val="both"/>
        <w:rPr>
          <w:rFonts w:ascii="Arial" w:hAnsi="Arial" w:cs="Arial"/>
          <w:lang w:val="it-IT"/>
        </w:rPr>
      </w:pPr>
      <w:r w:rsidRPr="00CE1BB1">
        <w:rPr>
          <w:rFonts w:ascii="Arial" w:hAnsi="Arial" w:cs="Arial"/>
          <w:lang w:val="it-IT"/>
        </w:rPr>
        <w:t>Email: dpss@knbs.or.ke</w:t>
      </w:r>
    </w:p>
    <w:p w:rsidR="00F07C05" w:rsidRPr="00CE1BB1" w:rsidRDefault="00F07C05" w:rsidP="00F07C05">
      <w:pPr>
        <w:spacing w:after="0"/>
        <w:jc w:val="both"/>
        <w:rPr>
          <w:rFonts w:ascii="Arial" w:hAnsi="Arial" w:cs="Arial"/>
          <w:lang w:val="it-IT"/>
        </w:rPr>
      </w:pPr>
      <w:r w:rsidRPr="00CE1BB1">
        <w:rPr>
          <w:rFonts w:ascii="Arial" w:hAnsi="Arial" w:cs="Arial"/>
          <w:lang w:val="it-IT"/>
        </w:rPr>
        <w:tab/>
      </w:r>
    </w:p>
    <w:p w:rsidR="00F07C05" w:rsidRPr="00CE1BB1" w:rsidRDefault="00F07C05" w:rsidP="00F07C05">
      <w:pPr>
        <w:spacing w:after="0"/>
        <w:jc w:val="both"/>
        <w:rPr>
          <w:rFonts w:ascii="Arial" w:hAnsi="Arial" w:cs="Arial"/>
          <w:lang w:val="it-IT"/>
        </w:rPr>
      </w:pPr>
      <w:r w:rsidRPr="00CE1BB1">
        <w:rPr>
          <w:rFonts w:ascii="Arial" w:hAnsi="Arial" w:cs="Arial"/>
        </w:rPr>
        <w:t xml:space="preserve">If you have any questions on what your rights are as a participant in this study you can contact the Secretary Ethical Review Committee at KEMRI. </w:t>
      </w:r>
    </w:p>
    <w:p w:rsidR="00F07C05" w:rsidRPr="00CE1BB1" w:rsidRDefault="00F07C05" w:rsidP="00F07C05">
      <w:pPr>
        <w:spacing w:after="0"/>
        <w:ind w:firstLine="720"/>
        <w:jc w:val="both"/>
        <w:rPr>
          <w:rFonts w:ascii="Arial" w:hAnsi="Arial" w:cs="Arial"/>
        </w:rPr>
      </w:pPr>
      <w:r w:rsidRPr="00CE1BB1">
        <w:rPr>
          <w:rFonts w:ascii="Arial" w:hAnsi="Arial" w:cs="Arial"/>
        </w:rPr>
        <w:t xml:space="preserve">Secretary of Ethical Review Committee: </w:t>
      </w:r>
    </w:p>
    <w:p w:rsidR="00F07C05" w:rsidRPr="00CE1BB1" w:rsidRDefault="00F07C05" w:rsidP="00F07C05">
      <w:pPr>
        <w:spacing w:after="0"/>
        <w:ind w:firstLine="720"/>
        <w:jc w:val="both"/>
        <w:rPr>
          <w:rFonts w:ascii="Arial" w:hAnsi="Arial" w:cs="Arial"/>
        </w:rPr>
      </w:pPr>
      <w:r w:rsidRPr="00CE1BB1">
        <w:rPr>
          <w:rFonts w:ascii="Arial" w:hAnsi="Arial" w:cs="Arial"/>
        </w:rPr>
        <w:t>Kenya Medical Research Institute (KEMRI)</w:t>
      </w:r>
    </w:p>
    <w:p w:rsidR="00F07C05" w:rsidRPr="00CE1BB1" w:rsidRDefault="00F07C05" w:rsidP="00F07C05">
      <w:pPr>
        <w:spacing w:after="0"/>
        <w:jc w:val="both"/>
        <w:rPr>
          <w:rFonts w:ascii="Arial" w:hAnsi="Arial" w:cs="Arial"/>
          <w:lang w:val="it-IT"/>
        </w:rPr>
      </w:pPr>
      <w:r w:rsidRPr="00CE1BB1">
        <w:rPr>
          <w:rFonts w:ascii="Arial" w:hAnsi="Arial" w:cs="Arial"/>
        </w:rPr>
        <w:t xml:space="preserve">            </w:t>
      </w:r>
      <w:r w:rsidRPr="00CE1BB1">
        <w:rPr>
          <w:rFonts w:ascii="Arial" w:hAnsi="Arial" w:cs="Arial"/>
          <w:lang w:val="it-IT"/>
        </w:rPr>
        <w:t xml:space="preserve">P O Box 54840 – 00200  Nairobi  </w:t>
      </w:r>
    </w:p>
    <w:p w:rsidR="00F07C05" w:rsidRPr="00CE1BB1" w:rsidRDefault="00F07C05" w:rsidP="00F07C05">
      <w:pPr>
        <w:spacing w:after="0"/>
        <w:ind w:firstLine="720"/>
        <w:jc w:val="both"/>
        <w:rPr>
          <w:rFonts w:ascii="Arial" w:hAnsi="Arial" w:cs="Arial"/>
          <w:lang w:val="it-IT"/>
        </w:rPr>
      </w:pPr>
      <w:r w:rsidRPr="00CE1BB1">
        <w:rPr>
          <w:rFonts w:ascii="Arial" w:hAnsi="Arial" w:cs="Arial"/>
          <w:lang w:val="it-IT"/>
        </w:rPr>
        <w:t>Tel: 020-2722541, 072222050901; 0733400003</w:t>
      </w:r>
    </w:p>
    <w:p w:rsidR="00F07C05" w:rsidRPr="00CE1BB1" w:rsidRDefault="00F07C05" w:rsidP="00F07C05">
      <w:pPr>
        <w:spacing w:after="0"/>
        <w:ind w:firstLine="720"/>
        <w:jc w:val="both"/>
        <w:rPr>
          <w:rFonts w:ascii="Arial" w:hAnsi="Arial" w:cs="Arial"/>
          <w:lang w:val="it-IT"/>
        </w:rPr>
      </w:pPr>
      <w:r w:rsidRPr="00CE1BB1">
        <w:rPr>
          <w:rFonts w:ascii="Arial" w:hAnsi="Arial" w:cs="Arial"/>
          <w:lang w:val="it-IT"/>
        </w:rPr>
        <w:t>Email: erc@kemri.org</w:t>
      </w:r>
    </w:p>
    <w:p w:rsidR="00F07C05" w:rsidRPr="00CE1BB1" w:rsidRDefault="00F07C05" w:rsidP="00F07C05">
      <w:pPr>
        <w:spacing w:after="0"/>
        <w:jc w:val="both"/>
        <w:rPr>
          <w:rFonts w:ascii="Arial" w:hAnsi="Arial" w:cs="Arial"/>
          <w:lang w:val="it-IT"/>
        </w:rPr>
      </w:pPr>
    </w:p>
    <w:p w:rsidR="00F07C05" w:rsidRPr="00CE1BB1" w:rsidRDefault="00F07C05" w:rsidP="003B2C87">
      <w:pPr>
        <w:pStyle w:val="Heading6"/>
        <w:spacing w:before="0" w:after="0" w:line="276" w:lineRule="auto"/>
        <w:jc w:val="both"/>
        <w:rPr>
          <w:rFonts w:ascii="Arial" w:hAnsi="Arial" w:cs="Arial"/>
          <w:sz w:val="20"/>
          <w:szCs w:val="20"/>
        </w:rPr>
      </w:pPr>
      <w:r w:rsidRPr="00CE1BB1">
        <w:rPr>
          <w:rFonts w:ascii="Arial" w:hAnsi="Arial" w:cs="Arial"/>
          <w:b w:val="0"/>
          <w:sz w:val="20"/>
          <w:szCs w:val="20"/>
        </w:rPr>
        <w:t xml:space="preserve">Does (name of minor) have any hearing/mental disabilities that would hinder him/her from answering questions about themselves? </w:t>
      </w:r>
      <w:r w:rsidR="003B2C87">
        <w:rPr>
          <w:rFonts w:ascii="Arial" w:hAnsi="Arial" w:cs="Arial"/>
          <w:b w:val="0"/>
          <w:sz w:val="20"/>
          <w:szCs w:val="20"/>
        </w:rPr>
        <w:t xml:space="preserve">        </w:t>
      </w:r>
      <w:r w:rsidRPr="00CE1BB1">
        <w:rPr>
          <w:rFonts w:ascii="Arial" w:hAnsi="Arial" w:cs="Arial"/>
          <w:sz w:val="20"/>
          <w:szCs w:val="20"/>
        </w:rPr>
        <w:t>______ YES</w:t>
      </w:r>
      <w:r w:rsidRPr="00CE1BB1">
        <w:rPr>
          <w:rFonts w:ascii="Arial" w:hAnsi="Arial" w:cs="Arial"/>
          <w:sz w:val="20"/>
          <w:szCs w:val="20"/>
        </w:rPr>
        <w:tab/>
      </w:r>
      <w:r w:rsidRPr="00CE1BB1">
        <w:rPr>
          <w:rFonts w:ascii="Arial" w:hAnsi="Arial" w:cs="Arial"/>
          <w:sz w:val="20"/>
          <w:szCs w:val="20"/>
        </w:rPr>
        <w:tab/>
        <w:t xml:space="preserve">______ NO </w:t>
      </w:r>
    </w:p>
    <w:p w:rsidR="00F07C05" w:rsidRPr="00CE1BB1" w:rsidRDefault="00F07C05" w:rsidP="00F07C05">
      <w:pPr>
        <w:spacing w:after="0"/>
        <w:rPr>
          <w:rFonts w:ascii="Arial" w:hAnsi="Arial" w:cs="Arial"/>
        </w:rPr>
      </w:pPr>
    </w:p>
    <w:p w:rsidR="00F07C05" w:rsidRPr="00CE1BB1" w:rsidRDefault="00F07C05" w:rsidP="00F07C05">
      <w:pPr>
        <w:pStyle w:val="Heading6"/>
        <w:spacing w:before="0" w:after="0" w:line="276" w:lineRule="auto"/>
        <w:jc w:val="both"/>
        <w:rPr>
          <w:rFonts w:ascii="Arial" w:hAnsi="Arial" w:cs="Arial"/>
          <w:sz w:val="20"/>
          <w:szCs w:val="20"/>
        </w:rPr>
      </w:pPr>
      <w:r w:rsidRPr="00CE1BB1">
        <w:rPr>
          <w:rFonts w:ascii="Arial" w:hAnsi="Arial" w:cs="Arial"/>
          <w:b w:val="0"/>
          <w:sz w:val="20"/>
          <w:szCs w:val="20"/>
        </w:rPr>
        <w:t xml:space="preserve">May I interview (name of minor)?    </w:t>
      </w:r>
      <w:r w:rsidRPr="00CE1BB1">
        <w:rPr>
          <w:rFonts w:ascii="Arial" w:hAnsi="Arial" w:cs="Arial"/>
          <w:sz w:val="20"/>
          <w:szCs w:val="20"/>
        </w:rPr>
        <w:t>______ YES</w:t>
      </w:r>
      <w:r w:rsidRPr="00CE1BB1">
        <w:rPr>
          <w:rFonts w:ascii="Arial" w:hAnsi="Arial" w:cs="Arial"/>
          <w:sz w:val="20"/>
          <w:szCs w:val="20"/>
        </w:rPr>
        <w:tab/>
      </w:r>
      <w:r w:rsidRPr="00CE1BB1">
        <w:rPr>
          <w:rFonts w:ascii="Arial" w:hAnsi="Arial" w:cs="Arial"/>
          <w:sz w:val="20"/>
          <w:szCs w:val="20"/>
        </w:rPr>
        <w:tab/>
        <w:t xml:space="preserve">______ NO </w:t>
      </w:r>
    </w:p>
    <w:p w:rsidR="00F07C05" w:rsidRPr="00CE1BB1" w:rsidRDefault="00F07C05" w:rsidP="00F07C05">
      <w:pPr>
        <w:spacing w:after="0"/>
        <w:rPr>
          <w:rFonts w:ascii="Arial" w:hAnsi="Arial" w:cs="Arial"/>
        </w:rPr>
      </w:pPr>
    </w:p>
    <w:p w:rsidR="00F07C05" w:rsidRPr="00CE1BB1" w:rsidRDefault="00F07C05" w:rsidP="00F07C05">
      <w:pPr>
        <w:spacing w:after="0"/>
        <w:rPr>
          <w:rFonts w:ascii="Arial" w:hAnsi="Arial" w:cs="Arial"/>
        </w:rPr>
      </w:pPr>
      <w:r w:rsidRPr="00CE1BB1">
        <w:rPr>
          <w:rFonts w:ascii="Arial" w:hAnsi="Arial" w:cs="Arial"/>
        </w:rPr>
        <w:t>_________________________________</w:t>
      </w:r>
    </w:p>
    <w:p w:rsidR="00F07C05" w:rsidRPr="00CE1BB1" w:rsidRDefault="00F07C05" w:rsidP="00F07C05">
      <w:pPr>
        <w:spacing w:after="0"/>
        <w:rPr>
          <w:rFonts w:ascii="Arial" w:hAnsi="Arial" w:cs="Arial"/>
        </w:rPr>
      </w:pPr>
      <w:r w:rsidRPr="00CE1BB1">
        <w:rPr>
          <w:rFonts w:ascii="Arial" w:hAnsi="Arial" w:cs="Arial"/>
        </w:rPr>
        <w:t xml:space="preserve">Name of Interviewer </w:t>
      </w:r>
    </w:p>
    <w:p w:rsidR="00F07C05" w:rsidRPr="00CE1BB1" w:rsidRDefault="00F07C05" w:rsidP="00F07C05">
      <w:pPr>
        <w:spacing w:after="0"/>
        <w:rPr>
          <w:rFonts w:ascii="Arial" w:hAnsi="Arial" w:cs="Arial"/>
        </w:rPr>
      </w:pPr>
    </w:p>
    <w:p w:rsidR="00F07C05" w:rsidRPr="00CE1BB1" w:rsidRDefault="00F07C05" w:rsidP="00F07C05">
      <w:pPr>
        <w:spacing w:after="0"/>
        <w:rPr>
          <w:rFonts w:ascii="Arial" w:hAnsi="Arial" w:cs="Arial"/>
        </w:rPr>
      </w:pPr>
      <w:r w:rsidRPr="00CE1BB1">
        <w:rPr>
          <w:rFonts w:ascii="Arial" w:hAnsi="Arial" w:cs="Arial"/>
        </w:rPr>
        <w:t>__________________________________</w:t>
      </w:r>
      <w:r w:rsidRPr="00CE1BB1">
        <w:rPr>
          <w:rFonts w:ascii="Arial" w:hAnsi="Arial" w:cs="Arial"/>
        </w:rPr>
        <w:tab/>
      </w:r>
      <w:r w:rsidRPr="00CE1BB1">
        <w:rPr>
          <w:rFonts w:ascii="Arial" w:hAnsi="Arial" w:cs="Arial"/>
        </w:rPr>
        <w:tab/>
      </w:r>
      <w:r w:rsidRPr="00CE1BB1">
        <w:rPr>
          <w:rFonts w:ascii="Arial" w:hAnsi="Arial" w:cs="Arial"/>
        </w:rPr>
        <w:tab/>
        <w:t>________________________</w:t>
      </w:r>
    </w:p>
    <w:p w:rsidR="00F07C05" w:rsidRPr="00CE1BB1" w:rsidRDefault="00F07C05" w:rsidP="00F07C05">
      <w:pPr>
        <w:spacing w:after="0"/>
        <w:rPr>
          <w:rFonts w:ascii="Arial" w:hAnsi="Arial" w:cs="Arial"/>
        </w:rPr>
      </w:pPr>
      <w:r w:rsidRPr="00CE1BB1">
        <w:rPr>
          <w:rFonts w:ascii="Arial" w:hAnsi="Arial" w:cs="Arial"/>
        </w:rPr>
        <w:t xml:space="preserve">Signature or Initial of Interviewer </w:t>
      </w:r>
      <w:r w:rsidRPr="00CE1BB1">
        <w:rPr>
          <w:rFonts w:ascii="Arial" w:hAnsi="Arial" w:cs="Arial"/>
        </w:rPr>
        <w:tab/>
      </w:r>
      <w:r w:rsidRPr="00CE1BB1">
        <w:rPr>
          <w:rFonts w:ascii="Arial" w:hAnsi="Arial" w:cs="Arial"/>
        </w:rPr>
        <w:tab/>
      </w:r>
      <w:r w:rsidRPr="00CE1BB1">
        <w:rPr>
          <w:rFonts w:ascii="Arial" w:hAnsi="Arial" w:cs="Arial"/>
        </w:rPr>
        <w:tab/>
      </w:r>
      <w:r w:rsidRPr="00CE1BB1">
        <w:rPr>
          <w:rFonts w:ascii="Arial" w:hAnsi="Arial" w:cs="Arial"/>
        </w:rPr>
        <w:tab/>
        <w:t xml:space="preserve">Date </w:t>
      </w:r>
    </w:p>
    <w:p w:rsidR="00F07C05" w:rsidRPr="00CE1BB1" w:rsidRDefault="00F07C05" w:rsidP="00F07C05">
      <w:pPr>
        <w:spacing w:after="0"/>
        <w:jc w:val="both"/>
        <w:rPr>
          <w:rFonts w:ascii="Arial" w:hAnsi="Arial" w:cs="Arial"/>
          <w:lang w:val="it-IT"/>
        </w:rPr>
      </w:pPr>
    </w:p>
    <w:p w:rsidR="00F4291B" w:rsidRDefault="00F07C05" w:rsidP="003B2C87">
      <w:pPr>
        <w:spacing w:after="0"/>
        <w:jc w:val="both"/>
        <w:rPr>
          <w:rFonts w:ascii="Arial" w:hAnsi="Arial" w:cs="Arial"/>
          <w:b/>
          <w:i/>
        </w:rPr>
      </w:pPr>
      <w:r w:rsidRPr="00CE1BB1">
        <w:rPr>
          <w:rFonts w:ascii="Arial" w:hAnsi="Arial" w:cs="Arial"/>
          <w:b/>
          <w:i/>
        </w:rPr>
        <w:t>[Interviewer: Indicate whether participant says “Yes” or “NO” to the above statement, write your names and sign/initial on the above line and record the date].</w:t>
      </w:r>
    </w:p>
    <w:p w:rsidR="00F4291B" w:rsidRDefault="00F4291B">
      <w:pPr>
        <w:rPr>
          <w:rFonts w:ascii="Arial" w:hAnsi="Arial" w:cs="Arial"/>
          <w:b/>
          <w:i/>
        </w:rPr>
      </w:pPr>
      <w:r>
        <w:rPr>
          <w:rFonts w:ascii="Arial" w:hAnsi="Arial" w:cs="Arial"/>
          <w:b/>
          <w:i/>
        </w:rPr>
        <w:br w:type="page"/>
      </w:r>
    </w:p>
    <w:p w:rsidR="00F4291B" w:rsidRDefault="00F4291B" w:rsidP="003B2C87">
      <w:pPr>
        <w:spacing w:after="0"/>
        <w:jc w:val="both"/>
        <w:rPr>
          <w:rFonts w:ascii="Arial" w:hAnsi="Arial" w:cs="Arial"/>
          <w:b/>
          <w:i/>
        </w:rPr>
        <w:sectPr w:rsidR="00F4291B" w:rsidSect="00F4291B">
          <w:headerReference w:type="even" r:id="rId17"/>
          <w:headerReference w:type="default" r:id="rId18"/>
          <w:footerReference w:type="default" r:id="rId19"/>
          <w:headerReference w:type="first" r:id="rId20"/>
          <w:type w:val="continuous"/>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7B5714" w:rsidRPr="00F4291B" w:rsidTr="005E7CA4">
        <w:trPr>
          <w:trHeight w:val="485"/>
        </w:trPr>
        <w:tc>
          <w:tcPr>
            <w:tcW w:w="10620" w:type="dxa"/>
            <w:gridSpan w:val="4"/>
            <w:shd w:val="clear" w:color="auto" w:fill="auto"/>
            <w:vAlign w:val="center"/>
          </w:tcPr>
          <w:p w:rsidR="007B5714" w:rsidRPr="00F4291B" w:rsidRDefault="007B5714" w:rsidP="007B5714">
            <w:pPr>
              <w:spacing w:after="0"/>
              <w:jc w:val="center"/>
              <w:rPr>
                <w:rFonts w:ascii="Arial" w:eastAsia="SimSun" w:hAnsi="Arial" w:cs="Arial"/>
                <w:b/>
                <w:caps/>
                <w:lang w:eastAsia="zh-CN"/>
              </w:rPr>
            </w:pPr>
            <w:r>
              <w:lastRenderedPageBreak/>
              <w:br w:type="page"/>
            </w:r>
            <w:r>
              <w:rPr>
                <w:rFonts w:ascii="Arial" w:eastAsia="SimSun" w:hAnsi="Arial" w:cs="Arial"/>
                <w:b/>
                <w:caps/>
                <w:lang w:eastAsia="zh-CN"/>
              </w:rPr>
              <w:t>START TIME</w:t>
            </w:r>
          </w:p>
        </w:tc>
      </w:tr>
      <w:tr w:rsidR="007B5714" w:rsidRPr="00F4291B" w:rsidTr="007B5714">
        <w:trPr>
          <w:trHeight w:val="1268"/>
        </w:trPr>
        <w:tc>
          <w:tcPr>
            <w:tcW w:w="810" w:type="dxa"/>
            <w:shd w:val="clear" w:color="auto" w:fill="auto"/>
          </w:tcPr>
          <w:p w:rsidR="007B5714" w:rsidRPr="007B5714" w:rsidRDefault="007B5714" w:rsidP="005E7CA4">
            <w:pPr>
              <w:spacing w:after="0"/>
              <w:rPr>
                <w:rFonts w:ascii="Arial" w:eastAsia="SimSun" w:hAnsi="Arial" w:cs="Arial"/>
                <w:sz w:val="18"/>
                <w:lang w:eastAsia="zh-CN"/>
              </w:rPr>
            </w:pPr>
          </w:p>
          <w:p w:rsidR="007B5714" w:rsidRPr="007B5714" w:rsidRDefault="007B5714" w:rsidP="005E7CA4">
            <w:pPr>
              <w:spacing w:after="0"/>
              <w:rPr>
                <w:rFonts w:ascii="Arial" w:eastAsia="SimSun" w:hAnsi="Arial" w:cs="Arial"/>
                <w:sz w:val="18"/>
                <w:lang w:eastAsia="zh-CN"/>
              </w:rPr>
            </w:pPr>
            <w:r>
              <w:rPr>
                <w:rFonts w:ascii="Arial" w:eastAsia="SimSun" w:hAnsi="Arial" w:cs="Arial"/>
                <w:sz w:val="18"/>
                <w:lang w:eastAsia="zh-CN"/>
              </w:rPr>
              <w:t>START</w:t>
            </w:r>
          </w:p>
        </w:tc>
        <w:tc>
          <w:tcPr>
            <w:tcW w:w="4590" w:type="dxa"/>
            <w:shd w:val="clear" w:color="auto" w:fill="auto"/>
          </w:tcPr>
          <w:p w:rsidR="007B5714" w:rsidRPr="00F4291B" w:rsidRDefault="007B5714" w:rsidP="005E7CA4">
            <w:pPr>
              <w:spacing w:after="0"/>
              <w:rPr>
                <w:rFonts w:ascii="Arial" w:eastAsia="SimSun" w:hAnsi="Arial" w:cs="Arial"/>
                <w:color w:val="000000"/>
                <w:spacing w:val="-2"/>
                <w:lang w:eastAsia="zh-CN"/>
              </w:rPr>
            </w:pPr>
          </w:p>
          <w:p w:rsidR="007B5714" w:rsidRPr="00F4291B" w:rsidRDefault="007B5714" w:rsidP="007B5714">
            <w:pPr>
              <w:spacing w:after="0"/>
              <w:rPr>
                <w:rFonts w:ascii="Arial" w:eastAsia="SimSun" w:hAnsi="Arial" w:cs="Arial"/>
                <w:lang w:eastAsia="zh-CN"/>
              </w:rPr>
            </w:pPr>
            <w:r>
              <w:rPr>
                <w:rFonts w:ascii="Arial" w:eastAsia="SimSun" w:hAnsi="Arial" w:cs="Arial"/>
                <w:color w:val="000000"/>
                <w:spacing w:val="-2"/>
                <w:lang w:eastAsia="zh-CN"/>
              </w:rPr>
              <w:t>RECORD THE START TIME</w:t>
            </w:r>
          </w:p>
        </w:tc>
        <w:tc>
          <w:tcPr>
            <w:tcW w:w="4050" w:type="dxa"/>
            <w:shd w:val="clear" w:color="auto" w:fill="auto"/>
          </w:tcPr>
          <w:p w:rsidR="007B5714" w:rsidRPr="00F4291B" w:rsidRDefault="007B5714" w:rsidP="005E7CA4">
            <w:pPr>
              <w:spacing w:after="0"/>
              <w:ind w:left="144"/>
              <w:rPr>
                <w:rFonts w:ascii="Arial" w:eastAsia="SimSun" w:hAnsi="Arial" w:cs="Arial"/>
                <w:caps/>
                <w:sz w:val="18"/>
                <w:szCs w:val="18"/>
                <w:lang w:eastAsia="zh-CN"/>
              </w:rPr>
            </w:pPr>
          </w:p>
          <w:p w:rsidR="007B5714" w:rsidRDefault="007B5714" w:rsidP="005E7CA4">
            <w:pPr>
              <w:spacing w:after="0"/>
              <w:ind w:left="144"/>
              <w:rPr>
                <w:rFonts w:ascii="Arial" w:eastAsia="SimSun" w:hAnsi="Arial" w:cs="Arial"/>
                <w:caps/>
                <w:sz w:val="18"/>
                <w:szCs w:val="18"/>
                <w:lang w:eastAsia="zh-CN"/>
              </w:rPr>
            </w:pPr>
            <w:r>
              <w:rPr>
                <w:rFonts w:ascii="Arial" w:eastAsia="SimSun" w:hAnsi="Arial" w:cs="Arial"/>
                <w:caps/>
                <w:sz w:val="18"/>
                <w:szCs w:val="18"/>
                <w:lang w:eastAsia="zh-CN"/>
              </w:rPr>
              <w:t>HOUR ____  ____</w:t>
            </w:r>
          </w:p>
          <w:p w:rsidR="007B5714" w:rsidRDefault="007B5714" w:rsidP="005E7CA4">
            <w:pPr>
              <w:spacing w:after="0"/>
              <w:ind w:left="144"/>
              <w:rPr>
                <w:rFonts w:ascii="Arial" w:eastAsia="SimSun" w:hAnsi="Arial" w:cs="Arial"/>
                <w:caps/>
                <w:sz w:val="18"/>
                <w:szCs w:val="18"/>
                <w:lang w:eastAsia="zh-CN"/>
              </w:rPr>
            </w:pPr>
          </w:p>
          <w:p w:rsidR="007B5714" w:rsidRPr="00F4291B" w:rsidRDefault="007B5714" w:rsidP="005E7CA4">
            <w:pPr>
              <w:spacing w:after="0"/>
              <w:ind w:left="144"/>
              <w:rPr>
                <w:rFonts w:ascii="Arial" w:eastAsia="SimSun" w:hAnsi="Arial" w:cs="Arial"/>
                <w:caps/>
                <w:sz w:val="18"/>
                <w:szCs w:val="18"/>
                <w:lang w:eastAsia="zh-CN"/>
              </w:rPr>
            </w:pPr>
            <w:r>
              <w:rPr>
                <w:rFonts w:ascii="Arial" w:eastAsia="SimSun" w:hAnsi="Arial" w:cs="Arial"/>
                <w:caps/>
                <w:sz w:val="18"/>
                <w:szCs w:val="18"/>
                <w:lang w:eastAsia="zh-CN"/>
              </w:rPr>
              <w:t>MINUTES  ____  ____</w:t>
            </w:r>
          </w:p>
        </w:tc>
        <w:tc>
          <w:tcPr>
            <w:tcW w:w="1170" w:type="dxa"/>
            <w:shd w:val="clear" w:color="auto" w:fill="auto"/>
          </w:tcPr>
          <w:p w:rsidR="007B5714" w:rsidRPr="00F4291B" w:rsidRDefault="007B5714" w:rsidP="005E7CA4">
            <w:pPr>
              <w:spacing w:after="0"/>
              <w:rPr>
                <w:rFonts w:ascii="Arial" w:eastAsia="SimSun" w:hAnsi="Arial" w:cs="Arial"/>
                <w:lang w:eastAsia="zh-CN"/>
              </w:rPr>
            </w:pPr>
          </w:p>
        </w:tc>
      </w:tr>
    </w:tbl>
    <w:p w:rsidR="007B5714" w:rsidRDefault="007B5714"/>
    <w:p w:rsidR="007B5714" w:rsidRDefault="007B5714">
      <w:r>
        <w:br w:type="page"/>
      </w: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F4291B" w:rsidRPr="00F4291B" w:rsidTr="00F4291B">
        <w:trPr>
          <w:trHeight w:val="485"/>
        </w:trPr>
        <w:tc>
          <w:tcPr>
            <w:tcW w:w="10620" w:type="dxa"/>
            <w:gridSpan w:val="4"/>
            <w:shd w:val="clear" w:color="auto" w:fill="auto"/>
            <w:vAlign w:val="center"/>
          </w:tcPr>
          <w:p w:rsidR="00F4291B" w:rsidRPr="00F4291B" w:rsidRDefault="00F4291B" w:rsidP="00F4291B">
            <w:pPr>
              <w:spacing w:after="0"/>
              <w:jc w:val="center"/>
              <w:rPr>
                <w:rFonts w:ascii="Arial" w:eastAsia="SimSun" w:hAnsi="Arial" w:cs="Arial"/>
                <w:b/>
                <w:caps/>
                <w:lang w:eastAsia="zh-CN"/>
              </w:rPr>
            </w:pPr>
            <w:r w:rsidRPr="00F4291B">
              <w:rPr>
                <w:rFonts w:ascii="Arial" w:eastAsia="SimSun" w:hAnsi="Arial" w:cs="Arial"/>
                <w:b/>
                <w:caps/>
                <w:lang w:eastAsia="zh-CN"/>
              </w:rPr>
              <w:lastRenderedPageBreak/>
              <w:t>module 1: RESPONDENT BACKGROUND</w:t>
            </w:r>
          </w:p>
        </w:tc>
      </w:tr>
      <w:tr w:rsidR="00F4291B" w:rsidRPr="00F4291B" w:rsidTr="00F4291B">
        <w:trPr>
          <w:trHeight w:val="206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101</w:t>
            </w:r>
          </w:p>
        </w:tc>
        <w:tc>
          <w:tcPr>
            <w:tcW w:w="4590" w:type="dxa"/>
            <w:shd w:val="clear" w:color="auto" w:fill="auto"/>
          </w:tcPr>
          <w:p w:rsidR="00F4291B" w:rsidRPr="00F4291B" w:rsidRDefault="00F4291B" w:rsidP="00F4291B">
            <w:pPr>
              <w:spacing w:after="0"/>
              <w:rPr>
                <w:rFonts w:ascii="Arial" w:eastAsia="SimSun" w:hAnsi="Arial" w:cs="Arial"/>
                <w:color w:val="000000"/>
                <w:spacing w:val="-2"/>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color w:val="000000"/>
                <w:spacing w:val="-2"/>
                <w:lang w:eastAsia="zh-CN"/>
              </w:rPr>
              <w:t>When is your date of birth?</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day ___ ___</w:t>
            </w:r>
          </w:p>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Month ___ ___</w:t>
            </w:r>
          </w:p>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Year ___ ___ ___ ___</w:t>
            </w:r>
          </w:p>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Don’t know  = 8888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331"/>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102</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How old were you at your last birthday?</w:t>
            </w: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lang w:eastAsia="zh-CN"/>
              </w:rPr>
              <w:t xml:space="preserve"> </w:t>
            </w: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t>Compare and correct 101 and/or 102 if inconsistent</w:t>
            </w:r>
          </w:p>
          <w:p w:rsidR="00F4291B" w:rsidRPr="00F4291B" w:rsidRDefault="00F4291B" w:rsidP="00F4291B">
            <w:pPr>
              <w:spacing w:after="0"/>
              <w:rPr>
                <w:rFonts w:ascii="Arial" w:eastAsia="SimSun" w:hAnsi="Arial" w:cs="Arial"/>
                <w:lang w:eastAsia="zh-CN"/>
              </w:rPr>
            </w:pPr>
          </w:p>
        </w:tc>
        <w:tc>
          <w:tcPr>
            <w:tcW w:w="4050" w:type="dxa"/>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Age in completed years ___ ___</w:t>
            </w:r>
          </w:p>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don’t know age = 8888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872"/>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103</w:t>
            </w:r>
          </w:p>
        </w:tc>
        <w:tc>
          <w:tcPr>
            <w:tcW w:w="4590" w:type="dxa"/>
            <w:shd w:val="clear" w:color="auto" w:fill="auto"/>
          </w:tcPr>
          <w:p w:rsidR="00F4291B" w:rsidRPr="00F4291B" w:rsidRDefault="00F4291B" w:rsidP="00F4291B">
            <w:pPr>
              <w:spacing w:after="0"/>
              <w:rPr>
                <w:rFonts w:ascii="Arial" w:eastAsia="SimSun" w:hAnsi="Arial" w:cs="Arial"/>
                <w:color w:val="000000"/>
                <w:spacing w:val="-1"/>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color w:val="000000"/>
                <w:spacing w:val="-1"/>
                <w:lang w:eastAsia="zh-CN"/>
              </w:rPr>
              <w:t>Have you ever attended school?</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t xml:space="preserve">if no </w:t>
            </w:r>
            <w:r w:rsidRPr="00F4291B">
              <w:rPr>
                <w:rFonts w:ascii="Arial" w:eastAsia="SimSun" w:hAnsi="Arial" w:cs="Arial"/>
                <w:caps/>
                <w:lang w:eastAsia="zh-CN"/>
              </w:rPr>
              <w:sym w:font="Wingdings" w:char="F0E0"/>
            </w:r>
            <w:r w:rsidRPr="00F4291B">
              <w:rPr>
                <w:rFonts w:ascii="Arial" w:eastAsia="SimSun" w:hAnsi="Arial" w:cs="Arial"/>
                <w:caps/>
                <w:lang w:eastAsia="zh-CN"/>
              </w:rPr>
              <w:t>105</w:t>
            </w:r>
          </w:p>
        </w:tc>
      </w:tr>
      <w:tr w:rsidR="00F4291B" w:rsidRPr="00F4291B" w:rsidTr="00F4291B">
        <w:trPr>
          <w:trHeight w:val="2474"/>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104</w:t>
            </w:r>
          </w:p>
        </w:tc>
        <w:tc>
          <w:tcPr>
            <w:tcW w:w="4590" w:type="dxa"/>
            <w:shd w:val="clear" w:color="auto" w:fill="auto"/>
          </w:tcPr>
          <w:p w:rsidR="00F4291B" w:rsidRPr="00F4291B" w:rsidRDefault="00F4291B" w:rsidP="00F4291B">
            <w:pPr>
              <w:spacing w:after="0"/>
              <w:rPr>
                <w:rFonts w:ascii="Arial" w:eastAsia="SimSun" w:hAnsi="Arial" w:cs="Arial"/>
                <w:color w:val="000000"/>
                <w:spacing w:val="-1"/>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color w:val="000000"/>
                <w:spacing w:val="-1"/>
                <w:lang w:eastAsia="zh-CN"/>
              </w:rPr>
              <w:t>What is the highest level of school you attended: primary, vocational, secondary or higher?</w:t>
            </w:r>
          </w:p>
        </w:tc>
        <w:tc>
          <w:tcPr>
            <w:tcW w:w="4050" w:type="dxa"/>
            <w:shd w:val="clear" w:color="auto" w:fill="auto"/>
          </w:tcPr>
          <w:p w:rsidR="00F4291B" w:rsidRPr="00F4291B" w:rsidRDefault="00F4291B" w:rsidP="00F4291B">
            <w:pPr>
              <w:spacing w:after="60"/>
              <w:ind w:left="144"/>
              <w:rPr>
                <w:rFonts w:ascii="Arial" w:eastAsia="SimSun" w:hAnsi="Arial" w:cs="Arial"/>
                <w:caps/>
                <w:sz w:val="18"/>
                <w:szCs w:val="18"/>
                <w:lang w:eastAsia="zh-CN"/>
              </w:rPr>
            </w:pPr>
          </w:p>
          <w:p w:rsidR="00F4291B" w:rsidRPr="00F4291B" w:rsidRDefault="00F4291B" w:rsidP="00F4291B">
            <w:pPr>
              <w:spacing w:after="60"/>
              <w:ind w:left="144"/>
              <w:rPr>
                <w:rFonts w:ascii="Arial" w:eastAsia="SimSun" w:hAnsi="Arial" w:cs="Arial"/>
                <w:caps/>
                <w:sz w:val="18"/>
                <w:szCs w:val="18"/>
                <w:lang w:eastAsia="zh-CN"/>
              </w:rPr>
            </w:pPr>
            <w:r w:rsidRPr="00F4291B">
              <w:rPr>
                <w:rFonts w:ascii="Arial" w:eastAsia="SimSun" w:hAnsi="Arial" w:cs="Arial"/>
                <w:caps/>
                <w:sz w:val="18"/>
                <w:szCs w:val="18"/>
                <w:lang w:eastAsia="zh-CN"/>
              </w:rPr>
              <w:t>Nursery/kindergarten = 1</w:t>
            </w:r>
          </w:p>
          <w:p w:rsidR="00F4291B" w:rsidRPr="00F4291B" w:rsidRDefault="00F4291B" w:rsidP="00F4291B">
            <w:pPr>
              <w:spacing w:after="60"/>
              <w:ind w:left="144"/>
              <w:rPr>
                <w:rFonts w:ascii="Arial" w:eastAsia="SimSun" w:hAnsi="Arial" w:cs="Arial"/>
                <w:caps/>
                <w:sz w:val="18"/>
                <w:szCs w:val="18"/>
                <w:lang w:eastAsia="zh-CN"/>
              </w:rPr>
            </w:pPr>
            <w:r w:rsidRPr="00F4291B">
              <w:rPr>
                <w:rFonts w:ascii="Arial" w:eastAsia="SimSun" w:hAnsi="Arial" w:cs="Arial"/>
                <w:caps/>
                <w:sz w:val="18"/>
                <w:szCs w:val="18"/>
                <w:lang w:eastAsia="zh-CN"/>
              </w:rPr>
              <w:t>Primary = 2</w:t>
            </w:r>
          </w:p>
          <w:p w:rsidR="00F4291B" w:rsidRPr="00F4291B" w:rsidRDefault="00F4291B" w:rsidP="00F4291B">
            <w:pPr>
              <w:spacing w:after="60"/>
              <w:ind w:left="144"/>
              <w:rPr>
                <w:rFonts w:ascii="Arial" w:eastAsia="SimSun" w:hAnsi="Arial" w:cs="Arial"/>
                <w:caps/>
                <w:sz w:val="18"/>
                <w:szCs w:val="18"/>
                <w:lang w:eastAsia="zh-CN"/>
              </w:rPr>
            </w:pPr>
            <w:r w:rsidRPr="00F4291B">
              <w:rPr>
                <w:rFonts w:ascii="Arial" w:eastAsia="SimSun" w:hAnsi="Arial" w:cs="Arial"/>
                <w:caps/>
                <w:sz w:val="18"/>
                <w:szCs w:val="18"/>
                <w:lang w:eastAsia="zh-CN"/>
              </w:rPr>
              <w:t>Post-primary/vocational = 3</w:t>
            </w:r>
          </w:p>
          <w:p w:rsidR="00F4291B" w:rsidRPr="00F4291B" w:rsidRDefault="00F4291B" w:rsidP="00F4291B">
            <w:pPr>
              <w:spacing w:after="60"/>
              <w:ind w:left="144"/>
              <w:rPr>
                <w:rFonts w:ascii="Arial" w:eastAsia="SimSun" w:hAnsi="Arial" w:cs="Arial"/>
                <w:caps/>
                <w:sz w:val="18"/>
                <w:szCs w:val="18"/>
                <w:lang w:eastAsia="zh-CN"/>
              </w:rPr>
            </w:pPr>
            <w:r w:rsidRPr="00F4291B">
              <w:rPr>
                <w:rFonts w:ascii="Arial" w:eastAsia="SimSun" w:hAnsi="Arial" w:cs="Arial"/>
                <w:caps/>
                <w:sz w:val="18"/>
                <w:szCs w:val="18"/>
                <w:lang w:eastAsia="zh-CN"/>
              </w:rPr>
              <w:t>Secondary/’o’ level (form 1-4) = 4</w:t>
            </w:r>
          </w:p>
          <w:p w:rsidR="00F4291B" w:rsidRPr="00F4291B" w:rsidRDefault="00F4291B" w:rsidP="00F4291B">
            <w:pPr>
              <w:spacing w:after="60"/>
              <w:ind w:left="144"/>
              <w:rPr>
                <w:rFonts w:ascii="Arial" w:eastAsia="SimSun" w:hAnsi="Arial" w:cs="Arial"/>
                <w:caps/>
                <w:sz w:val="18"/>
                <w:szCs w:val="18"/>
                <w:lang w:eastAsia="zh-CN"/>
              </w:rPr>
            </w:pPr>
            <w:r w:rsidRPr="00F4291B">
              <w:rPr>
                <w:rFonts w:ascii="Arial" w:eastAsia="SimSun" w:hAnsi="Arial" w:cs="Arial"/>
                <w:caps/>
                <w:sz w:val="18"/>
                <w:szCs w:val="18"/>
                <w:lang w:eastAsia="zh-CN"/>
              </w:rPr>
              <w:t>Secondary/’A’ Level  (form 5-6) = 5</w:t>
            </w:r>
          </w:p>
          <w:p w:rsidR="00F4291B" w:rsidRPr="00F4291B" w:rsidRDefault="00F4291B" w:rsidP="00F4291B">
            <w:pPr>
              <w:spacing w:after="60"/>
              <w:ind w:left="342" w:hanging="198"/>
              <w:rPr>
                <w:rFonts w:ascii="Arial" w:eastAsia="SimSun" w:hAnsi="Arial" w:cs="Arial"/>
                <w:caps/>
                <w:sz w:val="18"/>
                <w:szCs w:val="18"/>
                <w:lang w:eastAsia="zh-CN"/>
              </w:rPr>
            </w:pPr>
            <w:r w:rsidRPr="00F4291B">
              <w:rPr>
                <w:rFonts w:ascii="Arial" w:eastAsia="SimSun" w:hAnsi="Arial" w:cs="Arial"/>
                <w:caps/>
                <w:sz w:val="18"/>
                <w:szCs w:val="18"/>
                <w:lang w:eastAsia="zh-CN"/>
              </w:rPr>
              <w:t>College (middle level, including certificate or diploma) = 6</w:t>
            </w:r>
          </w:p>
          <w:p w:rsidR="00F4291B" w:rsidRPr="00F4291B" w:rsidRDefault="00F4291B" w:rsidP="00F4291B">
            <w:pPr>
              <w:spacing w:after="60"/>
              <w:ind w:left="144"/>
              <w:rPr>
                <w:rFonts w:ascii="Arial" w:eastAsia="SimSun" w:hAnsi="Arial" w:cs="Arial"/>
                <w:caps/>
                <w:sz w:val="18"/>
                <w:szCs w:val="18"/>
                <w:lang w:eastAsia="zh-CN"/>
              </w:rPr>
            </w:pPr>
            <w:r w:rsidRPr="00F4291B">
              <w:rPr>
                <w:rFonts w:ascii="Arial" w:eastAsia="SimSun" w:hAnsi="Arial" w:cs="Arial"/>
                <w:caps/>
                <w:sz w:val="18"/>
                <w:szCs w:val="18"/>
                <w:lang w:eastAsia="zh-CN"/>
              </w:rPr>
              <w:t>University = 7</w:t>
            </w:r>
          </w:p>
          <w:p w:rsidR="00F4291B" w:rsidRPr="00F4291B" w:rsidRDefault="00F4291B" w:rsidP="00F4291B">
            <w:pPr>
              <w:spacing w:after="60"/>
              <w:ind w:left="144"/>
              <w:rPr>
                <w:rFonts w:ascii="Arial" w:eastAsia="SimSun" w:hAnsi="Arial" w:cs="Arial"/>
                <w:caps/>
                <w:sz w:val="18"/>
                <w:szCs w:val="18"/>
                <w:lang w:eastAsia="zh-CN"/>
              </w:rPr>
            </w:pPr>
            <w:r w:rsidRPr="00F4291B">
              <w:rPr>
                <w:rFonts w:ascii="Arial" w:eastAsia="SimSun" w:hAnsi="Arial" w:cs="Arial"/>
                <w:caps/>
                <w:sz w:val="18"/>
                <w:szCs w:val="18"/>
                <w:lang w:eastAsia="zh-CN"/>
              </w:rPr>
              <w:t>post graduate = 8</w:t>
            </w:r>
          </w:p>
          <w:p w:rsidR="00F4291B" w:rsidRPr="00F4291B" w:rsidRDefault="00F4291B" w:rsidP="00F4291B">
            <w:pPr>
              <w:spacing w:after="60"/>
              <w:ind w:left="144"/>
              <w:rPr>
                <w:rFonts w:ascii="Arial" w:eastAsia="SimSun" w:hAnsi="Arial" w:cs="Arial"/>
                <w:caps/>
                <w:sz w:val="18"/>
                <w:szCs w:val="18"/>
                <w:lang w:eastAsia="zh-CN"/>
              </w:rPr>
            </w:pPr>
            <w:r w:rsidRPr="00F4291B">
              <w:rPr>
                <w:rFonts w:ascii="Arial" w:eastAsia="SimSun" w:hAnsi="Arial" w:cs="Arial"/>
                <w:caps/>
                <w:sz w:val="18"/>
                <w:szCs w:val="18"/>
                <w:lang w:eastAsia="zh-CN"/>
              </w:rPr>
              <w:t>don’t know = 88</w:t>
            </w:r>
          </w:p>
          <w:p w:rsidR="00F4291B" w:rsidRPr="00F4291B" w:rsidRDefault="00F4291B" w:rsidP="00F4291B">
            <w:pPr>
              <w:spacing w:after="60"/>
              <w:ind w:left="144"/>
              <w:rPr>
                <w:rFonts w:ascii="Arial" w:eastAsia="SimSun" w:hAnsi="Arial" w:cs="Arial"/>
                <w:caps/>
                <w:sz w:val="18"/>
                <w:szCs w:val="18"/>
                <w:lang w:eastAsia="zh-CN"/>
              </w:rPr>
            </w:pP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088"/>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105</w:t>
            </w:r>
          </w:p>
        </w:tc>
        <w:tc>
          <w:tcPr>
            <w:tcW w:w="4590" w:type="dxa"/>
            <w:shd w:val="clear" w:color="auto" w:fill="auto"/>
          </w:tcPr>
          <w:p w:rsidR="00F4291B" w:rsidRPr="00F4291B" w:rsidRDefault="00F4291B" w:rsidP="00F4291B">
            <w:pPr>
              <w:spacing w:after="0" w:line="240" w:lineRule="auto"/>
              <w:rPr>
                <w:rFonts w:ascii="Arial" w:eastAsia="SimSun" w:hAnsi="Arial" w:cs="Arial"/>
                <w:color w:val="000000"/>
                <w:spacing w:val="-2"/>
                <w:lang w:eastAsia="zh-CN"/>
              </w:rPr>
            </w:pPr>
          </w:p>
          <w:p w:rsidR="00F4291B" w:rsidRPr="00F4291B" w:rsidRDefault="00F4291B" w:rsidP="00F4291B">
            <w:pPr>
              <w:spacing w:after="0" w:line="240" w:lineRule="auto"/>
              <w:rPr>
                <w:rFonts w:ascii="Arial" w:eastAsia="SimSun" w:hAnsi="Arial" w:cs="Arial"/>
                <w:lang w:eastAsia="zh-CN"/>
              </w:rPr>
            </w:pPr>
            <w:r w:rsidRPr="00F4291B">
              <w:rPr>
                <w:rFonts w:ascii="Arial" w:eastAsia="SimSun" w:hAnsi="Arial" w:cs="Arial"/>
                <w:color w:val="000000"/>
                <w:spacing w:val="-2"/>
                <w:lang w:eastAsia="zh-CN"/>
              </w:rPr>
              <w:t>Aside from your own housework, have you done any work in the last seven days</w:t>
            </w:r>
            <w:r w:rsidRPr="00F4291B">
              <w:rPr>
                <w:rFonts w:ascii="Arial" w:eastAsia="SimSun" w:hAnsi="Arial" w:cs="Arial"/>
                <w:lang w:eastAsia="zh-CN"/>
              </w:rPr>
              <w:t xml:space="preserve"> for which you received a paycheck, cash or goods as payment</w:t>
            </w:r>
            <w:r w:rsidRPr="00F4291B">
              <w:rPr>
                <w:rFonts w:ascii="Arial" w:eastAsia="SimSun" w:hAnsi="Arial" w:cs="Arial"/>
                <w:color w:val="000000"/>
                <w:spacing w:val="-2"/>
                <w:lang w:eastAsia="zh-CN"/>
              </w:rPr>
              <w:t>?</w:t>
            </w:r>
          </w:p>
        </w:tc>
        <w:tc>
          <w:tcPr>
            <w:tcW w:w="4050" w:type="dxa"/>
            <w:shd w:val="clear" w:color="auto" w:fill="auto"/>
          </w:tcPr>
          <w:p w:rsidR="00F4291B" w:rsidRPr="00F4291B" w:rsidRDefault="00F4291B" w:rsidP="00F4291B">
            <w:pPr>
              <w:spacing w:after="0" w:line="240" w:lineRule="auto"/>
              <w:ind w:left="162"/>
              <w:rPr>
                <w:rFonts w:ascii="Arial" w:eastAsia="SimSun" w:hAnsi="Arial" w:cs="Arial"/>
                <w:caps/>
                <w:sz w:val="18"/>
                <w:lang w:eastAsia="zh-CN"/>
              </w:rPr>
            </w:pPr>
          </w:p>
          <w:p w:rsidR="00F4291B" w:rsidRPr="00F4291B" w:rsidRDefault="00F4291B" w:rsidP="00F4291B">
            <w:pPr>
              <w:spacing w:after="0" w:line="240" w:lineRule="auto"/>
              <w:ind w:left="162"/>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line="240" w:lineRule="auto"/>
              <w:ind w:left="162"/>
              <w:rPr>
                <w:rFonts w:ascii="Arial" w:eastAsia="SimSun" w:hAnsi="Arial" w:cs="Arial"/>
                <w:caps/>
                <w:sz w:val="18"/>
                <w:lang w:eastAsia="zh-CN"/>
              </w:rPr>
            </w:pPr>
            <w:r w:rsidRPr="00F4291B">
              <w:rPr>
                <w:rFonts w:ascii="Arial" w:eastAsia="SimSun" w:hAnsi="Arial" w:cs="Arial"/>
                <w:caps/>
                <w:sz w:val="18"/>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t xml:space="preserve">if yes </w:t>
            </w:r>
            <w:r w:rsidRPr="00F4291B">
              <w:rPr>
                <w:rFonts w:ascii="Arial" w:eastAsia="SimSun" w:hAnsi="Arial" w:cs="Arial"/>
                <w:caps/>
                <w:lang w:eastAsia="zh-CN"/>
              </w:rPr>
              <w:sym w:font="Wingdings" w:char="F0E0"/>
            </w:r>
            <w:r w:rsidRPr="00F4291B">
              <w:rPr>
                <w:rFonts w:ascii="Arial" w:eastAsia="SimSun" w:hAnsi="Arial" w:cs="Arial"/>
                <w:caps/>
                <w:lang w:eastAsia="zh-CN"/>
              </w:rPr>
              <w:t>107</w:t>
            </w:r>
          </w:p>
        </w:tc>
      </w:tr>
      <w:tr w:rsidR="00F4291B" w:rsidRPr="00F4291B" w:rsidTr="00F4291B">
        <w:trPr>
          <w:trHeight w:val="89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106</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color w:val="000000"/>
                <w:spacing w:val="-2"/>
                <w:lang w:eastAsia="zh-CN"/>
              </w:rPr>
            </w:pPr>
            <w:r w:rsidRPr="00F4291B">
              <w:rPr>
                <w:rFonts w:ascii="Arial" w:eastAsia="SimSun" w:hAnsi="Arial" w:cs="Arial"/>
                <w:color w:val="000000"/>
                <w:spacing w:val="-2"/>
                <w:lang w:eastAsia="zh-CN"/>
              </w:rPr>
              <w:t>Aside from your own housework, have you done any work in the last 12 months</w:t>
            </w:r>
            <w:r w:rsidRPr="00F4291B">
              <w:rPr>
                <w:rFonts w:ascii="Arial" w:eastAsia="SimSun" w:hAnsi="Arial" w:cs="Arial"/>
                <w:lang w:eastAsia="zh-CN"/>
              </w:rPr>
              <w:t xml:space="preserve"> for which you received a paycheck, cash or goods as payment</w:t>
            </w:r>
            <w:r w:rsidRPr="00F4291B">
              <w:rPr>
                <w:rFonts w:ascii="Arial" w:eastAsia="SimSun" w:hAnsi="Arial" w:cs="Arial"/>
                <w:color w:val="000000"/>
                <w:spacing w:val="-2"/>
                <w:lang w:eastAsia="zh-CN"/>
              </w:rPr>
              <w:t>?</w:t>
            </w:r>
          </w:p>
          <w:p w:rsidR="00F4291B" w:rsidRPr="00F4291B" w:rsidRDefault="00F4291B" w:rsidP="00F4291B">
            <w:pPr>
              <w:spacing w:after="0"/>
              <w:rPr>
                <w:rFonts w:ascii="Arial" w:eastAsia="SimSun" w:hAnsi="Arial" w:cs="Arial"/>
                <w:lang w:eastAsia="zh-CN"/>
              </w:rPr>
            </w:pP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tc>
      </w:tr>
      <w:tr w:rsidR="00F4291B" w:rsidRPr="00F4291B" w:rsidTr="00F4291B">
        <w:trPr>
          <w:trHeight w:val="1736"/>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107</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How long have you been living continuously in (NAME OF CURRENT PLACE OF RESIDENCE)?</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IF LESS THAN ONE YEAR, RECORD ‘00” YEARS</w:t>
            </w:r>
          </w:p>
          <w:p w:rsidR="00F4291B" w:rsidRPr="00F4291B" w:rsidRDefault="00F4291B" w:rsidP="00F4291B">
            <w:pPr>
              <w:spacing w:after="0"/>
              <w:rPr>
                <w:rFonts w:ascii="Arial" w:eastAsia="SimSun" w:hAnsi="Arial" w:cs="Arial"/>
                <w:lang w:eastAsia="zh-CN"/>
              </w:rPr>
            </w:pP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Years ___ ___</w:t>
            </w:r>
          </w:p>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Always = 95</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Visitor = 96</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151"/>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108</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In the last 12 months, on how many separate occasions have you traveled away from your current place of residence and slept away?</w:t>
            </w: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Number of trips _ _</w:t>
            </w:r>
          </w:p>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None = 00</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t xml:space="preserve">if none </w:t>
            </w:r>
            <w:r w:rsidRPr="00F4291B">
              <w:rPr>
                <w:rFonts w:ascii="Arial" w:eastAsia="SimSun" w:hAnsi="Arial" w:cs="Arial"/>
                <w:caps/>
                <w:lang w:eastAsia="zh-CN"/>
              </w:rPr>
              <w:sym w:font="Wingdings" w:char="F0E0"/>
            </w:r>
            <w:r w:rsidRPr="00F4291B">
              <w:rPr>
                <w:rFonts w:ascii="Arial" w:eastAsia="SimSun" w:hAnsi="Arial" w:cs="Arial"/>
                <w:caps/>
                <w:lang w:eastAsia="zh-CN"/>
              </w:rPr>
              <w:t>110</w:t>
            </w:r>
          </w:p>
        </w:tc>
      </w:tr>
      <w:tr w:rsidR="00F4291B" w:rsidRPr="00F4291B" w:rsidTr="00F4291B">
        <w:trPr>
          <w:trHeight w:val="1169"/>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109</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In the last 12 months, have you been away from your current place of residence for more than one month at a time?</w:t>
            </w: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2096"/>
        </w:trPr>
        <w:tc>
          <w:tcPr>
            <w:tcW w:w="810" w:type="dxa"/>
            <w:shd w:val="clear" w:color="auto" w:fill="auto"/>
          </w:tcPr>
          <w:p w:rsidR="00F4291B" w:rsidRPr="00F4291B" w:rsidRDefault="00F4291B" w:rsidP="00F4291B">
            <w:pPr>
              <w:spacing w:after="0"/>
              <w:rPr>
                <w:rFonts w:ascii="Arial" w:eastAsia="SimSun" w:hAnsi="Arial" w:cs="Arial"/>
                <w:lang w:eastAsia="zh-CN"/>
              </w:rPr>
            </w:pPr>
            <w:r w:rsidRPr="00F4291B">
              <w:rPr>
                <w:rFonts w:eastAsia="SimSun"/>
                <w:sz w:val="24"/>
                <w:szCs w:val="24"/>
                <w:lang w:eastAsia="zh-CN"/>
              </w:rPr>
              <w:br w:type="page"/>
            </w: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110</w:t>
            </w:r>
          </w:p>
        </w:tc>
        <w:tc>
          <w:tcPr>
            <w:tcW w:w="4590" w:type="dxa"/>
            <w:shd w:val="clear" w:color="auto" w:fill="auto"/>
          </w:tcPr>
          <w:p w:rsidR="00F4291B" w:rsidRPr="00F4291B" w:rsidRDefault="00F4291B" w:rsidP="00F4291B">
            <w:pPr>
              <w:spacing w:after="0"/>
              <w:rPr>
                <w:rFonts w:ascii="Arial" w:eastAsia="SimSun" w:hAnsi="Arial" w:cs="Arial"/>
                <w:color w:val="000000"/>
                <w:spacing w:val="-1"/>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color w:val="000000"/>
                <w:spacing w:val="-1"/>
                <w:lang w:eastAsia="zh-CN"/>
              </w:rPr>
              <w:t>What is your religion?</w:t>
            </w: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Roman Catholic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Protestant/other Christian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Muslim = 3</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religion =4</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Other = 96</w:t>
            </w:r>
          </w:p>
          <w:p w:rsidR="00F4291B" w:rsidRPr="00F4291B" w:rsidRDefault="00F4291B" w:rsidP="00F4291B">
            <w:pPr>
              <w:pBdr>
                <w:bottom w:val="single" w:sz="12" w:space="1" w:color="auto"/>
              </w:pBd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sz w:val="18"/>
                <w:lang w:eastAsia="zh-CN"/>
              </w:rPr>
              <w:t>(Specify)</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539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111</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What is your ethnic group/tribe?</w:t>
            </w:r>
          </w:p>
        </w:tc>
        <w:tc>
          <w:tcPr>
            <w:tcW w:w="4050" w:type="dxa"/>
            <w:shd w:val="clear" w:color="auto" w:fill="auto"/>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val="de-DE" w:eastAsia="zh-CN"/>
              </w:rPr>
            </w:pPr>
            <w:r w:rsidRPr="00F4291B">
              <w:rPr>
                <w:rFonts w:ascii="Arial" w:eastAsia="SimSun" w:hAnsi="Arial" w:cs="Arial"/>
                <w:caps/>
                <w:sz w:val="18"/>
                <w:lang w:val="de-DE" w:eastAsia="zh-CN"/>
              </w:rPr>
              <w:t>Embu = 01</w:t>
            </w:r>
          </w:p>
          <w:p w:rsidR="00F4291B" w:rsidRPr="00F4291B" w:rsidRDefault="00F4291B" w:rsidP="00F4291B">
            <w:pPr>
              <w:spacing w:after="60"/>
              <w:ind w:left="144"/>
              <w:rPr>
                <w:rFonts w:ascii="Arial" w:eastAsia="SimSun" w:hAnsi="Arial" w:cs="Arial"/>
                <w:caps/>
                <w:sz w:val="18"/>
                <w:lang w:val="de-DE" w:eastAsia="zh-CN"/>
              </w:rPr>
            </w:pPr>
            <w:r w:rsidRPr="00F4291B">
              <w:rPr>
                <w:rFonts w:ascii="Arial" w:eastAsia="SimSun" w:hAnsi="Arial" w:cs="Arial"/>
                <w:caps/>
                <w:sz w:val="18"/>
                <w:lang w:val="de-DE" w:eastAsia="zh-CN"/>
              </w:rPr>
              <w:t>Kalenjin = 02</w:t>
            </w:r>
          </w:p>
          <w:p w:rsidR="00F4291B" w:rsidRPr="00F4291B" w:rsidRDefault="00F4291B" w:rsidP="00F4291B">
            <w:pPr>
              <w:spacing w:after="60"/>
              <w:ind w:left="144"/>
              <w:rPr>
                <w:rFonts w:ascii="Arial" w:eastAsia="SimSun" w:hAnsi="Arial" w:cs="Arial"/>
                <w:caps/>
                <w:sz w:val="18"/>
                <w:lang w:val="de-DE" w:eastAsia="zh-CN"/>
              </w:rPr>
            </w:pPr>
            <w:r w:rsidRPr="00F4291B">
              <w:rPr>
                <w:rFonts w:ascii="Arial" w:eastAsia="SimSun" w:hAnsi="Arial" w:cs="Arial"/>
                <w:caps/>
                <w:sz w:val="18"/>
                <w:lang w:val="de-DE" w:eastAsia="zh-CN"/>
              </w:rPr>
              <w:t>Kamba = 03</w:t>
            </w:r>
          </w:p>
          <w:p w:rsidR="00F4291B" w:rsidRPr="00F4291B" w:rsidRDefault="00F4291B" w:rsidP="00F4291B">
            <w:pPr>
              <w:spacing w:after="60"/>
              <w:ind w:left="144"/>
              <w:rPr>
                <w:rFonts w:ascii="Arial" w:eastAsia="SimSun" w:hAnsi="Arial" w:cs="Arial"/>
                <w:caps/>
                <w:sz w:val="18"/>
                <w:lang w:val="de-DE" w:eastAsia="zh-CN"/>
              </w:rPr>
            </w:pPr>
            <w:r w:rsidRPr="00F4291B">
              <w:rPr>
                <w:rFonts w:ascii="Arial" w:eastAsia="SimSun" w:hAnsi="Arial" w:cs="Arial"/>
                <w:caps/>
                <w:sz w:val="18"/>
                <w:lang w:val="de-DE" w:eastAsia="zh-CN"/>
              </w:rPr>
              <w:t>Kikuyu = 04</w:t>
            </w:r>
          </w:p>
          <w:p w:rsidR="00F4291B" w:rsidRPr="00F4291B" w:rsidRDefault="00F4291B" w:rsidP="00F4291B">
            <w:pPr>
              <w:spacing w:after="60"/>
              <w:ind w:left="144"/>
              <w:rPr>
                <w:rFonts w:ascii="Arial" w:eastAsia="SimSun" w:hAnsi="Arial" w:cs="Arial"/>
                <w:caps/>
                <w:sz w:val="18"/>
                <w:lang w:val="de-DE" w:eastAsia="zh-CN"/>
              </w:rPr>
            </w:pPr>
            <w:r w:rsidRPr="00F4291B">
              <w:rPr>
                <w:rFonts w:ascii="Arial" w:eastAsia="SimSun" w:hAnsi="Arial" w:cs="Arial"/>
                <w:caps/>
                <w:sz w:val="18"/>
                <w:lang w:val="de-DE" w:eastAsia="zh-CN"/>
              </w:rPr>
              <w:t>Kisii = 05</w:t>
            </w:r>
          </w:p>
          <w:p w:rsidR="00F4291B" w:rsidRPr="00F4291B" w:rsidRDefault="00F4291B" w:rsidP="00F4291B">
            <w:pPr>
              <w:spacing w:after="60"/>
              <w:ind w:left="144"/>
              <w:rPr>
                <w:rFonts w:ascii="Arial" w:eastAsia="SimSun" w:hAnsi="Arial" w:cs="Arial"/>
                <w:caps/>
                <w:sz w:val="18"/>
                <w:lang w:val="it-IT" w:eastAsia="zh-CN"/>
              </w:rPr>
            </w:pPr>
            <w:r w:rsidRPr="00F4291B">
              <w:rPr>
                <w:rFonts w:ascii="Arial" w:eastAsia="SimSun" w:hAnsi="Arial" w:cs="Arial"/>
                <w:caps/>
                <w:sz w:val="18"/>
                <w:lang w:val="it-IT" w:eastAsia="zh-CN"/>
              </w:rPr>
              <w:t>Luhya = 06</w:t>
            </w:r>
          </w:p>
          <w:p w:rsidR="00F4291B" w:rsidRPr="00F4291B" w:rsidRDefault="00F4291B" w:rsidP="00F4291B">
            <w:pPr>
              <w:spacing w:after="60"/>
              <w:ind w:left="144"/>
              <w:rPr>
                <w:rFonts w:ascii="Arial" w:eastAsia="SimSun" w:hAnsi="Arial" w:cs="Arial"/>
                <w:caps/>
                <w:sz w:val="18"/>
                <w:lang w:val="it-IT" w:eastAsia="zh-CN"/>
              </w:rPr>
            </w:pPr>
            <w:r w:rsidRPr="00F4291B">
              <w:rPr>
                <w:rFonts w:ascii="Arial" w:eastAsia="SimSun" w:hAnsi="Arial" w:cs="Arial"/>
                <w:caps/>
                <w:sz w:val="18"/>
                <w:lang w:val="it-IT" w:eastAsia="zh-CN"/>
              </w:rPr>
              <w:t>Luo = 07</w:t>
            </w:r>
          </w:p>
          <w:p w:rsidR="00F4291B" w:rsidRPr="00F4291B" w:rsidRDefault="00F4291B" w:rsidP="00F4291B">
            <w:pPr>
              <w:spacing w:after="60"/>
              <w:ind w:left="144"/>
              <w:rPr>
                <w:rFonts w:ascii="Arial" w:eastAsia="SimSun" w:hAnsi="Arial" w:cs="Arial"/>
                <w:caps/>
                <w:sz w:val="18"/>
                <w:lang w:val="it-IT" w:eastAsia="zh-CN"/>
              </w:rPr>
            </w:pPr>
            <w:r w:rsidRPr="00F4291B">
              <w:rPr>
                <w:rFonts w:ascii="Arial" w:eastAsia="SimSun" w:hAnsi="Arial" w:cs="Arial"/>
                <w:caps/>
                <w:sz w:val="18"/>
                <w:lang w:val="it-IT" w:eastAsia="zh-CN"/>
              </w:rPr>
              <w:t>Masai = 08</w:t>
            </w:r>
          </w:p>
          <w:p w:rsidR="00F4291B" w:rsidRPr="00F4291B" w:rsidRDefault="00F4291B" w:rsidP="00F4291B">
            <w:pPr>
              <w:spacing w:after="60"/>
              <w:ind w:left="144"/>
              <w:rPr>
                <w:rFonts w:ascii="Arial" w:eastAsia="SimSun" w:hAnsi="Arial" w:cs="Arial"/>
                <w:caps/>
                <w:sz w:val="18"/>
                <w:lang w:val="it-IT" w:eastAsia="zh-CN"/>
              </w:rPr>
            </w:pPr>
            <w:r w:rsidRPr="00F4291B">
              <w:rPr>
                <w:rFonts w:ascii="Arial" w:eastAsia="SimSun" w:hAnsi="Arial" w:cs="Arial"/>
                <w:caps/>
                <w:sz w:val="18"/>
                <w:lang w:val="it-IT" w:eastAsia="zh-CN"/>
              </w:rPr>
              <w:t>Meru = 09</w:t>
            </w:r>
          </w:p>
          <w:p w:rsidR="00F4291B" w:rsidRPr="00F4291B" w:rsidRDefault="00F4291B" w:rsidP="00F4291B">
            <w:pPr>
              <w:spacing w:after="60"/>
              <w:ind w:left="144"/>
              <w:rPr>
                <w:rFonts w:ascii="Arial" w:eastAsia="SimSun" w:hAnsi="Arial" w:cs="Arial"/>
                <w:caps/>
                <w:sz w:val="18"/>
                <w:lang w:val="it-IT" w:eastAsia="zh-CN"/>
              </w:rPr>
            </w:pPr>
            <w:r w:rsidRPr="00F4291B">
              <w:rPr>
                <w:rFonts w:ascii="Arial" w:eastAsia="SimSun" w:hAnsi="Arial" w:cs="Arial"/>
                <w:caps/>
                <w:sz w:val="18"/>
                <w:lang w:val="it-IT" w:eastAsia="zh-CN"/>
              </w:rPr>
              <w:t>Mijikenda = 10</w:t>
            </w:r>
          </w:p>
          <w:p w:rsidR="00F4291B" w:rsidRPr="00F4291B" w:rsidRDefault="00F4291B" w:rsidP="00F4291B">
            <w:pPr>
              <w:spacing w:after="60"/>
              <w:ind w:left="144"/>
              <w:rPr>
                <w:rFonts w:ascii="Arial" w:eastAsia="SimSun" w:hAnsi="Arial" w:cs="Arial"/>
                <w:caps/>
                <w:sz w:val="18"/>
                <w:lang w:val="it-IT" w:eastAsia="zh-CN"/>
              </w:rPr>
            </w:pPr>
            <w:r w:rsidRPr="00F4291B">
              <w:rPr>
                <w:rFonts w:ascii="Arial" w:eastAsia="SimSun" w:hAnsi="Arial" w:cs="Arial"/>
                <w:caps/>
                <w:sz w:val="18"/>
                <w:lang w:val="it-IT" w:eastAsia="zh-CN"/>
              </w:rPr>
              <w:t>Somali = 11</w:t>
            </w:r>
          </w:p>
          <w:p w:rsidR="00F4291B" w:rsidRPr="00F4291B" w:rsidRDefault="00F4291B" w:rsidP="00F4291B">
            <w:pPr>
              <w:spacing w:after="60"/>
              <w:ind w:left="144"/>
              <w:rPr>
                <w:rFonts w:ascii="Arial" w:eastAsia="SimSun" w:hAnsi="Arial" w:cs="Arial"/>
                <w:caps/>
                <w:sz w:val="18"/>
                <w:lang w:val="it-IT" w:eastAsia="zh-CN"/>
              </w:rPr>
            </w:pPr>
            <w:r w:rsidRPr="00F4291B">
              <w:rPr>
                <w:rFonts w:ascii="Arial" w:eastAsia="SimSun" w:hAnsi="Arial" w:cs="Arial"/>
                <w:caps/>
                <w:sz w:val="18"/>
                <w:lang w:val="it-IT" w:eastAsia="zh-CN"/>
              </w:rPr>
              <w:t>Taita/Taveta = 12</w:t>
            </w:r>
          </w:p>
          <w:p w:rsidR="00F4291B" w:rsidRPr="00F4291B" w:rsidRDefault="00F4291B" w:rsidP="00F4291B">
            <w:pPr>
              <w:spacing w:after="60"/>
              <w:ind w:left="144"/>
              <w:rPr>
                <w:rFonts w:ascii="Arial" w:eastAsia="SimSun" w:hAnsi="Arial" w:cs="Arial"/>
                <w:caps/>
                <w:sz w:val="18"/>
                <w:lang w:val="it-IT" w:eastAsia="zh-CN"/>
              </w:rPr>
            </w:pPr>
            <w:r w:rsidRPr="00F4291B">
              <w:rPr>
                <w:rFonts w:ascii="Arial" w:eastAsia="SimSun" w:hAnsi="Arial" w:cs="Arial"/>
                <w:caps/>
                <w:sz w:val="18"/>
                <w:lang w:val="it-IT" w:eastAsia="zh-CN"/>
              </w:rPr>
              <w:t>Swahili = 13</w:t>
            </w:r>
          </w:p>
          <w:p w:rsidR="00F4291B" w:rsidRPr="00F4291B" w:rsidRDefault="00F4291B" w:rsidP="00F4291B">
            <w:pPr>
              <w:spacing w:after="60"/>
              <w:ind w:left="144"/>
              <w:rPr>
                <w:rFonts w:ascii="Arial" w:eastAsia="SimSun" w:hAnsi="Arial" w:cs="Arial"/>
                <w:caps/>
                <w:sz w:val="18"/>
                <w:lang w:val="it-IT" w:eastAsia="zh-CN"/>
              </w:rPr>
            </w:pPr>
            <w:r w:rsidRPr="00F4291B">
              <w:rPr>
                <w:rFonts w:ascii="Arial" w:eastAsia="SimSun" w:hAnsi="Arial" w:cs="Arial"/>
                <w:caps/>
                <w:sz w:val="18"/>
                <w:lang w:val="it-IT" w:eastAsia="zh-CN"/>
              </w:rPr>
              <w:t>Other  = 96</w:t>
            </w:r>
          </w:p>
          <w:p w:rsidR="00F4291B" w:rsidRPr="00F4291B" w:rsidRDefault="00F4291B" w:rsidP="00F4291B">
            <w:pPr>
              <w:pBdr>
                <w:bottom w:val="single" w:sz="12" w:space="1" w:color="auto"/>
              </w:pBdr>
              <w:spacing w:after="60"/>
              <w:ind w:left="144"/>
              <w:rPr>
                <w:rFonts w:ascii="Arial" w:eastAsia="SimSun" w:hAnsi="Arial" w:cs="Arial"/>
                <w:caps/>
                <w:sz w:val="18"/>
                <w:lang w:val="it-IT"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(Specify)</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bl>
    <w:p w:rsidR="00F4291B" w:rsidRPr="00F4291B" w:rsidRDefault="00F4291B" w:rsidP="00F4291B">
      <w:pPr>
        <w:spacing w:after="0" w:line="240" w:lineRule="auto"/>
        <w:rPr>
          <w:rFonts w:eastAsia="SimSun"/>
          <w:sz w:val="24"/>
          <w:szCs w:val="24"/>
          <w:lang w:eastAsia="zh-CN"/>
        </w:rPr>
        <w:sectPr w:rsidR="00F4291B" w:rsidRPr="00F4291B" w:rsidSect="00F4291B">
          <w:headerReference w:type="default" r:id="rId21"/>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F4291B" w:rsidRPr="00F4291B" w:rsidTr="00F4291B">
        <w:trPr>
          <w:trHeight w:val="485"/>
        </w:trPr>
        <w:tc>
          <w:tcPr>
            <w:tcW w:w="10620" w:type="dxa"/>
            <w:gridSpan w:val="4"/>
            <w:shd w:val="clear" w:color="auto" w:fill="auto"/>
            <w:vAlign w:val="center"/>
          </w:tcPr>
          <w:p w:rsidR="00F4291B" w:rsidRPr="00F4291B" w:rsidRDefault="00F4291B" w:rsidP="00F4291B">
            <w:pPr>
              <w:spacing w:after="0"/>
              <w:jc w:val="center"/>
              <w:rPr>
                <w:rFonts w:ascii="Arial" w:eastAsia="SimSun" w:hAnsi="Arial" w:cs="Arial"/>
                <w:b/>
                <w:caps/>
                <w:lang w:eastAsia="zh-CN"/>
              </w:rPr>
            </w:pPr>
            <w:r w:rsidRPr="00F4291B">
              <w:rPr>
                <w:rFonts w:eastAsia="SimSun"/>
                <w:b/>
                <w:sz w:val="24"/>
                <w:szCs w:val="24"/>
                <w:lang w:eastAsia="zh-CN"/>
              </w:rPr>
              <w:lastRenderedPageBreak/>
              <w:br w:type="page"/>
            </w:r>
            <w:r w:rsidRPr="00F4291B">
              <w:rPr>
                <w:rFonts w:eastAsia="SimSun"/>
                <w:b/>
                <w:sz w:val="24"/>
                <w:szCs w:val="24"/>
                <w:lang w:eastAsia="zh-CN"/>
              </w:rPr>
              <w:br w:type="page"/>
            </w:r>
            <w:r w:rsidRPr="00F4291B">
              <w:rPr>
                <w:rFonts w:eastAsia="SimSun"/>
                <w:b/>
                <w:sz w:val="24"/>
                <w:szCs w:val="24"/>
                <w:lang w:eastAsia="zh-CN"/>
              </w:rPr>
              <w:br w:type="page"/>
            </w:r>
            <w:r w:rsidRPr="00F4291B">
              <w:rPr>
                <w:rFonts w:eastAsia="SimSun"/>
                <w:b/>
                <w:sz w:val="24"/>
                <w:szCs w:val="24"/>
                <w:lang w:eastAsia="zh-CN"/>
              </w:rPr>
              <w:br w:type="page"/>
            </w:r>
            <w:r w:rsidRPr="00F4291B">
              <w:rPr>
                <w:rFonts w:ascii="Arial" w:eastAsia="SimSun" w:hAnsi="Arial" w:cs="Arial"/>
                <w:b/>
                <w:caps/>
                <w:lang w:eastAsia="zh-CN"/>
              </w:rPr>
              <w:t xml:space="preserve">MODULE 2: </w:t>
            </w:r>
            <w:r w:rsidRPr="00F4291B">
              <w:rPr>
                <w:rFonts w:ascii="Arial" w:eastAsia="SimSun" w:hAnsi="Arial" w:cs="Arial"/>
                <w:b/>
                <w:lang w:eastAsia="zh-CN"/>
              </w:rPr>
              <w:t>REPRODUCTION</w:t>
            </w:r>
          </w:p>
        </w:tc>
      </w:tr>
      <w:tr w:rsidR="00F4291B" w:rsidRPr="00F4291B" w:rsidTr="00F4291B">
        <w:trPr>
          <w:trHeight w:val="890"/>
        </w:trPr>
        <w:tc>
          <w:tcPr>
            <w:tcW w:w="10620" w:type="dxa"/>
            <w:gridSpan w:val="4"/>
            <w:shd w:val="clear" w:color="auto" w:fill="auto"/>
            <w:vAlign w:val="center"/>
          </w:tcPr>
          <w:p w:rsidR="00F4291B" w:rsidRPr="00F4291B" w:rsidRDefault="00F4291B" w:rsidP="00F4291B">
            <w:pPr>
              <w:spacing w:after="0"/>
              <w:rPr>
                <w:rFonts w:ascii="Arial" w:eastAsia="SimSun" w:hAnsi="Arial" w:cs="Arial"/>
                <w:caps/>
                <w:lang w:eastAsia="zh-CN"/>
              </w:rPr>
            </w:pPr>
            <w:r w:rsidRPr="00F4291B">
              <w:rPr>
                <w:rFonts w:ascii="Arial" w:eastAsia="SimSun" w:hAnsi="Arial" w:cs="Arial"/>
                <w:b/>
                <w:lang w:eastAsia="zh-CN"/>
              </w:rPr>
              <w:t>Now I would like to ask about all of the children you have had during your lifetime. I am interested only in the children that are biologically yours, even if they are not legally yours or do not have your last name.</w:t>
            </w:r>
          </w:p>
        </w:tc>
      </w:tr>
      <w:tr w:rsidR="00F4291B" w:rsidRPr="00F4291B" w:rsidTr="00F4291B">
        <w:trPr>
          <w:trHeight w:val="1142"/>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201</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Have you fathered any children with any woman?</w:t>
            </w:r>
          </w:p>
        </w:tc>
        <w:tc>
          <w:tcPr>
            <w:tcW w:w="4050" w:type="dxa"/>
            <w:shd w:val="clear" w:color="auto" w:fill="auto"/>
          </w:tcPr>
          <w:p w:rsidR="00F4291B" w:rsidRPr="00F4291B" w:rsidRDefault="00F4291B" w:rsidP="00F4291B">
            <w:pPr>
              <w:spacing w:after="0"/>
              <w:ind w:left="144"/>
              <w:rPr>
                <w:rFonts w:ascii="Arial" w:eastAsia="SimSun" w:hAnsi="Arial" w:cs="Arial"/>
                <w:caps/>
                <w:lang w:eastAsia="zh-CN"/>
              </w:rPr>
            </w:pP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Yes = 1</w:t>
            </w: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p>
        </w:tc>
      </w:tr>
      <w:tr w:rsidR="00F4291B" w:rsidRPr="00F4291B" w:rsidTr="00F4291B">
        <w:trPr>
          <w:trHeight w:val="521"/>
        </w:trPr>
        <w:tc>
          <w:tcPr>
            <w:tcW w:w="10620" w:type="dxa"/>
            <w:gridSpan w:val="4"/>
            <w:shd w:val="clear" w:color="auto" w:fill="auto"/>
            <w:vAlign w:val="center"/>
          </w:tcPr>
          <w:p w:rsidR="00F4291B" w:rsidRPr="00F4291B" w:rsidRDefault="00F4291B" w:rsidP="00F4291B">
            <w:pPr>
              <w:spacing w:after="0"/>
              <w:rPr>
                <w:rFonts w:ascii="Arial" w:eastAsia="SimSun" w:hAnsi="Arial" w:cs="Arial"/>
                <w:b/>
                <w:caps/>
                <w:lang w:eastAsia="zh-CN"/>
              </w:rPr>
            </w:pPr>
            <w:r w:rsidRPr="00F4291B">
              <w:rPr>
                <w:rFonts w:ascii="Arial" w:eastAsia="SimSun" w:hAnsi="Arial" w:cs="Arial"/>
                <w:b/>
                <w:caps/>
                <w:lang w:eastAsia="zh-CN"/>
              </w:rPr>
              <w:t>NOTE GAP: 201a-239 NOT asked for males</w:t>
            </w:r>
          </w:p>
        </w:tc>
      </w:tr>
      <w:tr w:rsidR="00F4291B" w:rsidRPr="00F4291B" w:rsidTr="00F429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9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240</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Is your wife or partner currently pregnant?</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lang w:eastAsia="zh-CN"/>
              </w:rPr>
            </w:pP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Yes = 1</w:t>
            </w: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No = 2</w:t>
            </w: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don’t know/Unsure = 8</w:t>
            </w:r>
          </w:p>
          <w:p w:rsidR="00F4291B" w:rsidRPr="00F4291B" w:rsidRDefault="00F4291B" w:rsidP="00F4291B">
            <w:pPr>
              <w:spacing w:after="0"/>
              <w:ind w:left="144"/>
              <w:rPr>
                <w:rFonts w:ascii="Arial" w:eastAsia="SimSun" w:hAnsi="Arial" w:cs="Arial"/>
                <w:caps/>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p>
        </w:tc>
      </w:tr>
      <w:tr w:rsidR="00F4291B" w:rsidRPr="00F4291B" w:rsidTr="00F4291B">
        <w:trPr>
          <w:trHeight w:val="521"/>
        </w:trPr>
        <w:tc>
          <w:tcPr>
            <w:tcW w:w="10620" w:type="dxa"/>
            <w:gridSpan w:val="4"/>
            <w:shd w:val="clear" w:color="auto" w:fill="auto"/>
            <w:vAlign w:val="center"/>
          </w:tcPr>
          <w:p w:rsidR="00F4291B" w:rsidRPr="00F4291B" w:rsidRDefault="00F4291B" w:rsidP="00F4291B">
            <w:pPr>
              <w:spacing w:after="0"/>
              <w:rPr>
                <w:rFonts w:ascii="Arial" w:eastAsia="SimSun" w:hAnsi="Arial" w:cs="Arial"/>
                <w:b/>
                <w:caps/>
                <w:sz w:val="24"/>
                <w:lang w:eastAsia="zh-CN"/>
              </w:rPr>
            </w:pPr>
            <w:r w:rsidRPr="00F4291B">
              <w:rPr>
                <w:rFonts w:ascii="Arial" w:eastAsia="SimSun" w:hAnsi="Arial" w:cs="Arial"/>
                <w:b/>
                <w:caps/>
                <w:sz w:val="22"/>
                <w:lang w:eastAsia="zh-CN"/>
              </w:rPr>
              <w:t>NOTE GAP: 241-258 NOT asked for males</w:t>
            </w:r>
          </w:p>
        </w:tc>
      </w:tr>
      <w:tr w:rsidR="00F4291B" w:rsidRPr="00F4291B" w:rsidTr="00F4291B">
        <w:trPr>
          <w:trHeight w:val="4085"/>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259</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CHECK 240:</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IF PARTNER NOT PREGNANT/NOT SURE:</w:t>
            </w: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Now I have some questions about the future.  Would you like to have (a/another) child, or would you prefer not to have any (more) children?</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IF PARTNER CURRENTLY PREGNANT:</w:t>
            </w: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Now I have some questions about the future.  After the child you and your wife/partner are expecting now, would you like to have another child, or would prefer not to have any more children?</w:t>
            </w:r>
          </w:p>
        </w:tc>
        <w:tc>
          <w:tcPr>
            <w:tcW w:w="4050" w:type="dxa"/>
            <w:shd w:val="clear" w:color="auto" w:fill="auto"/>
          </w:tcPr>
          <w:p w:rsidR="00F4291B" w:rsidRPr="00F4291B" w:rsidRDefault="00F4291B" w:rsidP="00F4291B">
            <w:pPr>
              <w:spacing w:after="60"/>
              <w:ind w:left="144"/>
              <w:rPr>
                <w:rFonts w:ascii="Arial" w:eastAsia="SimSun" w:hAnsi="Arial" w:cs="Arial"/>
                <w:caps/>
                <w:lang w:eastAsia="zh-CN"/>
              </w:rPr>
            </w:pPr>
          </w:p>
          <w:p w:rsidR="00F4291B" w:rsidRPr="00F4291B" w:rsidRDefault="00F4291B" w:rsidP="00F4291B">
            <w:pPr>
              <w:spacing w:after="60"/>
              <w:ind w:left="144"/>
              <w:rPr>
                <w:rFonts w:ascii="Arial" w:eastAsia="SimSun" w:hAnsi="Arial" w:cs="Arial"/>
                <w:caps/>
                <w:lang w:eastAsia="zh-CN"/>
              </w:rPr>
            </w:pPr>
          </w:p>
          <w:p w:rsidR="00F4291B" w:rsidRPr="00F4291B" w:rsidRDefault="00F4291B" w:rsidP="00F4291B">
            <w:pPr>
              <w:spacing w:after="60"/>
              <w:ind w:left="144"/>
              <w:rPr>
                <w:rFonts w:ascii="Arial" w:eastAsia="SimSun" w:hAnsi="Arial" w:cs="Arial"/>
                <w:caps/>
                <w:lang w:eastAsia="zh-CN"/>
              </w:rPr>
            </w:pPr>
            <w:r w:rsidRPr="00F4291B">
              <w:rPr>
                <w:rFonts w:ascii="Arial" w:eastAsia="SimSun" w:hAnsi="Arial" w:cs="Arial"/>
                <w:caps/>
                <w:lang w:eastAsia="zh-CN"/>
              </w:rPr>
              <w:t>Have (a/ANOTHER) Child = 1</w:t>
            </w:r>
          </w:p>
          <w:p w:rsidR="00F4291B" w:rsidRPr="00F4291B" w:rsidRDefault="00F4291B" w:rsidP="00F4291B">
            <w:pPr>
              <w:spacing w:after="60"/>
              <w:ind w:left="144"/>
              <w:rPr>
                <w:rFonts w:ascii="Arial" w:eastAsia="SimSun" w:hAnsi="Arial" w:cs="Arial"/>
                <w:caps/>
                <w:lang w:eastAsia="zh-CN"/>
              </w:rPr>
            </w:pPr>
            <w:r w:rsidRPr="00F4291B">
              <w:rPr>
                <w:rFonts w:ascii="Arial" w:eastAsia="SimSun" w:hAnsi="Arial" w:cs="Arial"/>
                <w:caps/>
                <w:lang w:eastAsia="zh-CN"/>
              </w:rPr>
              <w:t>no more/none = 2</w:t>
            </w:r>
          </w:p>
          <w:p w:rsidR="00F4291B" w:rsidRPr="00F4291B" w:rsidRDefault="00F4291B" w:rsidP="00F4291B">
            <w:pPr>
              <w:spacing w:after="60"/>
              <w:ind w:left="144"/>
              <w:rPr>
                <w:rFonts w:ascii="Arial" w:eastAsia="SimSun" w:hAnsi="Arial" w:cs="Arial"/>
                <w:caps/>
                <w:lang w:eastAsia="zh-CN"/>
              </w:rPr>
            </w:pPr>
            <w:r w:rsidRPr="00F4291B">
              <w:rPr>
                <w:rFonts w:ascii="Arial" w:eastAsia="SimSun" w:hAnsi="Arial" w:cs="Arial"/>
                <w:caps/>
                <w:lang w:eastAsia="zh-CN"/>
              </w:rPr>
              <w:t>UNABLE TO CONCEIVE = 3</w:t>
            </w:r>
          </w:p>
          <w:p w:rsidR="00F4291B" w:rsidRPr="00F4291B" w:rsidRDefault="00F4291B" w:rsidP="00F4291B">
            <w:pPr>
              <w:spacing w:after="60"/>
              <w:ind w:left="144"/>
              <w:rPr>
                <w:rFonts w:ascii="Arial" w:eastAsia="SimSun" w:hAnsi="Arial" w:cs="Arial"/>
                <w:caps/>
                <w:lang w:eastAsia="zh-CN"/>
              </w:rPr>
            </w:pPr>
            <w:r w:rsidRPr="00F4291B">
              <w:rPr>
                <w:rFonts w:ascii="Arial" w:eastAsia="SimSun" w:hAnsi="Arial" w:cs="Arial"/>
                <w:caps/>
                <w:lang w:eastAsia="zh-CN"/>
              </w:rPr>
              <w:t>undecided/don’t know = 8</w:t>
            </w:r>
          </w:p>
        </w:tc>
        <w:tc>
          <w:tcPr>
            <w:tcW w:w="1170" w:type="dxa"/>
            <w:shd w:val="clear" w:color="auto" w:fill="auto"/>
          </w:tcPr>
          <w:p w:rsidR="00F4291B" w:rsidRPr="00F4291B" w:rsidRDefault="00F4291B" w:rsidP="00F4291B">
            <w:pPr>
              <w:spacing w:after="0"/>
              <w:rPr>
                <w:rFonts w:ascii="Arial" w:eastAsia="SimSun" w:hAnsi="Arial" w:cs="Arial"/>
                <w:caps/>
                <w:sz w:val="16"/>
                <w:lang w:eastAsia="zh-CN"/>
              </w:rPr>
            </w:pPr>
          </w:p>
          <w:p w:rsidR="00F4291B" w:rsidRPr="00F4291B" w:rsidRDefault="00F4291B" w:rsidP="00F4291B">
            <w:pPr>
              <w:spacing w:after="0"/>
              <w:rPr>
                <w:rFonts w:ascii="Arial" w:eastAsia="SimSun" w:hAnsi="Arial" w:cs="Arial"/>
                <w:caps/>
                <w:sz w:val="16"/>
                <w:lang w:eastAsia="zh-CN"/>
              </w:rPr>
            </w:pPr>
          </w:p>
          <w:p w:rsidR="00F4291B" w:rsidRPr="00F4291B" w:rsidRDefault="00F4291B" w:rsidP="00F4291B">
            <w:pPr>
              <w:spacing w:after="0"/>
              <w:rPr>
                <w:rFonts w:ascii="Arial" w:eastAsia="SimSun" w:hAnsi="Arial" w:cs="Arial"/>
                <w:caps/>
                <w:sz w:val="16"/>
                <w:lang w:eastAsia="zh-CN"/>
              </w:rPr>
            </w:pPr>
          </w:p>
          <w:p w:rsidR="00F4291B" w:rsidRPr="00F4291B" w:rsidRDefault="00F4291B" w:rsidP="00F4291B">
            <w:pPr>
              <w:spacing w:after="0"/>
              <w:rPr>
                <w:rFonts w:ascii="Arial" w:eastAsia="SimSun" w:hAnsi="Arial" w:cs="Arial"/>
                <w:caps/>
                <w:sz w:val="16"/>
                <w:lang w:eastAsia="zh-CN"/>
              </w:rPr>
            </w:pPr>
          </w:p>
          <w:p w:rsidR="00F4291B" w:rsidRPr="00F4291B" w:rsidRDefault="00F4291B" w:rsidP="00F4291B">
            <w:pPr>
              <w:spacing w:after="0"/>
              <w:rPr>
                <w:rFonts w:ascii="Arial" w:eastAsia="SimSun" w:hAnsi="Arial" w:cs="Arial"/>
                <w:caps/>
                <w:sz w:val="16"/>
                <w:lang w:eastAsia="zh-CN"/>
              </w:rPr>
            </w:pPr>
            <w:r w:rsidRPr="00F4291B">
              <w:rPr>
                <w:rFonts w:ascii="Arial" w:eastAsia="SimSun" w:hAnsi="Arial" w:cs="Arial"/>
                <w:caps/>
                <w:sz w:val="16"/>
                <w:lang w:eastAsia="zh-CN"/>
              </w:rPr>
              <w:t xml:space="preserve">if 1 or 8   </w:t>
            </w:r>
            <w:r w:rsidRPr="00F4291B">
              <w:rPr>
                <w:rFonts w:ascii="Arial" w:eastAsia="SimSun" w:hAnsi="Arial" w:cs="Arial"/>
                <w:caps/>
                <w:sz w:val="16"/>
                <w:lang w:eastAsia="zh-CN"/>
              </w:rPr>
              <w:sym w:font="Wingdings" w:char="F0E0"/>
            </w:r>
            <w:r w:rsidRPr="00F4291B">
              <w:rPr>
                <w:rFonts w:ascii="Arial" w:eastAsia="SimSun" w:hAnsi="Arial" w:cs="Arial"/>
                <w:caps/>
                <w:sz w:val="16"/>
                <w:lang w:eastAsia="zh-CN"/>
              </w:rPr>
              <w:t>261</w:t>
            </w:r>
          </w:p>
          <w:p w:rsidR="00F4291B" w:rsidRPr="00F4291B" w:rsidRDefault="00F4291B" w:rsidP="00F4291B">
            <w:pPr>
              <w:spacing w:after="0"/>
              <w:rPr>
                <w:rFonts w:ascii="Arial" w:eastAsia="SimSun" w:hAnsi="Arial" w:cs="Arial"/>
                <w:caps/>
                <w:sz w:val="16"/>
                <w:lang w:eastAsia="zh-CN"/>
              </w:rPr>
            </w:pPr>
          </w:p>
          <w:p w:rsidR="00F4291B" w:rsidRPr="00F4291B" w:rsidRDefault="00F4291B" w:rsidP="00F4291B">
            <w:pPr>
              <w:spacing w:after="0"/>
              <w:rPr>
                <w:rFonts w:ascii="Arial" w:eastAsia="SimSun" w:hAnsi="Arial" w:cs="Arial"/>
                <w:caps/>
                <w:sz w:val="16"/>
                <w:lang w:eastAsia="zh-CN"/>
              </w:rPr>
            </w:pPr>
            <w:r w:rsidRPr="00F4291B">
              <w:rPr>
                <w:rFonts w:ascii="Arial" w:eastAsia="SimSun" w:hAnsi="Arial" w:cs="Arial"/>
                <w:caps/>
                <w:sz w:val="16"/>
                <w:lang w:eastAsia="zh-CN"/>
              </w:rPr>
              <w:t>if no/more none</w:t>
            </w:r>
          </w:p>
          <w:p w:rsidR="00F4291B" w:rsidRPr="00F4291B" w:rsidRDefault="00F4291B" w:rsidP="00F4291B">
            <w:pPr>
              <w:spacing w:after="0"/>
              <w:rPr>
                <w:rFonts w:ascii="Arial" w:eastAsia="SimSun" w:hAnsi="Arial" w:cs="Arial"/>
                <w:caps/>
                <w:sz w:val="16"/>
                <w:lang w:eastAsia="zh-CN"/>
              </w:rPr>
            </w:pPr>
            <w:r w:rsidRPr="00F4291B">
              <w:rPr>
                <w:rFonts w:ascii="Arial" w:eastAsia="SimSun" w:hAnsi="Arial" w:cs="Arial"/>
                <w:caps/>
                <w:sz w:val="16"/>
                <w:lang w:eastAsia="zh-CN"/>
              </w:rPr>
              <w:sym w:font="Wingdings" w:char="F0E0"/>
            </w:r>
            <w:r w:rsidRPr="00F4291B">
              <w:rPr>
                <w:rFonts w:ascii="Arial" w:eastAsia="SimSun" w:hAnsi="Arial" w:cs="Arial"/>
                <w:caps/>
                <w:sz w:val="16"/>
                <w:lang w:eastAsia="zh-CN"/>
              </w:rPr>
              <w:t>262</w:t>
            </w:r>
          </w:p>
          <w:p w:rsidR="00F4291B" w:rsidRPr="00F4291B" w:rsidRDefault="00F4291B" w:rsidP="00F4291B">
            <w:pPr>
              <w:spacing w:after="0"/>
              <w:rPr>
                <w:rFonts w:ascii="Arial" w:eastAsia="SimSun" w:hAnsi="Arial" w:cs="Arial"/>
                <w:caps/>
                <w:sz w:val="16"/>
                <w:lang w:eastAsia="zh-CN"/>
              </w:rPr>
            </w:pPr>
          </w:p>
          <w:p w:rsidR="00F4291B" w:rsidRPr="00F4291B" w:rsidRDefault="00F4291B" w:rsidP="00F4291B">
            <w:pPr>
              <w:spacing w:after="0"/>
              <w:rPr>
                <w:rFonts w:ascii="Arial" w:eastAsia="SimSun" w:hAnsi="Arial" w:cs="Arial"/>
                <w:caps/>
                <w:sz w:val="16"/>
                <w:lang w:eastAsia="zh-CN"/>
              </w:rPr>
            </w:pPr>
            <w:r w:rsidRPr="00F4291B">
              <w:rPr>
                <w:rFonts w:ascii="Arial" w:eastAsia="SimSun" w:hAnsi="Arial" w:cs="Arial"/>
                <w:caps/>
                <w:sz w:val="16"/>
                <w:lang w:eastAsia="zh-CN"/>
              </w:rPr>
              <w:t xml:space="preserve">iF UNABLE TO CONCEIVE </w:t>
            </w:r>
            <w:r w:rsidRPr="00F4291B">
              <w:rPr>
                <w:rFonts w:ascii="Arial" w:eastAsia="SimSun" w:hAnsi="Arial" w:cs="Arial"/>
                <w:caps/>
                <w:sz w:val="16"/>
                <w:lang w:eastAsia="zh-CN"/>
              </w:rPr>
              <w:sym w:font="Wingdings" w:char="F0E0"/>
            </w:r>
            <w:r w:rsidRPr="00F4291B">
              <w:rPr>
                <w:rFonts w:ascii="Arial" w:eastAsia="SimSun" w:hAnsi="Arial" w:cs="Arial"/>
                <w:caps/>
                <w:sz w:val="16"/>
                <w:lang w:eastAsia="zh-CN"/>
              </w:rPr>
              <w:t xml:space="preserve"> 260</w:t>
            </w:r>
          </w:p>
          <w:p w:rsidR="00F4291B" w:rsidRPr="00F4291B" w:rsidRDefault="00F4291B" w:rsidP="00F4291B">
            <w:pPr>
              <w:spacing w:after="0"/>
              <w:rPr>
                <w:rFonts w:ascii="Arial" w:eastAsia="SimSun" w:hAnsi="Arial" w:cs="Arial"/>
                <w:caps/>
                <w:sz w:val="16"/>
                <w:lang w:eastAsia="zh-CN"/>
              </w:rPr>
            </w:pPr>
          </w:p>
        </w:tc>
      </w:tr>
      <w:tr w:rsidR="00F4291B" w:rsidRPr="00F4291B" w:rsidTr="00F4291B">
        <w:trPr>
          <w:trHeight w:val="224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260</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You mentioned that you cannot have a child, can you tell me why?</w:t>
            </w:r>
          </w:p>
        </w:tc>
        <w:tc>
          <w:tcPr>
            <w:tcW w:w="4050" w:type="dxa"/>
            <w:shd w:val="clear" w:color="auto" w:fill="auto"/>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I’M sterilized = 1</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partner sterilized = 2</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I’M infecund = 3</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PARTNER INFECUND = 4</w:t>
            </w:r>
          </w:p>
          <w:p w:rsidR="00F4291B" w:rsidRPr="00F4291B" w:rsidRDefault="00F4291B" w:rsidP="00F4291B">
            <w:pPr>
              <w:spacing w:after="60"/>
              <w:ind w:left="342" w:hanging="198"/>
              <w:rPr>
                <w:rFonts w:ascii="Arial" w:eastAsia="SimSun" w:hAnsi="Arial" w:cs="Arial"/>
                <w:caps/>
                <w:sz w:val="18"/>
                <w:lang w:eastAsia="zh-CN"/>
              </w:rPr>
            </w:pPr>
            <w:r w:rsidRPr="00F4291B">
              <w:rPr>
                <w:rFonts w:ascii="Arial" w:eastAsia="SimSun" w:hAnsi="Arial" w:cs="Arial"/>
                <w:caps/>
                <w:sz w:val="18"/>
                <w:lang w:eastAsia="zh-CN"/>
              </w:rPr>
              <w:t>PARTNER menopausal/ hysterectomy = 5</w:t>
            </w:r>
          </w:p>
          <w:p w:rsidR="00F4291B" w:rsidRPr="00F4291B" w:rsidRDefault="00F4291B" w:rsidP="00F4291B">
            <w:pPr>
              <w:spacing w:after="60"/>
              <w:rPr>
                <w:rFonts w:ascii="Arial" w:eastAsia="SimSun" w:hAnsi="Arial" w:cs="Arial"/>
                <w:caps/>
                <w:sz w:val="18"/>
                <w:lang w:eastAsia="zh-CN"/>
              </w:rPr>
            </w:pPr>
            <w:r w:rsidRPr="00F4291B">
              <w:rPr>
                <w:rFonts w:ascii="Arial" w:eastAsia="SimSun" w:hAnsi="Arial" w:cs="Arial"/>
                <w:caps/>
                <w:sz w:val="18"/>
                <w:lang w:eastAsia="zh-CN"/>
              </w:rPr>
              <w:t xml:space="preserve">   other ______________ = 96</w:t>
            </w:r>
          </w:p>
          <w:p w:rsidR="00F4291B" w:rsidRPr="00F4291B" w:rsidRDefault="00F4291B" w:rsidP="00F4291B">
            <w:pPr>
              <w:spacing w:after="60"/>
              <w:ind w:left="1242"/>
              <w:rPr>
                <w:rFonts w:ascii="Arial" w:eastAsia="SimSun" w:hAnsi="Arial" w:cs="Arial"/>
                <w:caps/>
                <w:sz w:val="18"/>
                <w:lang w:eastAsia="zh-CN"/>
              </w:rPr>
            </w:pPr>
            <w:r w:rsidRPr="00F4291B">
              <w:rPr>
                <w:rFonts w:ascii="Arial" w:eastAsia="SimSun" w:hAnsi="Arial" w:cs="Arial"/>
                <w:caps/>
                <w:sz w:val="18"/>
                <w:lang w:eastAsia="zh-CN"/>
              </w:rPr>
              <w:t>(specify)</w:t>
            </w:r>
          </w:p>
          <w:p w:rsidR="00F4291B" w:rsidRPr="00F4291B" w:rsidRDefault="00F4291B" w:rsidP="00F4291B">
            <w:pPr>
              <w:spacing w:after="60"/>
              <w:ind w:left="144"/>
              <w:rPr>
                <w:rFonts w:ascii="Arial" w:eastAsia="SimSun" w:hAnsi="Arial" w:cs="Arial"/>
                <w:caps/>
                <w:sz w:val="18"/>
                <w:lang w:eastAsia="zh-CN"/>
              </w:rPr>
            </w:pPr>
          </w:p>
        </w:tc>
        <w:tc>
          <w:tcPr>
            <w:tcW w:w="1170" w:type="dxa"/>
            <w:shd w:val="clear" w:color="auto" w:fill="auto"/>
          </w:tcPr>
          <w:p w:rsidR="00F4291B" w:rsidRPr="00F4291B" w:rsidRDefault="00F4291B" w:rsidP="00F4291B">
            <w:pPr>
              <w:spacing w:after="0"/>
              <w:rPr>
                <w:rFonts w:ascii="Arial" w:eastAsia="SimSun" w:hAnsi="Arial" w:cs="Arial"/>
                <w:caps/>
                <w:sz w:val="18"/>
                <w:lang w:eastAsia="zh-CN"/>
              </w:rPr>
            </w:pPr>
          </w:p>
          <w:p w:rsidR="00F4291B" w:rsidRPr="00F4291B" w:rsidRDefault="00F4291B" w:rsidP="00F4291B">
            <w:pPr>
              <w:spacing w:after="0"/>
              <w:rPr>
                <w:rFonts w:ascii="Arial" w:eastAsia="SimSun" w:hAnsi="Arial" w:cs="Arial"/>
                <w:caps/>
                <w:sz w:val="18"/>
                <w:lang w:eastAsia="zh-CN"/>
              </w:rPr>
            </w:pPr>
            <w:r w:rsidRPr="00F4291B">
              <w:rPr>
                <w:rFonts w:ascii="Arial" w:eastAsia="SimSun" w:hAnsi="Arial" w:cs="Arial"/>
                <w:caps/>
                <w:sz w:val="18"/>
                <w:lang w:eastAsia="zh-CN"/>
              </w:rPr>
              <w:t xml:space="preserve">all </w:t>
            </w:r>
          </w:p>
          <w:p w:rsidR="00F4291B" w:rsidRPr="00F4291B" w:rsidRDefault="00F4291B" w:rsidP="00F4291B">
            <w:pPr>
              <w:spacing w:after="0"/>
              <w:rPr>
                <w:rFonts w:ascii="Arial" w:eastAsia="SimSun" w:hAnsi="Arial" w:cs="Arial"/>
                <w:lang w:eastAsia="zh-CN"/>
              </w:rPr>
            </w:pPr>
            <w:r w:rsidRPr="00F4291B">
              <w:rPr>
                <w:rFonts w:ascii="Arial" w:eastAsia="SimSun" w:hAnsi="Arial" w:cs="Arial"/>
                <w:caps/>
                <w:sz w:val="18"/>
                <w:lang w:eastAsia="zh-CN"/>
              </w:rPr>
              <w:sym w:font="Wingdings" w:char="F0E0"/>
            </w:r>
            <w:r w:rsidRPr="00F4291B">
              <w:rPr>
                <w:rFonts w:ascii="Arial" w:eastAsia="SimSun" w:hAnsi="Arial" w:cs="Arial"/>
                <w:caps/>
                <w:sz w:val="18"/>
                <w:lang w:eastAsia="zh-CN"/>
              </w:rPr>
              <w:t>301</w:t>
            </w:r>
          </w:p>
        </w:tc>
      </w:tr>
      <w:tr w:rsidR="00F4291B" w:rsidRPr="00F4291B" w:rsidTr="00F4291B">
        <w:trPr>
          <w:trHeight w:val="3365"/>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261</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CHECK 240: READ QUESTION ACCORDING TO 240 RESPONSE</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IF PARTNER NOT PREGNANT/NOT SURE:</w:t>
            </w: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How long would you like to wait from now before the birth of (a/another) child?</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IF PARTNER CURRENTLY PREGNANT:</w:t>
            </w: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After the birth of the child you are expecting now, how long would you like to wait before the birth of another child?</w:t>
            </w:r>
          </w:p>
        </w:tc>
        <w:tc>
          <w:tcPr>
            <w:tcW w:w="4050" w:type="dxa"/>
            <w:shd w:val="clear" w:color="auto" w:fill="auto"/>
          </w:tcPr>
          <w:p w:rsidR="00F4291B" w:rsidRPr="00F4291B" w:rsidRDefault="00F4291B" w:rsidP="00F4291B">
            <w:pPr>
              <w:spacing w:after="0"/>
              <w:ind w:left="144"/>
              <w:rPr>
                <w:rFonts w:ascii="Arial" w:eastAsia="SimSun" w:hAnsi="Arial" w:cs="Arial"/>
                <w:caps/>
                <w:lang w:eastAsia="zh-CN"/>
              </w:rPr>
            </w:pP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months  ___ ___</w:t>
            </w:r>
          </w:p>
          <w:p w:rsidR="00F4291B" w:rsidRPr="00F4291B" w:rsidRDefault="00F4291B" w:rsidP="00F4291B">
            <w:pPr>
              <w:spacing w:after="0"/>
              <w:ind w:left="144"/>
              <w:rPr>
                <w:rFonts w:ascii="Arial" w:eastAsia="SimSun" w:hAnsi="Arial" w:cs="Arial"/>
                <w:caps/>
                <w:lang w:eastAsia="zh-CN"/>
              </w:rPr>
            </w:pP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Years  ___ ____</w:t>
            </w:r>
          </w:p>
          <w:p w:rsidR="00F4291B" w:rsidRPr="00F4291B" w:rsidRDefault="00F4291B" w:rsidP="00F4291B">
            <w:pPr>
              <w:spacing w:after="0"/>
              <w:ind w:left="144"/>
              <w:rPr>
                <w:rFonts w:ascii="Arial" w:eastAsia="SimSun" w:hAnsi="Arial" w:cs="Arial"/>
                <w:caps/>
                <w:lang w:eastAsia="zh-CN"/>
              </w:rPr>
            </w:pP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soon/now =993</w:t>
            </w: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 xml:space="preserve">other =996 </w:t>
            </w:r>
          </w:p>
          <w:p w:rsidR="00F4291B" w:rsidRPr="00F4291B" w:rsidRDefault="00F4291B" w:rsidP="00F4291B">
            <w:pPr>
              <w:spacing w:after="0"/>
              <w:ind w:left="144"/>
              <w:rPr>
                <w:rFonts w:ascii="Arial" w:eastAsia="SimSun" w:hAnsi="Arial" w:cs="Arial"/>
                <w:caps/>
                <w:lang w:eastAsia="zh-CN"/>
              </w:rPr>
            </w:pP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 xml:space="preserve">________________ </w:t>
            </w: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(specify)</w:t>
            </w:r>
          </w:p>
          <w:p w:rsidR="00F4291B" w:rsidRPr="00F4291B" w:rsidRDefault="00F4291B" w:rsidP="00F4291B">
            <w:pPr>
              <w:spacing w:after="0"/>
              <w:ind w:left="144"/>
              <w:rPr>
                <w:rFonts w:ascii="Arial" w:eastAsia="SimSun" w:hAnsi="Arial" w:cs="Arial"/>
                <w:caps/>
                <w:lang w:eastAsia="zh-CN"/>
              </w:rPr>
            </w:pP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don’t know = 88</w:t>
            </w:r>
          </w:p>
        </w:tc>
        <w:tc>
          <w:tcPr>
            <w:tcW w:w="1170" w:type="dxa"/>
            <w:shd w:val="clear" w:color="auto" w:fill="auto"/>
          </w:tcPr>
          <w:p w:rsidR="00F4291B" w:rsidRPr="00F4291B" w:rsidRDefault="00F4291B" w:rsidP="00F4291B">
            <w:pPr>
              <w:spacing w:after="0"/>
              <w:rPr>
                <w:rFonts w:ascii="Arial" w:eastAsia="SimSun" w:hAnsi="Arial" w:cs="Arial"/>
                <w:sz w:val="14"/>
                <w:lang w:eastAsia="zh-CN"/>
              </w:rPr>
            </w:pPr>
          </w:p>
          <w:p w:rsidR="00F4291B" w:rsidRPr="00F4291B" w:rsidRDefault="00F4291B" w:rsidP="00F4291B">
            <w:pPr>
              <w:spacing w:after="0"/>
              <w:rPr>
                <w:rFonts w:ascii="Arial" w:eastAsia="SimSun" w:hAnsi="Arial" w:cs="Arial"/>
                <w:sz w:val="14"/>
                <w:lang w:eastAsia="zh-CN"/>
              </w:rPr>
            </w:pPr>
          </w:p>
          <w:p w:rsidR="00F4291B" w:rsidRPr="00F4291B" w:rsidRDefault="00F4291B" w:rsidP="00F4291B">
            <w:pPr>
              <w:spacing w:after="0"/>
              <w:rPr>
                <w:rFonts w:ascii="Arial" w:eastAsia="SimSun" w:hAnsi="Arial" w:cs="Arial"/>
                <w:sz w:val="14"/>
                <w:lang w:eastAsia="zh-CN"/>
              </w:rPr>
            </w:pPr>
          </w:p>
          <w:p w:rsidR="00F4291B" w:rsidRPr="00F4291B" w:rsidRDefault="00F4291B" w:rsidP="00F4291B">
            <w:pPr>
              <w:spacing w:after="0"/>
              <w:rPr>
                <w:rFonts w:ascii="Arial" w:eastAsia="SimSun" w:hAnsi="Arial" w:cs="Arial"/>
                <w:sz w:val="14"/>
                <w:lang w:eastAsia="zh-CN"/>
              </w:rPr>
            </w:pPr>
          </w:p>
          <w:p w:rsidR="00F4291B" w:rsidRPr="00F4291B" w:rsidRDefault="00F4291B" w:rsidP="00F4291B">
            <w:pPr>
              <w:spacing w:after="0"/>
              <w:rPr>
                <w:rFonts w:ascii="Arial" w:eastAsia="SimSun" w:hAnsi="Arial" w:cs="Arial"/>
                <w:sz w:val="14"/>
                <w:lang w:eastAsia="zh-CN"/>
              </w:rPr>
            </w:pPr>
            <w:r w:rsidRPr="00F4291B">
              <w:rPr>
                <w:rFonts w:ascii="Arial" w:eastAsia="SimSun" w:hAnsi="Arial" w:cs="Arial"/>
                <w:sz w:val="14"/>
                <w:lang w:eastAsia="zh-CN"/>
              </w:rPr>
              <w:t>IF PARTNER CURRENTLY PREGNANT</w:t>
            </w:r>
          </w:p>
          <w:p w:rsidR="00F4291B" w:rsidRPr="00F4291B" w:rsidRDefault="00F4291B" w:rsidP="00F4291B">
            <w:pPr>
              <w:spacing w:after="0"/>
              <w:rPr>
                <w:rFonts w:ascii="Arial" w:eastAsia="SimSun" w:hAnsi="Arial" w:cs="Arial"/>
                <w:sz w:val="14"/>
                <w:lang w:eastAsia="zh-CN"/>
              </w:rPr>
            </w:pPr>
            <w:r w:rsidRPr="00F4291B">
              <w:rPr>
                <w:rFonts w:ascii="Arial" w:eastAsia="SimSun" w:hAnsi="Arial" w:cs="Arial"/>
                <w:sz w:val="14"/>
                <w:lang w:eastAsia="zh-CN"/>
              </w:rPr>
              <w:sym w:font="Wingdings" w:char="F0E0"/>
            </w:r>
            <w:r w:rsidRPr="00F4291B">
              <w:rPr>
                <w:rFonts w:ascii="Arial" w:eastAsia="SimSun" w:hAnsi="Arial" w:cs="Arial"/>
                <w:sz w:val="14"/>
                <w:lang w:eastAsia="zh-CN"/>
              </w:rPr>
              <w:t>301</w:t>
            </w:r>
          </w:p>
        </w:tc>
      </w:tr>
      <w:tr w:rsidR="00F4291B" w:rsidRPr="00F4291B" w:rsidTr="00F4291B">
        <w:trPr>
          <w:trHeight w:val="440"/>
        </w:trPr>
        <w:tc>
          <w:tcPr>
            <w:tcW w:w="10620" w:type="dxa"/>
            <w:gridSpan w:val="4"/>
            <w:shd w:val="clear" w:color="auto" w:fill="auto"/>
            <w:vAlign w:val="center"/>
          </w:tcPr>
          <w:p w:rsidR="00F4291B" w:rsidRPr="00F4291B" w:rsidRDefault="00F4291B" w:rsidP="00F4291B">
            <w:pPr>
              <w:spacing w:after="0"/>
              <w:rPr>
                <w:rFonts w:ascii="Arial" w:eastAsia="SimSun" w:hAnsi="Arial" w:cs="Arial"/>
                <w:b/>
                <w:caps/>
                <w:sz w:val="18"/>
                <w:lang w:eastAsia="zh-CN"/>
              </w:rPr>
            </w:pPr>
            <w:r w:rsidRPr="00F4291B">
              <w:rPr>
                <w:rFonts w:ascii="Arial" w:eastAsia="SimSun" w:hAnsi="Arial" w:cs="Arial"/>
                <w:b/>
                <w:caps/>
                <w:sz w:val="18"/>
                <w:lang w:eastAsia="zh-CN"/>
              </w:rPr>
              <w:t>check if partner currently pregnant (q240). if  partner is pregnant, skip to 301</w:t>
            </w:r>
          </w:p>
        </w:tc>
      </w:tr>
      <w:tr w:rsidR="00F4291B" w:rsidRPr="00F4291B" w:rsidTr="00F4291B">
        <w:trPr>
          <w:trHeight w:val="152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262</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Are you (or your partner) </w:t>
            </w:r>
            <w:r w:rsidRPr="00F4291B">
              <w:rPr>
                <w:rFonts w:ascii="Arial" w:eastAsia="SimSun" w:hAnsi="Arial" w:cs="Arial"/>
                <w:b/>
                <w:lang w:eastAsia="zh-CN"/>
              </w:rPr>
              <w:t>currently</w:t>
            </w:r>
            <w:r w:rsidRPr="00F4291B">
              <w:rPr>
                <w:rFonts w:ascii="Arial" w:eastAsia="SimSun" w:hAnsi="Arial" w:cs="Arial"/>
                <w:lang w:eastAsia="zh-CN"/>
              </w:rPr>
              <w:t xml:space="preserve"> doing something or using any method to delay or avoid getting pregnant?</w:t>
            </w:r>
          </w:p>
        </w:tc>
        <w:tc>
          <w:tcPr>
            <w:tcW w:w="4050" w:type="dxa"/>
            <w:shd w:val="clear" w:color="auto" w:fill="auto"/>
          </w:tcPr>
          <w:p w:rsidR="00F4291B" w:rsidRPr="00F4291B" w:rsidRDefault="00F4291B" w:rsidP="00F4291B">
            <w:pPr>
              <w:spacing w:after="0"/>
              <w:ind w:left="144"/>
              <w:rPr>
                <w:rFonts w:ascii="Arial" w:eastAsia="SimSun" w:hAnsi="Arial" w:cs="Arial"/>
                <w:caps/>
                <w:lang w:eastAsia="zh-CN"/>
              </w:rPr>
            </w:pP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Yes = 1</w:t>
            </w: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No = 2</w:t>
            </w:r>
          </w:p>
          <w:p w:rsidR="00F4291B" w:rsidRPr="00F4291B" w:rsidRDefault="00F4291B" w:rsidP="00F4291B">
            <w:pPr>
              <w:spacing w:after="0"/>
              <w:ind w:left="144"/>
              <w:rPr>
                <w:rFonts w:ascii="Arial" w:eastAsia="SimSun" w:hAnsi="Arial" w:cs="Arial"/>
                <w:caps/>
                <w:lang w:eastAsia="zh-CN"/>
              </w:rPr>
            </w:pPr>
          </w:p>
        </w:tc>
        <w:tc>
          <w:tcPr>
            <w:tcW w:w="1170" w:type="dxa"/>
            <w:shd w:val="clear" w:color="auto" w:fill="auto"/>
          </w:tcPr>
          <w:p w:rsidR="00F4291B" w:rsidRPr="00F4291B" w:rsidRDefault="00F4291B" w:rsidP="00F4291B">
            <w:pPr>
              <w:spacing w:after="0"/>
              <w:rPr>
                <w:rFonts w:ascii="Arial" w:eastAsia="SimSun" w:hAnsi="Arial" w:cs="Arial"/>
                <w:caps/>
                <w:sz w:val="18"/>
                <w:lang w:eastAsia="zh-CN"/>
              </w:rPr>
            </w:pPr>
          </w:p>
          <w:p w:rsidR="00F4291B" w:rsidRPr="00F4291B" w:rsidRDefault="00F4291B" w:rsidP="00F4291B">
            <w:pPr>
              <w:spacing w:after="0"/>
              <w:rPr>
                <w:rFonts w:ascii="Arial" w:eastAsia="SimSun" w:hAnsi="Arial" w:cs="Arial"/>
                <w:caps/>
                <w:sz w:val="18"/>
                <w:lang w:eastAsia="zh-CN"/>
              </w:rPr>
            </w:pPr>
            <w:r w:rsidRPr="00F4291B">
              <w:rPr>
                <w:rFonts w:ascii="Arial" w:eastAsia="SimSun" w:hAnsi="Arial" w:cs="Arial"/>
                <w:caps/>
                <w:sz w:val="18"/>
                <w:lang w:eastAsia="zh-CN"/>
              </w:rPr>
              <w:t xml:space="preserve">if no </w:t>
            </w:r>
          </w:p>
          <w:p w:rsidR="00F4291B" w:rsidRPr="00F4291B" w:rsidRDefault="00F4291B" w:rsidP="00F4291B">
            <w:pPr>
              <w:spacing w:after="0"/>
              <w:rPr>
                <w:rFonts w:ascii="Arial" w:eastAsia="SimSun" w:hAnsi="Arial" w:cs="Arial"/>
                <w:caps/>
                <w:sz w:val="18"/>
                <w:lang w:eastAsia="zh-CN"/>
              </w:rPr>
            </w:pPr>
            <w:r w:rsidRPr="00F4291B">
              <w:rPr>
                <w:rFonts w:ascii="Arial" w:eastAsia="SimSun" w:hAnsi="Arial" w:cs="Arial"/>
                <w:caps/>
                <w:sz w:val="18"/>
                <w:lang w:eastAsia="zh-CN"/>
              </w:rPr>
              <w:sym w:font="Wingdings" w:char="F0E0"/>
            </w:r>
            <w:r w:rsidRPr="00F4291B">
              <w:rPr>
                <w:rFonts w:ascii="Arial" w:eastAsia="SimSun" w:hAnsi="Arial" w:cs="Arial"/>
                <w:caps/>
                <w:sz w:val="18"/>
                <w:lang w:eastAsia="zh-CN"/>
              </w:rPr>
              <w:t xml:space="preserve"> 264</w:t>
            </w:r>
          </w:p>
          <w:p w:rsidR="00F4291B" w:rsidRPr="00F4291B" w:rsidRDefault="00F4291B" w:rsidP="00F4291B">
            <w:pPr>
              <w:spacing w:after="0"/>
              <w:rPr>
                <w:rFonts w:ascii="Arial" w:eastAsia="SimSun" w:hAnsi="Arial" w:cs="Arial"/>
                <w:caps/>
                <w:sz w:val="18"/>
                <w:lang w:eastAsia="zh-CN"/>
              </w:rPr>
            </w:pPr>
          </w:p>
        </w:tc>
      </w:tr>
      <w:tr w:rsidR="00F4291B" w:rsidRPr="00F4291B" w:rsidTr="00F4291B">
        <w:trPr>
          <w:trHeight w:val="3851"/>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263</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Which method are you (or your partner) using?</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color w:val="000000"/>
                <w:spacing w:val="-2"/>
                <w:lang w:eastAsia="zh-CN"/>
              </w:rPr>
              <w:t>RECORD ALL MENTIONED.</w:t>
            </w:r>
          </w:p>
        </w:tc>
        <w:tc>
          <w:tcPr>
            <w:tcW w:w="4050" w:type="dxa"/>
            <w:shd w:val="clear" w:color="auto" w:fill="auto"/>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Female sterilization = 1</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Male sterilization = 2</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Pill = 3</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iud/”coil” = 4</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Injections = 5</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Implant = 6</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Condom = 7</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Female condom = 8</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Rhythm/natural methods = 9</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Withdrawal = 10</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not having sex = 11</w:t>
            </w:r>
          </w:p>
          <w:p w:rsidR="00F4291B" w:rsidRPr="00F4291B" w:rsidRDefault="00F4291B" w:rsidP="00F4291B">
            <w:pPr>
              <w:pBdr>
                <w:bottom w:val="single" w:sz="12" w:space="1" w:color="auto"/>
              </w:pBdr>
              <w:spacing w:after="60"/>
              <w:ind w:left="144"/>
              <w:rPr>
                <w:rFonts w:ascii="Arial" w:eastAsia="SimSun" w:hAnsi="Arial" w:cs="Arial"/>
                <w:caps/>
                <w:sz w:val="18"/>
                <w:lang w:eastAsia="zh-CN"/>
              </w:rPr>
            </w:pPr>
            <w:r w:rsidRPr="00F4291B">
              <w:rPr>
                <w:rFonts w:ascii="Arial" w:eastAsia="SimSun" w:hAnsi="Arial" w:cs="Arial"/>
                <w:caps/>
                <w:sz w:val="18"/>
                <w:lang w:eastAsia="zh-CN"/>
              </w:rPr>
              <w:t>Other = 96</w:t>
            </w:r>
          </w:p>
          <w:p w:rsidR="00F4291B" w:rsidRPr="00F4291B" w:rsidRDefault="00F4291B" w:rsidP="00F4291B">
            <w:pPr>
              <w:pBdr>
                <w:bottom w:val="single" w:sz="12" w:space="1" w:color="auto"/>
              </w:pBd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(specify)</w:t>
            </w:r>
          </w:p>
          <w:p w:rsidR="00F4291B" w:rsidRPr="00F4291B" w:rsidRDefault="00F4291B" w:rsidP="00F4291B">
            <w:pPr>
              <w:spacing w:after="60"/>
              <w:ind w:left="144"/>
              <w:rPr>
                <w:rFonts w:ascii="Arial" w:eastAsia="SimSun" w:hAnsi="Arial" w:cs="Arial"/>
                <w:caps/>
                <w:sz w:val="18"/>
                <w:lang w:eastAsia="zh-CN"/>
              </w:rPr>
            </w:pPr>
          </w:p>
        </w:tc>
        <w:tc>
          <w:tcPr>
            <w:tcW w:w="117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ALL </w:t>
            </w: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sym w:font="Wingdings" w:char="F0E0"/>
            </w:r>
            <w:r w:rsidRPr="00F4291B">
              <w:rPr>
                <w:rFonts w:ascii="Arial" w:eastAsia="SimSun" w:hAnsi="Arial" w:cs="Arial"/>
                <w:lang w:eastAsia="zh-CN"/>
              </w:rPr>
              <w:t>301</w:t>
            </w:r>
          </w:p>
        </w:tc>
      </w:tr>
      <w:tr w:rsidR="00F4291B" w:rsidRPr="00F4291B" w:rsidTr="00F4291B">
        <w:trPr>
          <w:trHeight w:val="3851"/>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265</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Can you tell me why you (or your partner) are not currently using any method to delay or avoid your partner getting pregnant?</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Anything else?</w:t>
            </w: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RECORD ALL MENTIONED</w:t>
            </w:r>
          </w:p>
        </w:tc>
        <w:tc>
          <w:tcPr>
            <w:tcW w:w="4050" w:type="dxa"/>
            <w:shd w:val="clear" w:color="auto" w:fill="auto"/>
          </w:tcPr>
          <w:p w:rsidR="00F4291B" w:rsidRPr="00F4291B" w:rsidRDefault="00F4291B" w:rsidP="00F4291B">
            <w:pPr>
              <w:tabs>
                <w:tab w:val="left" w:pos="1470"/>
              </w:tabs>
              <w:spacing w:after="60"/>
              <w:ind w:left="144"/>
              <w:rPr>
                <w:rFonts w:ascii="Arial" w:eastAsia="SimSun" w:hAnsi="Arial" w:cs="Arial"/>
                <w:caps/>
                <w:sz w:val="18"/>
                <w:lang w:eastAsia="zh-CN"/>
              </w:rPr>
            </w:pPr>
            <w:r w:rsidRPr="00F4291B">
              <w:rPr>
                <w:rFonts w:ascii="Arial" w:eastAsia="SimSun" w:hAnsi="Arial" w:cs="Arial"/>
                <w:caps/>
                <w:sz w:val="18"/>
                <w:lang w:eastAsia="zh-CN"/>
              </w:rPr>
              <w:tab/>
            </w:r>
          </w:p>
          <w:p w:rsidR="00F4291B" w:rsidRPr="00F4291B" w:rsidRDefault="00F4291B" w:rsidP="00F4291B">
            <w:pPr>
              <w:spacing w:after="60"/>
              <w:ind w:left="342" w:hanging="198"/>
              <w:rPr>
                <w:rFonts w:ascii="Arial" w:eastAsia="SimSun" w:hAnsi="Arial" w:cs="Arial"/>
                <w:caps/>
                <w:sz w:val="18"/>
                <w:lang w:eastAsia="zh-CN"/>
              </w:rPr>
            </w:pPr>
            <w:r w:rsidRPr="00F4291B">
              <w:rPr>
                <w:rFonts w:ascii="Arial" w:eastAsia="SimSun" w:hAnsi="Arial" w:cs="Arial"/>
                <w:caps/>
                <w:sz w:val="18"/>
                <w:lang w:eastAsia="zh-CN"/>
              </w:rPr>
              <w:t>i/my partner/ we want to have a baby = 1</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I’m not having sex = 2</w:t>
            </w:r>
          </w:p>
          <w:p w:rsidR="00F4291B" w:rsidRPr="00F4291B" w:rsidRDefault="00F4291B" w:rsidP="00F4291B">
            <w:pPr>
              <w:spacing w:after="60"/>
              <w:ind w:left="342" w:hanging="198"/>
              <w:rPr>
                <w:rFonts w:ascii="Arial" w:eastAsia="SimSun" w:hAnsi="Arial" w:cs="Arial"/>
                <w:caps/>
                <w:sz w:val="18"/>
                <w:lang w:eastAsia="zh-CN"/>
              </w:rPr>
            </w:pPr>
            <w:r w:rsidRPr="00F4291B">
              <w:rPr>
                <w:rFonts w:ascii="Arial" w:eastAsia="SimSun" w:hAnsi="Arial" w:cs="Arial"/>
                <w:caps/>
                <w:sz w:val="18"/>
                <w:lang w:eastAsia="zh-CN"/>
              </w:rPr>
              <w:t>i am not/my partner isnot able to have children = 3</w:t>
            </w:r>
          </w:p>
          <w:p w:rsidR="00F4291B" w:rsidRPr="00F4291B" w:rsidRDefault="00F4291B" w:rsidP="00F4291B">
            <w:pPr>
              <w:spacing w:after="60"/>
              <w:ind w:left="342" w:hanging="198"/>
              <w:rPr>
                <w:rFonts w:ascii="Arial" w:eastAsia="SimSun" w:hAnsi="Arial" w:cs="Arial"/>
                <w:caps/>
                <w:sz w:val="18"/>
                <w:lang w:eastAsia="zh-CN"/>
              </w:rPr>
            </w:pPr>
            <w:r w:rsidRPr="00F4291B">
              <w:rPr>
                <w:rFonts w:ascii="Arial" w:eastAsia="SimSun" w:hAnsi="Arial" w:cs="Arial"/>
                <w:caps/>
                <w:sz w:val="18"/>
                <w:lang w:eastAsia="zh-CN"/>
              </w:rPr>
              <w:t>my partner’s period hasn’t returned from her last pregnancy = 4</w:t>
            </w:r>
          </w:p>
          <w:p w:rsidR="00F4291B" w:rsidRPr="00F4291B" w:rsidRDefault="00F4291B" w:rsidP="00F4291B">
            <w:pPr>
              <w:spacing w:after="60"/>
              <w:ind w:left="342" w:hanging="198"/>
              <w:rPr>
                <w:rFonts w:ascii="Arial" w:eastAsia="SimSun" w:hAnsi="Arial" w:cs="Arial"/>
                <w:caps/>
                <w:sz w:val="18"/>
                <w:lang w:eastAsia="zh-CN"/>
              </w:rPr>
            </w:pPr>
            <w:r w:rsidRPr="00F4291B">
              <w:rPr>
                <w:rFonts w:ascii="Arial" w:eastAsia="SimSun" w:hAnsi="Arial" w:cs="Arial"/>
                <w:caps/>
                <w:sz w:val="18"/>
                <w:lang w:eastAsia="zh-CN"/>
              </w:rPr>
              <w:t>my partner is currently breastfeeding =5</w:t>
            </w:r>
          </w:p>
          <w:p w:rsidR="00F4291B" w:rsidRPr="00F4291B" w:rsidRDefault="00F4291B" w:rsidP="00F4291B">
            <w:pPr>
              <w:spacing w:after="60"/>
              <w:ind w:left="342" w:hanging="198"/>
              <w:rPr>
                <w:rFonts w:ascii="Arial" w:eastAsia="SimSun" w:hAnsi="Arial" w:cs="Arial"/>
                <w:caps/>
                <w:sz w:val="18"/>
                <w:lang w:eastAsia="zh-CN"/>
              </w:rPr>
            </w:pPr>
            <w:r w:rsidRPr="00F4291B">
              <w:rPr>
                <w:rFonts w:ascii="Arial" w:eastAsia="SimSun" w:hAnsi="Arial" w:cs="Arial"/>
                <w:caps/>
                <w:sz w:val="18"/>
                <w:lang w:eastAsia="zh-CN"/>
              </w:rPr>
              <w:t>i leave it to fate/god/god’s will = 6</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i’m opposed= 7</w:t>
            </w:r>
          </w:p>
          <w:p w:rsidR="00F4291B" w:rsidRPr="00F4291B" w:rsidRDefault="00F4291B" w:rsidP="00F4291B">
            <w:pPr>
              <w:spacing w:after="60"/>
              <w:ind w:left="342" w:hanging="198"/>
              <w:rPr>
                <w:rFonts w:ascii="Arial" w:eastAsia="SimSun" w:hAnsi="Arial" w:cs="Arial"/>
                <w:caps/>
                <w:sz w:val="18"/>
                <w:lang w:eastAsia="zh-CN"/>
              </w:rPr>
            </w:pPr>
            <w:r w:rsidRPr="00F4291B">
              <w:rPr>
                <w:rFonts w:ascii="Arial" w:eastAsia="SimSun" w:hAnsi="Arial" w:cs="Arial"/>
                <w:caps/>
                <w:sz w:val="18"/>
                <w:lang w:eastAsia="zh-CN"/>
              </w:rPr>
              <w:t>my partner is oppossed = 8</w:t>
            </w:r>
          </w:p>
          <w:p w:rsidR="00F4291B" w:rsidRPr="00F4291B" w:rsidRDefault="00F4291B" w:rsidP="00F4291B">
            <w:pPr>
              <w:spacing w:after="60"/>
              <w:ind w:left="342" w:hanging="198"/>
              <w:rPr>
                <w:rFonts w:ascii="Arial" w:eastAsia="SimSun" w:hAnsi="Arial" w:cs="Arial"/>
                <w:caps/>
                <w:sz w:val="18"/>
                <w:lang w:eastAsia="zh-CN"/>
              </w:rPr>
            </w:pPr>
            <w:r w:rsidRPr="00F4291B">
              <w:rPr>
                <w:rFonts w:ascii="Arial" w:eastAsia="SimSun" w:hAnsi="Arial" w:cs="Arial"/>
                <w:caps/>
                <w:sz w:val="18"/>
                <w:lang w:eastAsia="zh-CN"/>
              </w:rPr>
              <w:t>i’m not aware of any method   to use = 9</w:t>
            </w:r>
          </w:p>
          <w:p w:rsidR="00F4291B" w:rsidRPr="00F4291B" w:rsidRDefault="00F4291B" w:rsidP="00F4291B">
            <w:pPr>
              <w:autoSpaceDE w:val="0"/>
              <w:autoSpaceDN w:val="0"/>
              <w:adjustRightInd w:val="0"/>
              <w:spacing w:after="60"/>
              <w:ind w:left="342" w:hanging="198"/>
              <w:rPr>
                <w:rFonts w:ascii="Arial" w:eastAsia="SimSun" w:hAnsi="Arial" w:cs="Arial"/>
                <w:sz w:val="18"/>
              </w:rPr>
            </w:pPr>
            <w:r w:rsidRPr="00F4291B">
              <w:rPr>
                <w:rFonts w:ascii="Arial" w:eastAsia="SimSun" w:hAnsi="Arial" w:cs="Arial"/>
                <w:sz w:val="18"/>
              </w:rPr>
              <w:t>I HAVE CONCERNS ABOUT                   SIDE EFFECTS = 10</w:t>
            </w:r>
          </w:p>
          <w:p w:rsidR="00F4291B" w:rsidRPr="00F4291B" w:rsidRDefault="00F4291B" w:rsidP="00F4291B">
            <w:pPr>
              <w:autoSpaceDE w:val="0"/>
              <w:autoSpaceDN w:val="0"/>
              <w:adjustRightInd w:val="0"/>
              <w:spacing w:after="60"/>
              <w:ind w:left="144"/>
              <w:rPr>
                <w:rFonts w:ascii="Arial" w:eastAsia="SimSun" w:hAnsi="Arial" w:cs="Arial"/>
                <w:sz w:val="18"/>
              </w:rPr>
            </w:pPr>
            <w:r w:rsidRPr="00F4291B">
              <w:rPr>
                <w:rFonts w:ascii="Arial" w:eastAsia="SimSun" w:hAnsi="Arial" w:cs="Arial"/>
                <w:sz w:val="18"/>
              </w:rPr>
              <w:t>INCONVENIENT TO USE = 11</w:t>
            </w:r>
          </w:p>
          <w:p w:rsidR="00F4291B" w:rsidRPr="00F4291B" w:rsidRDefault="00F4291B" w:rsidP="00F4291B">
            <w:pPr>
              <w:autoSpaceDE w:val="0"/>
              <w:autoSpaceDN w:val="0"/>
              <w:adjustRightInd w:val="0"/>
              <w:spacing w:after="60"/>
              <w:ind w:left="342" w:hanging="198"/>
              <w:rPr>
                <w:rFonts w:ascii="Arial" w:eastAsia="SimSun" w:hAnsi="Arial" w:cs="Arial"/>
                <w:sz w:val="18"/>
              </w:rPr>
            </w:pPr>
            <w:r w:rsidRPr="00F4291B">
              <w:rPr>
                <w:rFonts w:ascii="Arial" w:eastAsia="SimSun" w:hAnsi="Arial" w:cs="Arial"/>
                <w:sz w:val="18"/>
              </w:rPr>
              <w:t>INTERFERES WITH BODY'S NORMAL PROCESSES = 12</w:t>
            </w:r>
          </w:p>
          <w:p w:rsidR="00F4291B" w:rsidRPr="00F4291B" w:rsidRDefault="00F4291B" w:rsidP="00F4291B">
            <w:pPr>
              <w:autoSpaceDE w:val="0"/>
              <w:autoSpaceDN w:val="0"/>
              <w:adjustRightInd w:val="0"/>
              <w:spacing w:after="60"/>
              <w:ind w:left="144"/>
              <w:rPr>
                <w:rFonts w:ascii="Arial" w:eastAsia="SimSun" w:hAnsi="Arial" w:cs="Arial"/>
                <w:sz w:val="18"/>
              </w:rPr>
            </w:pPr>
            <w:r w:rsidRPr="00F4291B">
              <w:rPr>
                <w:rFonts w:ascii="Arial" w:eastAsia="SimSun" w:hAnsi="Arial" w:cs="Arial"/>
                <w:sz w:val="18"/>
              </w:rPr>
              <w:t>OTHER = 96</w:t>
            </w:r>
          </w:p>
          <w:p w:rsidR="00F4291B" w:rsidRPr="00F4291B" w:rsidRDefault="00F4291B" w:rsidP="00F4291B">
            <w:pPr>
              <w:autoSpaceDE w:val="0"/>
              <w:autoSpaceDN w:val="0"/>
              <w:adjustRightInd w:val="0"/>
              <w:spacing w:after="60"/>
              <w:ind w:left="144"/>
              <w:rPr>
                <w:rFonts w:ascii="Arial" w:eastAsia="SimSun" w:hAnsi="Arial" w:cs="Arial"/>
                <w:sz w:val="18"/>
              </w:rPr>
            </w:pPr>
          </w:p>
          <w:p w:rsidR="00F4291B" w:rsidRPr="00F4291B" w:rsidRDefault="00F4291B" w:rsidP="00F4291B">
            <w:pPr>
              <w:autoSpaceDE w:val="0"/>
              <w:autoSpaceDN w:val="0"/>
              <w:adjustRightInd w:val="0"/>
              <w:spacing w:after="60"/>
              <w:ind w:left="144"/>
              <w:rPr>
                <w:rFonts w:ascii="Arial" w:eastAsia="SimSun" w:hAnsi="Arial" w:cs="Arial"/>
                <w:sz w:val="18"/>
              </w:rPr>
            </w:pPr>
            <w:r w:rsidRPr="00F4291B">
              <w:rPr>
                <w:rFonts w:ascii="Arial" w:eastAsia="SimSun" w:hAnsi="Arial" w:cs="Arial"/>
                <w:sz w:val="18"/>
              </w:rPr>
              <w:t>__________________________</w:t>
            </w:r>
          </w:p>
          <w:p w:rsidR="00F4291B" w:rsidRPr="00F4291B" w:rsidRDefault="00F4291B" w:rsidP="00F4291B">
            <w:pPr>
              <w:autoSpaceDE w:val="0"/>
              <w:autoSpaceDN w:val="0"/>
              <w:adjustRightInd w:val="0"/>
              <w:spacing w:after="60"/>
              <w:ind w:left="144"/>
              <w:rPr>
                <w:rFonts w:ascii="Arial" w:eastAsia="SimSun" w:hAnsi="Arial" w:cs="Arial"/>
                <w:sz w:val="18"/>
              </w:rPr>
            </w:pPr>
            <w:r w:rsidRPr="00F4291B">
              <w:rPr>
                <w:rFonts w:ascii="Arial" w:eastAsia="SimSun" w:hAnsi="Arial" w:cs="Arial"/>
                <w:sz w:val="18"/>
              </w:rPr>
              <w:t>(SPECIFY)</w:t>
            </w:r>
          </w:p>
          <w:p w:rsidR="00F4291B" w:rsidRPr="00F4291B" w:rsidRDefault="00F4291B" w:rsidP="00F4291B">
            <w:pPr>
              <w:autoSpaceDE w:val="0"/>
              <w:autoSpaceDN w:val="0"/>
              <w:adjustRightInd w:val="0"/>
              <w:spacing w:after="60"/>
              <w:ind w:left="144"/>
              <w:rPr>
                <w:rFonts w:ascii="Arial" w:eastAsia="SimSun" w:hAnsi="Arial" w:cs="Arial"/>
                <w:sz w:val="18"/>
              </w:rPr>
            </w:pPr>
          </w:p>
          <w:p w:rsidR="00F4291B" w:rsidRPr="00F4291B" w:rsidRDefault="00F4291B" w:rsidP="00F4291B">
            <w:pPr>
              <w:spacing w:after="60"/>
              <w:rPr>
                <w:rFonts w:ascii="Arial" w:eastAsia="SimSun" w:hAnsi="Arial" w:cs="Arial"/>
                <w:caps/>
                <w:sz w:val="18"/>
                <w:lang w:eastAsia="zh-CN"/>
              </w:rPr>
            </w:pPr>
            <w:r w:rsidRPr="00F4291B">
              <w:rPr>
                <w:rFonts w:ascii="Arial" w:eastAsia="SimSun" w:hAnsi="Arial" w:cs="Arial"/>
                <w:sz w:val="18"/>
              </w:rPr>
              <w:t xml:space="preserve">   DON'T KNOW = 88</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 xml:space="preserve"> </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bl>
    <w:p w:rsidR="00F4291B" w:rsidRPr="00F4291B" w:rsidRDefault="00F4291B" w:rsidP="00F4291B">
      <w:pPr>
        <w:spacing w:after="0" w:line="240" w:lineRule="auto"/>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pPr>
      <w:r w:rsidRPr="00F4291B">
        <w:rPr>
          <w:rFonts w:eastAsia="SimSun"/>
          <w:sz w:val="24"/>
          <w:szCs w:val="24"/>
          <w:lang w:eastAsia="zh-CN"/>
        </w:rPr>
        <w:br w:type="page"/>
      </w: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2340"/>
        <w:gridCol w:w="1710"/>
        <w:gridCol w:w="1170"/>
      </w:tblGrid>
      <w:tr w:rsidR="00F4291B" w:rsidRPr="00F4291B" w:rsidTr="00F4291B">
        <w:trPr>
          <w:trHeight w:val="1367"/>
        </w:trPr>
        <w:tc>
          <w:tcPr>
            <w:tcW w:w="10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rPr>
                <w:rFonts w:ascii="Arial Bold" w:eastAsia="SimSun" w:hAnsi="Arial Bold" w:cs="Arial" w:hint="eastAsia"/>
                <w:b/>
                <w:bCs/>
                <w:iCs/>
                <w:caps/>
                <w:color w:val="000000"/>
                <w:sz w:val="18"/>
                <w:szCs w:val="18"/>
                <w:lang w:eastAsia="zh-CN"/>
              </w:rPr>
            </w:pPr>
            <w:r w:rsidRPr="00F4291B">
              <w:rPr>
                <w:rFonts w:eastAsia="SimSun"/>
                <w:sz w:val="24"/>
                <w:szCs w:val="24"/>
                <w:lang w:eastAsia="zh-CN"/>
              </w:rPr>
              <w:lastRenderedPageBreak/>
              <w:br w:type="page"/>
            </w:r>
            <w:r w:rsidRPr="00F4291B">
              <w:rPr>
                <w:rFonts w:ascii="Arial Bold" w:eastAsia="SimSun" w:hAnsi="Arial Bold" w:cs="Arial" w:hint="eastAsia"/>
                <w:b/>
                <w:bCs/>
                <w:iCs/>
                <w:caps/>
                <w:color w:val="000000"/>
                <w:sz w:val="18"/>
                <w:szCs w:val="18"/>
                <w:lang w:eastAsia="zh-CN"/>
              </w:rPr>
              <w:t xml:space="preserve">Interviewer:  This is administered to </w:t>
            </w:r>
            <w:r w:rsidRPr="00F4291B">
              <w:rPr>
                <w:rFonts w:ascii="Arial Bold" w:eastAsia="SimSun" w:hAnsi="Arial Bold" w:cs="Arial"/>
                <w:b/>
                <w:bCs/>
                <w:iCs/>
                <w:caps/>
                <w:color w:val="000000"/>
                <w:sz w:val="18"/>
                <w:szCs w:val="18"/>
                <w:lang w:eastAsia="zh-CN"/>
              </w:rPr>
              <w:t xml:space="preserve">an </w:t>
            </w:r>
            <w:r w:rsidRPr="00F4291B">
              <w:rPr>
                <w:rFonts w:ascii="Arial Bold" w:eastAsia="SimSun" w:hAnsi="Arial Bold" w:cs="Arial" w:hint="eastAsia"/>
                <w:b/>
                <w:bCs/>
                <w:iCs/>
                <w:caps/>
                <w:color w:val="000000"/>
                <w:sz w:val="18"/>
                <w:szCs w:val="18"/>
                <w:lang w:eastAsia="zh-CN"/>
              </w:rPr>
              <w:t xml:space="preserve">eligible </w:t>
            </w:r>
            <w:r w:rsidRPr="00F4291B">
              <w:rPr>
                <w:rFonts w:ascii="Arial Bold" w:eastAsia="SimSun" w:hAnsi="Arial Bold" w:cs="Arial"/>
                <w:b/>
                <w:bCs/>
                <w:iCs/>
                <w:caps/>
                <w:color w:val="000000"/>
                <w:sz w:val="18"/>
                <w:szCs w:val="18"/>
                <w:lang w:eastAsia="zh-CN"/>
              </w:rPr>
              <w:t xml:space="preserve">parent/guardian of </w:t>
            </w:r>
            <w:r w:rsidRPr="00F4291B">
              <w:rPr>
                <w:rFonts w:ascii="Arial Bold" w:eastAsia="SimSun" w:hAnsi="Arial Bold" w:cs="Arial" w:hint="eastAsia"/>
                <w:b/>
                <w:bCs/>
                <w:iCs/>
                <w:caps/>
                <w:color w:val="000000"/>
                <w:sz w:val="18"/>
                <w:szCs w:val="18"/>
                <w:lang w:eastAsia="zh-CN"/>
              </w:rPr>
              <w:t>children aged 18</w:t>
            </w:r>
            <w:r w:rsidRPr="00F4291B">
              <w:rPr>
                <w:rFonts w:ascii="Arial Bold" w:eastAsia="SimSun" w:hAnsi="Arial Bold" w:cs="Arial"/>
                <w:b/>
                <w:bCs/>
                <w:iCs/>
                <w:caps/>
                <w:color w:val="000000"/>
                <w:sz w:val="18"/>
                <w:szCs w:val="18"/>
                <w:lang w:eastAsia="zh-CN"/>
              </w:rPr>
              <w:t xml:space="preserve"> </w:t>
            </w:r>
            <w:r w:rsidRPr="00F4291B">
              <w:rPr>
                <w:rFonts w:ascii="Arial Bold" w:eastAsia="SimSun" w:hAnsi="Arial Bold" w:cs="Arial" w:hint="eastAsia"/>
                <w:b/>
                <w:bCs/>
                <w:iCs/>
                <w:caps/>
                <w:color w:val="000000"/>
                <w:sz w:val="18"/>
                <w:szCs w:val="18"/>
                <w:lang w:eastAsia="zh-CN"/>
              </w:rPr>
              <w:t>M</w:t>
            </w:r>
            <w:r w:rsidRPr="00F4291B">
              <w:rPr>
                <w:rFonts w:ascii="Arial Bold" w:eastAsia="SimSun" w:hAnsi="Arial Bold" w:cs="Arial"/>
                <w:b/>
                <w:bCs/>
                <w:iCs/>
                <w:caps/>
                <w:color w:val="000000"/>
                <w:sz w:val="18"/>
                <w:szCs w:val="18"/>
                <w:lang w:eastAsia="zh-CN"/>
              </w:rPr>
              <w:t>ONTHS</w:t>
            </w:r>
            <w:r w:rsidRPr="00F4291B">
              <w:rPr>
                <w:rFonts w:ascii="Arial Bold" w:eastAsia="SimSun" w:hAnsi="Arial Bold" w:cs="Arial" w:hint="eastAsia"/>
                <w:b/>
                <w:bCs/>
                <w:iCs/>
                <w:caps/>
                <w:color w:val="000000"/>
                <w:sz w:val="18"/>
                <w:szCs w:val="18"/>
                <w:lang w:eastAsia="zh-CN"/>
              </w:rPr>
              <w:t>-</w:t>
            </w:r>
            <w:r w:rsidRPr="00F4291B">
              <w:rPr>
                <w:rFonts w:ascii="Arial Bold" w:eastAsia="SimSun" w:hAnsi="Arial Bold" w:cs="Arial"/>
                <w:b/>
                <w:bCs/>
                <w:iCs/>
                <w:caps/>
                <w:color w:val="000000"/>
                <w:sz w:val="18"/>
                <w:szCs w:val="18"/>
                <w:lang w:eastAsia="zh-CN"/>
              </w:rPr>
              <w:t xml:space="preserve">14 </w:t>
            </w:r>
            <w:r w:rsidRPr="00F4291B">
              <w:rPr>
                <w:rFonts w:ascii="Arial Bold" w:eastAsia="SimSun" w:hAnsi="Arial Bold" w:cs="Arial" w:hint="eastAsia"/>
                <w:b/>
                <w:bCs/>
                <w:iCs/>
                <w:caps/>
                <w:color w:val="000000"/>
                <w:sz w:val="18"/>
                <w:szCs w:val="18"/>
                <w:lang w:eastAsia="zh-CN"/>
              </w:rPr>
              <w:t>y</w:t>
            </w:r>
            <w:r w:rsidRPr="00F4291B">
              <w:rPr>
                <w:rFonts w:ascii="Arial Bold" w:eastAsia="SimSun" w:hAnsi="Arial Bold" w:cs="Arial"/>
                <w:b/>
                <w:bCs/>
                <w:iCs/>
                <w:caps/>
                <w:color w:val="000000"/>
                <w:sz w:val="18"/>
                <w:szCs w:val="18"/>
                <w:lang w:eastAsia="zh-CN"/>
              </w:rPr>
              <w:t>EA</w:t>
            </w:r>
            <w:r w:rsidRPr="00F4291B">
              <w:rPr>
                <w:rFonts w:ascii="Arial Bold" w:eastAsia="SimSun" w:hAnsi="Arial Bold" w:cs="Arial" w:hint="eastAsia"/>
                <w:b/>
                <w:bCs/>
                <w:iCs/>
                <w:caps/>
                <w:color w:val="000000"/>
                <w:sz w:val="18"/>
                <w:szCs w:val="18"/>
                <w:lang w:eastAsia="zh-CN"/>
              </w:rPr>
              <w:t>rs after informed parental consent</w:t>
            </w:r>
            <w:r w:rsidRPr="00F4291B">
              <w:rPr>
                <w:rFonts w:ascii="Arial Bold" w:eastAsia="SimSun" w:hAnsi="Arial Bold" w:cs="Arial"/>
                <w:b/>
                <w:bCs/>
                <w:iCs/>
                <w:caps/>
                <w:color w:val="000000"/>
                <w:sz w:val="18"/>
                <w:szCs w:val="18"/>
                <w:lang w:eastAsia="zh-CN"/>
              </w:rPr>
              <w:t>.</w:t>
            </w:r>
          </w:p>
          <w:p w:rsidR="00F4291B" w:rsidRPr="00F4291B" w:rsidRDefault="00F4291B" w:rsidP="00F4291B">
            <w:pPr>
              <w:spacing w:after="0"/>
              <w:rPr>
                <w:rFonts w:ascii="Arial Bold" w:eastAsia="SimSun" w:hAnsi="Arial Bold" w:cs="Arial" w:hint="eastAsia"/>
                <w:b/>
                <w:bCs/>
                <w:iCs/>
                <w:caps/>
                <w:color w:val="000000"/>
                <w:sz w:val="18"/>
                <w:szCs w:val="18"/>
                <w:lang w:eastAsia="zh-CN"/>
              </w:rPr>
            </w:pPr>
          </w:p>
          <w:p w:rsidR="00F4291B" w:rsidRPr="00F4291B" w:rsidRDefault="00F4291B" w:rsidP="00F4291B">
            <w:pPr>
              <w:spacing w:after="0"/>
              <w:rPr>
                <w:rFonts w:ascii="Arial Bold" w:eastAsia="SimSun" w:hAnsi="Arial Bold" w:cs="Arial" w:hint="eastAsia"/>
                <w:b/>
                <w:bCs/>
                <w:iCs/>
                <w:caps/>
                <w:color w:val="000000"/>
                <w:sz w:val="18"/>
                <w:szCs w:val="18"/>
                <w:lang w:eastAsia="zh-CN"/>
              </w:rPr>
            </w:pPr>
            <w:r w:rsidRPr="00F4291B">
              <w:rPr>
                <w:rFonts w:ascii="Arial Bold" w:eastAsia="SimSun" w:hAnsi="Arial Bold" w:cs="Arial"/>
                <w:b/>
                <w:bCs/>
                <w:iCs/>
                <w:caps/>
                <w:color w:val="000000"/>
                <w:sz w:val="18"/>
                <w:szCs w:val="18"/>
                <w:lang w:eastAsia="zh-CN"/>
              </w:rPr>
              <w:t>read: “</w:t>
            </w:r>
            <w:r w:rsidRPr="00F4291B">
              <w:rPr>
                <w:rFonts w:ascii="Arial Bold" w:eastAsia="SimSun" w:hAnsi="Arial Bold" w:cs="Arial" w:hint="eastAsia"/>
                <w:b/>
                <w:bCs/>
                <w:iCs/>
                <w:caps/>
                <w:color w:val="000000"/>
                <w:sz w:val="18"/>
                <w:szCs w:val="18"/>
                <w:lang w:eastAsia="zh-CN"/>
              </w:rPr>
              <w:t>I am going to ask you a number of questions about your child/children regarding their health and where they get their health services</w:t>
            </w:r>
            <w:r w:rsidRPr="00F4291B">
              <w:rPr>
                <w:rFonts w:ascii="Arial Bold" w:eastAsia="SimSun" w:hAnsi="Arial Bold" w:cs="Arial"/>
                <w:b/>
                <w:bCs/>
                <w:iCs/>
                <w:caps/>
                <w:color w:val="000000"/>
                <w:sz w:val="18"/>
                <w:szCs w:val="18"/>
                <w:lang w:eastAsia="zh-CN"/>
              </w:rPr>
              <w:t>.”</w:t>
            </w:r>
          </w:p>
        </w:tc>
      </w:tr>
      <w:tr w:rsidR="00F4291B" w:rsidRPr="00F4291B" w:rsidTr="00F4291B">
        <w:trPr>
          <w:trHeight w:val="899"/>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P1</w:t>
            </w:r>
          </w:p>
          <w:p w:rsidR="00F4291B" w:rsidRPr="00F4291B" w:rsidRDefault="00F4291B" w:rsidP="00F4291B">
            <w:pPr>
              <w:spacing w:after="0"/>
              <w:rPr>
                <w:rFonts w:ascii="Arial" w:eastAsia="SimSun" w:hAnsi="Arial" w:cs="Arial"/>
                <w:sz w:val="18"/>
                <w:szCs w:val="18"/>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Let’s begin with your youngest child.</w:t>
            </w: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What is the child’s name?</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szCs w:val="18"/>
                <w:lang w:eastAsia="zh-CN"/>
              </w:rPr>
            </w:pP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______________</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hanging="144"/>
              <w:rPr>
                <w:rFonts w:ascii="Arial" w:eastAsia="SimSun" w:hAnsi="Arial" w:cs="Arial"/>
                <w:caps/>
                <w:sz w:val="18"/>
                <w:szCs w:val="18"/>
                <w:lang w:eastAsia="zh-CN"/>
              </w:rPr>
            </w:pPr>
          </w:p>
        </w:tc>
      </w:tr>
      <w:tr w:rsidR="00F4291B" w:rsidRPr="00F4291B" w:rsidTr="00F4291B">
        <w:trPr>
          <w:trHeight w:val="80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P1a</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18"/>
                <w:lang w:eastAsia="zh-CN"/>
              </w:rPr>
            </w:pPr>
          </w:p>
          <w:p w:rsidR="00F4291B" w:rsidRPr="00F4291B" w:rsidRDefault="00F4291B" w:rsidP="00F4291B">
            <w:pPr>
              <w:spacing w:after="0"/>
              <w:rPr>
                <w:rFonts w:ascii="Arial" w:eastAsia="SimSun" w:hAnsi="Arial" w:cs="Arial"/>
                <w:caps/>
                <w:sz w:val="18"/>
                <w:szCs w:val="18"/>
                <w:lang w:eastAsia="zh-CN"/>
              </w:rPr>
            </w:pPr>
            <w:r w:rsidRPr="00F4291B">
              <w:rPr>
                <w:rFonts w:ascii="Arial" w:eastAsia="SimSun" w:hAnsi="Arial" w:cs="Arial"/>
                <w:caps/>
                <w:sz w:val="18"/>
                <w:szCs w:val="18"/>
                <w:lang w:eastAsia="zh-CN"/>
              </w:rPr>
              <w:t xml:space="preserve">INTERVIEWER: Enter the line number of the child from the household listing. </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szCs w:val="18"/>
                <w:lang w:eastAsia="zh-CN"/>
              </w:rPr>
            </w:pP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______________</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hanging="144"/>
              <w:rPr>
                <w:rFonts w:ascii="Arial" w:eastAsia="SimSun" w:hAnsi="Arial" w:cs="Arial"/>
                <w:caps/>
                <w:sz w:val="18"/>
                <w:szCs w:val="18"/>
                <w:lang w:eastAsia="zh-CN"/>
              </w:rPr>
            </w:pPr>
          </w:p>
        </w:tc>
      </w:tr>
      <w:tr w:rsidR="00F4291B" w:rsidRPr="00F4291B" w:rsidTr="00F4291B">
        <w:trPr>
          <w:trHeight w:val="1619"/>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When is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)’s date of birth?</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caps/>
                <w:sz w:val="18"/>
                <w:szCs w:val="18"/>
                <w:lang w:eastAsia="zh-CN"/>
              </w:rPr>
            </w:pPr>
            <w:r w:rsidRPr="00F4291B">
              <w:rPr>
                <w:rFonts w:ascii="Arial" w:eastAsia="SimSun" w:hAnsi="Arial" w:cs="Arial"/>
                <w:caps/>
                <w:sz w:val="18"/>
                <w:szCs w:val="18"/>
                <w:lang w:eastAsia="zh-CN"/>
              </w:rPr>
              <w:t>COMPUTE CURRENT AGE. Confirm (Name) is between 18 months – 14 years</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szCs w:val="18"/>
                <w:lang w:eastAsia="zh-CN"/>
              </w:rPr>
            </w:pP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day ___ ____</w:t>
            </w:r>
          </w:p>
          <w:p w:rsidR="00F4291B" w:rsidRPr="00F4291B" w:rsidRDefault="00F4291B" w:rsidP="00F4291B">
            <w:pPr>
              <w:spacing w:after="0"/>
              <w:ind w:left="162"/>
              <w:rPr>
                <w:rFonts w:ascii="Arial" w:eastAsia="SimSun" w:hAnsi="Arial" w:cs="Arial"/>
                <w:caps/>
                <w:sz w:val="18"/>
                <w:szCs w:val="18"/>
                <w:lang w:eastAsia="zh-CN"/>
              </w:rPr>
            </w:pP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MONTH___ ____</w:t>
            </w:r>
          </w:p>
          <w:p w:rsidR="00F4291B" w:rsidRPr="00F4291B" w:rsidRDefault="00F4291B" w:rsidP="00F4291B">
            <w:pPr>
              <w:spacing w:after="0"/>
              <w:ind w:left="162"/>
              <w:rPr>
                <w:rFonts w:ascii="Arial" w:eastAsia="SimSun" w:hAnsi="Arial" w:cs="Arial"/>
                <w:caps/>
                <w:sz w:val="18"/>
                <w:szCs w:val="18"/>
                <w:lang w:eastAsia="zh-CN"/>
              </w:rPr>
            </w:pP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YEAR ____ ____ ____ _____</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hanging="144"/>
              <w:rPr>
                <w:rFonts w:ascii="Arial" w:eastAsia="SimSun" w:hAnsi="Arial" w:cs="Arial"/>
                <w:caps/>
                <w:sz w:val="18"/>
                <w:szCs w:val="18"/>
                <w:lang w:eastAsia="zh-CN"/>
              </w:rPr>
            </w:pPr>
          </w:p>
        </w:tc>
      </w:tr>
      <w:tr w:rsidR="00F4291B" w:rsidRPr="00F4291B" w:rsidTr="00F4291B">
        <w:trPr>
          <w:trHeight w:val="782"/>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Is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a boy or girl?</w:t>
            </w:r>
          </w:p>
          <w:p w:rsidR="00F4291B" w:rsidRPr="00F4291B" w:rsidRDefault="00F4291B" w:rsidP="00F4291B">
            <w:pPr>
              <w:spacing w:after="0"/>
              <w:rPr>
                <w:rFonts w:ascii="Arial" w:eastAsia="SimSun" w:hAnsi="Arial" w:cs="Arial"/>
                <w:sz w:val="18"/>
                <w:szCs w:val="18"/>
                <w:lang w:eastAsia="zh-CN"/>
              </w:rPr>
            </w:pP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szCs w:val="18"/>
                <w:lang w:eastAsia="zh-CN"/>
              </w:rPr>
            </w:pP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BOY = 1</w:t>
            </w: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 xml:space="preserve">GIRL = 2 </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hanging="144"/>
              <w:rPr>
                <w:rFonts w:ascii="Arial" w:eastAsia="SimSun" w:hAnsi="Arial" w:cs="Arial"/>
                <w:caps/>
                <w:sz w:val="18"/>
                <w:szCs w:val="18"/>
                <w:lang w:eastAsia="zh-CN"/>
              </w:rPr>
            </w:pPr>
          </w:p>
        </w:tc>
      </w:tr>
      <w:tr w:rsidR="00F4291B" w:rsidRPr="00F4291B" w:rsidTr="00F4291B">
        <w:trPr>
          <w:trHeight w:val="989"/>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P4</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Has</w:t>
            </w:r>
            <w:r w:rsidRPr="00F4291B">
              <w:rPr>
                <w:rFonts w:ascii="Arial" w:eastAsia="SimSun" w:hAnsi="Arial" w:cs="Arial"/>
                <w:b/>
                <w:sz w:val="18"/>
                <w:szCs w:val="18"/>
                <w:lang w:eastAsia="zh-CN"/>
              </w:rPr>
              <w:t xml:space="preserve"> (Name)</w:t>
            </w:r>
            <w:r w:rsidRPr="00F4291B">
              <w:rPr>
                <w:rFonts w:ascii="Arial" w:eastAsia="SimSun" w:hAnsi="Arial" w:cs="Arial"/>
                <w:sz w:val="18"/>
                <w:szCs w:val="18"/>
                <w:lang w:eastAsia="zh-CN"/>
              </w:rPr>
              <w:t xml:space="preserve"> ever received a blood transfusion?</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YES = 1</w:t>
            </w: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NO = 2</w:t>
            </w: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tc>
      </w:tr>
      <w:tr w:rsidR="00F4291B" w:rsidRPr="00F4291B" w:rsidTr="00F4291B">
        <w:trPr>
          <w:trHeight w:val="440"/>
        </w:trPr>
        <w:tc>
          <w:tcPr>
            <w:tcW w:w="10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rPr>
                <w:rFonts w:ascii="Arial" w:eastAsia="SimSun" w:hAnsi="Arial" w:cs="Arial"/>
                <w:b/>
                <w:sz w:val="18"/>
                <w:szCs w:val="18"/>
                <w:lang w:eastAsia="zh-CN"/>
              </w:rPr>
            </w:pPr>
            <w:r w:rsidRPr="00F4291B">
              <w:rPr>
                <w:rFonts w:ascii="Arial" w:eastAsia="SimSun" w:hAnsi="Arial" w:cs="Arial"/>
                <w:b/>
                <w:sz w:val="18"/>
                <w:szCs w:val="18"/>
                <w:lang w:eastAsia="zh-CN"/>
              </w:rPr>
              <w:t>CHECK P3: IF (Name) IS GIRL THEN GO TO P9.</w:t>
            </w:r>
          </w:p>
        </w:tc>
      </w:tr>
      <w:tr w:rsidR="00F4291B" w:rsidRPr="00F4291B" w:rsidTr="00F4291B">
        <w:trPr>
          <w:trHeight w:val="100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Is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xml:space="preserve"> circumcised?</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YES = 1</w:t>
            </w: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NO = 2</w:t>
            </w: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6"/>
                <w:szCs w:val="18"/>
                <w:lang w:eastAsia="zh-CN"/>
              </w:rPr>
            </w:pP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t xml:space="preserve">IF YES </w:t>
            </w: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sym w:font="Wingdings" w:char="F0E0"/>
            </w:r>
            <w:r w:rsidRPr="00F4291B">
              <w:rPr>
                <w:rFonts w:ascii="Arial" w:eastAsia="SimSun" w:hAnsi="Arial" w:cs="Arial"/>
                <w:sz w:val="16"/>
                <w:szCs w:val="18"/>
                <w:lang w:eastAsia="zh-CN"/>
              </w:rPr>
              <w:t>P7</w:t>
            </w:r>
          </w:p>
          <w:p w:rsidR="00F4291B" w:rsidRPr="00F4291B" w:rsidRDefault="00F4291B" w:rsidP="00F4291B">
            <w:pPr>
              <w:spacing w:after="0"/>
              <w:rPr>
                <w:rFonts w:ascii="Arial" w:eastAsia="SimSun" w:hAnsi="Arial" w:cs="Arial"/>
                <w:sz w:val="16"/>
                <w:szCs w:val="18"/>
                <w:lang w:eastAsia="zh-CN"/>
              </w:rPr>
            </w:pP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t xml:space="preserve">IF NO, DK </w:t>
            </w:r>
            <w:r w:rsidRPr="00F4291B">
              <w:rPr>
                <w:rFonts w:ascii="Arial" w:eastAsia="SimSun" w:hAnsi="Arial" w:cs="Arial"/>
                <w:sz w:val="16"/>
                <w:szCs w:val="18"/>
                <w:lang w:eastAsia="zh-CN"/>
              </w:rPr>
              <w:sym w:font="Wingdings" w:char="F0E0"/>
            </w:r>
            <w:r w:rsidRPr="00F4291B">
              <w:rPr>
                <w:rFonts w:ascii="Arial" w:eastAsia="SimSun" w:hAnsi="Arial" w:cs="Arial"/>
                <w:sz w:val="16"/>
                <w:szCs w:val="18"/>
                <w:lang w:eastAsia="zh-CN"/>
              </w:rPr>
              <w:t>P6</w:t>
            </w:r>
          </w:p>
        </w:tc>
      </w:tr>
      <w:tr w:rsidR="00F4291B" w:rsidRPr="00F4291B" w:rsidTr="00F4291B">
        <w:trPr>
          <w:trHeight w:val="91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Are you planning to circumcise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in the future?</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szCs w:val="18"/>
                <w:lang w:eastAsia="zh-CN"/>
              </w:rPr>
            </w:pP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GOTO P9</w:t>
            </w:r>
          </w:p>
        </w:tc>
      </w:tr>
      <w:tr w:rsidR="00F4291B" w:rsidRPr="00F4291B" w:rsidTr="00F4291B">
        <w:trPr>
          <w:trHeight w:val="2195"/>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P7</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Where was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circumcised?</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60"/>
              <w:ind w:left="162"/>
              <w:rPr>
                <w:rFonts w:ascii="Arial" w:eastAsia="SimSun" w:hAnsi="Arial" w:cs="Arial"/>
                <w:caps/>
                <w:sz w:val="18"/>
                <w:szCs w:val="18"/>
                <w:lang w:eastAsia="zh-CN"/>
              </w:rPr>
            </w:pPr>
          </w:p>
          <w:p w:rsidR="00F4291B" w:rsidRPr="00F4291B" w:rsidRDefault="00F4291B" w:rsidP="00F4291B">
            <w:pPr>
              <w:spacing w:after="60"/>
              <w:ind w:left="302" w:hanging="144"/>
              <w:rPr>
                <w:rFonts w:ascii="Arial" w:eastAsia="SimSun" w:hAnsi="Arial" w:cs="Arial"/>
                <w:caps/>
                <w:sz w:val="18"/>
                <w:szCs w:val="18"/>
                <w:lang w:eastAsia="zh-CN"/>
              </w:rPr>
            </w:pPr>
            <w:r w:rsidRPr="00F4291B">
              <w:rPr>
                <w:rFonts w:ascii="Arial" w:eastAsia="SimSun" w:hAnsi="Arial" w:cs="Arial"/>
                <w:caps/>
                <w:sz w:val="18"/>
                <w:szCs w:val="18"/>
                <w:lang w:eastAsia="zh-CN"/>
              </w:rPr>
              <w:t>In the village = 1</w:t>
            </w:r>
          </w:p>
          <w:p w:rsidR="00F4291B" w:rsidRPr="00F4291B" w:rsidRDefault="00F4291B" w:rsidP="00F4291B">
            <w:pPr>
              <w:spacing w:after="60"/>
              <w:ind w:left="162"/>
              <w:rPr>
                <w:rFonts w:ascii="Arial" w:eastAsia="SimSun" w:hAnsi="Arial" w:cs="Arial"/>
                <w:caps/>
                <w:sz w:val="18"/>
                <w:szCs w:val="18"/>
                <w:lang w:eastAsia="zh-CN"/>
              </w:rPr>
            </w:pPr>
            <w:r w:rsidRPr="00F4291B">
              <w:rPr>
                <w:rFonts w:ascii="Arial" w:eastAsia="SimSun" w:hAnsi="Arial" w:cs="Arial"/>
                <w:caps/>
                <w:sz w:val="18"/>
                <w:szCs w:val="18"/>
                <w:lang w:eastAsia="zh-CN"/>
              </w:rPr>
              <w:t>In a clinic or health facility  = 2</w:t>
            </w:r>
          </w:p>
          <w:p w:rsidR="00F4291B" w:rsidRPr="00F4291B" w:rsidRDefault="00F4291B" w:rsidP="00F4291B">
            <w:pPr>
              <w:spacing w:after="60"/>
              <w:ind w:left="342" w:hanging="180"/>
              <w:rPr>
                <w:rFonts w:ascii="Arial" w:eastAsia="SimSun" w:hAnsi="Arial" w:cs="Arial"/>
                <w:caps/>
                <w:sz w:val="18"/>
                <w:szCs w:val="18"/>
                <w:lang w:eastAsia="zh-CN"/>
              </w:rPr>
            </w:pPr>
            <w:r w:rsidRPr="00F4291B">
              <w:rPr>
                <w:rFonts w:ascii="Arial" w:eastAsia="SimSun" w:hAnsi="Arial" w:cs="Arial"/>
                <w:caps/>
                <w:sz w:val="18"/>
                <w:szCs w:val="18"/>
                <w:lang w:eastAsia="zh-CN"/>
              </w:rPr>
              <w:t>mobile MC Clinic  = 3</w:t>
            </w:r>
          </w:p>
          <w:p w:rsidR="00F4291B" w:rsidRPr="00F4291B" w:rsidRDefault="00F4291B" w:rsidP="00F4291B">
            <w:pPr>
              <w:spacing w:after="60"/>
              <w:ind w:left="162"/>
              <w:rPr>
                <w:rFonts w:ascii="Arial" w:eastAsia="SimSun" w:hAnsi="Arial" w:cs="Arial"/>
                <w:caps/>
                <w:sz w:val="18"/>
                <w:szCs w:val="18"/>
                <w:lang w:eastAsia="zh-CN"/>
              </w:rPr>
            </w:pPr>
            <w:r w:rsidRPr="00F4291B">
              <w:rPr>
                <w:rFonts w:ascii="Arial" w:eastAsia="SimSun" w:hAnsi="Arial" w:cs="Arial"/>
                <w:caps/>
                <w:sz w:val="18"/>
                <w:szCs w:val="18"/>
                <w:lang w:eastAsia="zh-CN"/>
              </w:rPr>
              <w:t>PRIVATE CLINIC = 4</w:t>
            </w:r>
          </w:p>
          <w:p w:rsidR="00F4291B" w:rsidRPr="00F4291B" w:rsidRDefault="00F4291B" w:rsidP="00F4291B">
            <w:pPr>
              <w:spacing w:after="60"/>
              <w:ind w:left="162"/>
              <w:rPr>
                <w:rFonts w:ascii="Arial" w:eastAsia="SimSun" w:hAnsi="Arial" w:cs="Arial"/>
                <w:caps/>
                <w:sz w:val="18"/>
                <w:szCs w:val="18"/>
                <w:lang w:eastAsia="zh-CN"/>
              </w:rPr>
            </w:pPr>
            <w:r w:rsidRPr="00F4291B">
              <w:rPr>
                <w:rFonts w:ascii="Arial" w:eastAsia="SimSun" w:hAnsi="Arial" w:cs="Arial"/>
                <w:caps/>
                <w:sz w:val="18"/>
                <w:szCs w:val="18"/>
                <w:lang w:eastAsia="zh-CN"/>
              </w:rPr>
              <w:t>Other = 96</w:t>
            </w:r>
          </w:p>
          <w:p w:rsidR="00F4291B" w:rsidRPr="00F4291B" w:rsidRDefault="00F4291B" w:rsidP="00F4291B">
            <w:pPr>
              <w:spacing w:after="60"/>
              <w:ind w:left="162"/>
              <w:rPr>
                <w:rFonts w:ascii="Arial" w:eastAsia="SimSun" w:hAnsi="Arial" w:cs="Arial"/>
                <w:caps/>
                <w:sz w:val="18"/>
                <w:szCs w:val="18"/>
                <w:lang w:eastAsia="zh-CN"/>
              </w:rPr>
            </w:pPr>
            <w:r w:rsidRPr="00F4291B">
              <w:rPr>
                <w:rFonts w:ascii="Arial" w:eastAsia="SimSun" w:hAnsi="Arial" w:cs="Arial"/>
                <w:caps/>
                <w:sz w:val="18"/>
                <w:szCs w:val="18"/>
                <w:lang w:eastAsia="zh-CN"/>
              </w:rPr>
              <w:t xml:space="preserve">_____________________ </w:t>
            </w:r>
          </w:p>
          <w:p w:rsidR="00F4291B" w:rsidRPr="00F4291B" w:rsidRDefault="00F4291B" w:rsidP="00F4291B">
            <w:pPr>
              <w:spacing w:after="60"/>
              <w:ind w:left="162"/>
              <w:rPr>
                <w:rFonts w:ascii="Arial" w:eastAsia="SimSun" w:hAnsi="Arial" w:cs="Arial"/>
                <w:caps/>
                <w:sz w:val="18"/>
                <w:szCs w:val="18"/>
                <w:lang w:eastAsia="zh-CN"/>
              </w:rPr>
            </w:pPr>
            <w:r w:rsidRPr="00F4291B">
              <w:rPr>
                <w:rFonts w:ascii="Arial" w:eastAsia="SimSun" w:hAnsi="Arial" w:cs="Arial"/>
                <w:caps/>
                <w:sz w:val="18"/>
                <w:szCs w:val="18"/>
                <w:lang w:eastAsia="zh-CN"/>
              </w:rPr>
              <w:t xml:space="preserve">              (specify)</w:t>
            </w:r>
          </w:p>
          <w:p w:rsidR="00F4291B" w:rsidRPr="00F4291B" w:rsidRDefault="00F4291B" w:rsidP="00F4291B">
            <w:pPr>
              <w:spacing w:after="60"/>
              <w:ind w:left="162"/>
              <w:rPr>
                <w:rFonts w:ascii="Arial" w:eastAsia="SimSun" w:hAnsi="Arial" w:cs="Arial"/>
                <w:caps/>
                <w:sz w:val="18"/>
                <w:szCs w:val="18"/>
                <w:lang w:val="nl-NL" w:eastAsia="zh-CN"/>
              </w:rPr>
            </w:pPr>
            <w:r w:rsidRPr="00F4291B">
              <w:rPr>
                <w:rFonts w:ascii="Arial" w:eastAsia="SimSun" w:hAnsi="Arial" w:cs="Arial"/>
                <w:caps/>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tc>
      </w:tr>
      <w:tr w:rsidR="00F4291B" w:rsidRPr="00F4291B" w:rsidTr="00F4291B">
        <w:trPr>
          <w:trHeight w:val="226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contextualSpacing/>
              <w:rPr>
                <w:rFonts w:ascii="Arial" w:hAnsi="Arial" w:cs="Arial"/>
                <w:sz w:val="18"/>
                <w:szCs w:val="18"/>
              </w:rPr>
            </w:pPr>
          </w:p>
          <w:p w:rsidR="00F4291B" w:rsidRPr="00F4291B" w:rsidRDefault="00F4291B" w:rsidP="00F4291B">
            <w:pPr>
              <w:spacing w:after="0"/>
              <w:contextualSpacing/>
              <w:rPr>
                <w:rFonts w:ascii="Arial" w:hAnsi="Arial" w:cs="Arial"/>
                <w:sz w:val="18"/>
                <w:szCs w:val="18"/>
              </w:rPr>
            </w:pPr>
            <w:r w:rsidRPr="00F4291B">
              <w:rPr>
                <w:rFonts w:ascii="Arial" w:hAnsi="Arial" w:cs="Arial"/>
                <w:sz w:val="18"/>
                <w:szCs w:val="18"/>
              </w:rPr>
              <w:t>Who performed the circumcision on (</w:t>
            </w:r>
            <w:r w:rsidRPr="00F4291B">
              <w:rPr>
                <w:rFonts w:ascii="Arial" w:hAnsi="Arial" w:cs="Arial"/>
                <w:b/>
                <w:sz w:val="18"/>
                <w:szCs w:val="18"/>
              </w:rPr>
              <w:t>Name</w:t>
            </w:r>
            <w:r w:rsidRPr="00F4291B">
              <w:rPr>
                <w:rFonts w:ascii="Arial" w:hAnsi="Arial" w:cs="Arial"/>
                <w:sz w:val="18"/>
                <w:szCs w:val="18"/>
              </w:rPr>
              <w:t>)?</w:t>
            </w:r>
          </w:p>
          <w:p w:rsidR="00F4291B" w:rsidRPr="00F4291B" w:rsidRDefault="00F4291B" w:rsidP="00F4291B">
            <w:pPr>
              <w:spacing w:after="0"/>
              <w:ind w:left="720"/>
              <w:contextualSpacing/>
              <w:rPr>
                <w:rFonts w:ascii="Arial" w:hAnsi="Arial" w:cs="Arial"/>
                <w:sz w:val="18"/>
                <w:szCs w:val="18"/>
              </w:rPr>
            </w:pP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60"/>
              <w:ind w:left="162"/>
              <w:rPr>
                <w:rFonts w:ascii="Arial" w:eastAsia="SimSun" w:hAnsi="Arial" w:cs="Arial"/>
                <w:caps/>
                <w:sz w:val="18"/>
                <w:szCs w:val="18"/>
                <w:lang w:eastAsia="zh-CN"/>
              </w:rPr>
            </w:pPr>
          </w:p>
          <w:p w:rsidR="00F4291B" w:rsidRPr="00F4291B" w:rsidRDefault="00F4291B" w:rsidP="00F4291B">
            <w:pPr>
              <w:spacing w:after="60"/>
              <w:ind w:left="432" w:hanging="270"/>
              <w:rPr>
                <w:rFonts w:ascii="Arial" w:eastAsia="SimSun" w:hAnsi="Arial" w:cs="Arial"/>
                <w:caps/>
                <w:sz w:val="18"/>
                <w:szCs w:val="18"/>
                <w:lang w:eastAsia="zh-CN"/>
              </w:rPr>
            </w:pPr>
            <w:r w:rsidRPr="00F4291B">
              <w:rPr>
                <w:rFonts w:ascii="Arial" w:eastAsia="SimSun" w:hAnsi="Arial" w:cs="Arial"/>
                <w:caps/>
                <w:sz w:val="18"/>
                <w:szCs w:val="18"/>
                <w:lang w:eastAsia="zh-CN"/>
              </w:rPr>
              <w:t>Traditional practitioner/ circumciser = 1</w:t>
            </w:r>
          </w:p>
          <w:p w:rsidR="00F4291B" w:rsidRPr="00F4291B" w:rsidRDefault="00F4291B" w:rsidP="00F4291B">
            <w:pPr>
              <w:spacing w:after="60"/>
              <w:ind w:left="162"/>
              <w:rPr>
                <w:rFonts w:ascii="Arial" w:eastAsia="SimSun" w:hAnsi="Arial" w:cs="Arial"/>
                <w:caps/>
                <w:sz w:val="18"/>
                <w:szCs w:val="18"/>
                <w:lang w:eastAsia="zh-CN"/>
              </w:rPr>
            </w:pPr>
            <w:r w:rsidRPr="00F4291B">
              <w:rPr>
                <w:rFonts w:ascii="Arial" w:eastAsia="SimSun" w:hAnsi="Arial" w:cs="Arial"/>
                <w:caps/>
                <w:sz w:val="18"/>
                <w:szCs w:val="18"/>
                <w:lang w:eastAsia="zh-CN"/>
              </w:rPr>
              <w:t>HEALTH WORKER = 2</w:t>
            </w:r>
          </w:p>
          <w:p w:rsidR="00F4291B" w:rsidRPr="00F4291B" w:rsidRDefault="00F4291B" w:rsidP="00F4291B">
            <w:pPr>
              <w:spacing w:after="60"/>
              <w:ind w:left="162"/>
              <w:rPr>
                <w:rFonts w:ascii="Arial" w:eastAsia="SimSun" w:hAnsi="Arial" w:cs="Arial"/>
                <w:caps/>
                <w:sz w:val="18"/>
                <w:szCs w:val="18"/>
                <w:lang w:eastAsia="zh-CN"/>
              </w:rPr>
            </w:pPr>
            <w:r w:rsidRPr="00F4291B">
              <w:rPr>
                <w:rFonts w:ascii="Arial" w:eastAsia="SimSun" w:hAnsi="Arial" w:cs="Arial"/>
                <w:caps/>
                <w:sz w:val="18"/>
                <w:szCs w:val="18"/>
                <w:lang w:eastAsia="zh-CN"/>
              </w:rPr>
              <w:t>Other = 96</w:t>
            </w:r>
          </w:p>
          <w:p w:rsidR="00F4291B" w:rsidRPr="00F4291B" w:rsidRDefault="00F4291B" w:rsidP="00F4291B">
            <w:pPr>
              <w:spacing w:after="60"/>
              <w:ind w:left="162"/>
              <w:rPr>
                <w:rFonts w:ascii="Arial" w:eastAsia="SimSun" w:hAnsi="Arial" w:cs="Arial"/>
                <w:caps/>
                <w:sz w:val="18"/>
                <w:szCs w:val="18"/>
                <w:lang w:eastAsia="zh-CN"/>
              </w:rPr>
            </w:pPr>
            <w:r w:rsidRPr="00F4291B">
              <w:rPr>
                <w:rFonts w:ascii="Arial" w:eastAsia="SimSun" w:hAnsi="Arial" w:cs="Arial"/>
                <w:caps/>
                <w:sz w:val="18"/>
                <w:szCs w:val="18"/>
                <w:lang w:eastAsia="zh-CN"/>
              </w:rPr>
              <w:t>__________________</w:t>
            </w:r>
          </w:p>
          <w:p w:rsidR="00F4291B" w:rsidRPr="00F4291B" w:rsidRDefault="00F4291B" w:rsidP="00F4291B">
            <w:pPr>
              <w:spacing w:after="60"/>
              <w:ind w:left="162"/>
              <w:rPr>
                <w:rFonts w:ascii="Arial" w:eastAsia="SimSun" w:hAnsi="Arial" w:cs="Arial"/>
                <w:caps/>
                <w:sz w:val="18"/>
                <w:szCs w:val="18"/>
                <w:lang w:eastAsia="zh-CN"/>
              </w:rPr>
            </w:pPr>
            <w:r w:rsidRPr="00F4291B">
              <w:rPr>
                <w:rFonts w:ascii="Arial" w:eastAsia="SimSun" w:hAnsi="Arial" w:cs="Arial"/>
                <w:caps/>
                <w:sz w:val="18"/>
                <w:szCs w:val="18"/>
                <w:lang w:eastAsia="zh-CN"/>
              </w:rPr>
              <w:t xml:space="preserve">         (Specify)</w:t>
            </w:r>
          </w:p>
          <w:p w:rsidR="00F4291B" w:rsidRPr="00F4291B" w:rsidRDefault="00F4291B" w:rsidP="00F4291B">
            <w:pPr>
              <w:spacing w:after="60"/>
              <w:ind w:left="162"/>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tc>
      </w:tr>
      <w:tr w:rsidR="00F4291B" w:rsidRPr="00F4291B" w:rsidTr="00F4291B">
        <w:trPr>
          <w:trHeight w:val="1169"/>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P9</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Has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ever been tested for HIV?</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YES = 1</w:t>
            </w: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6"/>
                <w:szCs w:val="18"/>
                <w:lang w:eastAsia="zh-CN"/>
              </w:rPr>
            </w:pP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t>IF NO</w:t>
            </w: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6"/>
                <w:szCs w:val="18"/>
                <w:lang w:eastAsia="zh-CN"/>
              </w:rPr>
              <w:t xml:space="preserve"> </w:t>
            </w:r>
            <w:r w:rsidRPr="00F4291B">
              <w:rPr>
                <w:rFonts w:ascii="Arial" w:eastAsia="SimSun" w:hAnsi="Arial" w:cs="Arial"/>
                <w:sz w:val="16"/>
                <w:szCs w:val="18"/>
                <w:lang w:eastAsia="zh-CN"/>
              </w:rPr>
              <w:sym w:font="Wingdings" w:char="F0E0"/>
            </w:r>
            <w:r w:rsidRPr="00F4291B">
              <w:rPr>
                <w:rFonts w:ascii="Arial" w:eastAsia="SimSun" w:hAnsi="Arial" w:cs="Arial"/>
                <w:sz w:val="16"/>
                <w:szCs w:val="18"/>
                <w:lang w:eastAsia="zh-CN"/>
              </w:rPr>
              <w:t xml:space="preserve"> P1 FOR NEXT CHILD OR 301</w:t>
            </w:r>
          </w:p>
        </w:tc>
      </w:tr>
      <w:tr w:rsidR="00F4291B" w:rsidRPr="00F4291B" w:rsidTr="00F4291B">
        <w:trPr>
          <w:trHeight w:val="1169"/>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P9a</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Did you receive the result of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)’s HIV test?</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YES = 1</w:t>
            </w: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6"/>
                <w:szCs w:val="18"/>
                <w:lang w:eastAsia="zh-CN"/>
              </w:rPr>
            </w:pP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t xml:space="preserve">IF NO </w:t>
            </w: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6"/>
                <w:szCs w:val="18"/>
                <w:lang w:eastAsia="zh-CN"/>
              </w:rPr>
              <w:sym w:font="Wingdings" w:char="F0E0"/>
            </w:r>
            <w:r w:rsidRPr="00F4291B">
              <w:rPr>
                <w:rFonts w:ascii="Arial" w:eastAsia="SimSun" w:hAnsi="Arial" w:cs="Arial"/>
                <w:sz w:val="16"/>
                <w:szCs w:val="18"/>
                <w:lang w:eastAsia="zh-CN"/>
              </w:rPr>
              <w:t xml:space="preserve"> P1 FOR NEXT CHILD OR 301</w:t>
            </w:r>
          </w:p>
        </w:tc>
      </w:tr>
      <w:tr w:rsidR="00F4291B" w:rsidRPr="00F4291B" w:rsidTr="00F4291B">
        <w:trPr>
          <w:trHeight w:val="1241"/>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P10</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Are you willing to disclose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)’s HIV test results?</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YES = 1</w:t>
            </w: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6"/>
                <w:szCs w:val="18"/>
                <w:lang w:eastAsia="zh-CN"/>
              </w:rPr>
            </w:pP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t xml:space="preserve">IF NO </w:t>
            </w: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sym w:font="Wingdings" w:char="F0E0"/>
            </w:r>
            <w:r w:rsidRPr="00F4291B">
              <w:rPr>
                <w:rFonts w:ascii="Arial" w:eastAsia="SimSun" w:hAnsi="Arial" w:cs="Arial"/>
                <w:sz w:val="16"/>
                <w:szCs w:val="18"/>
                <w:lang w:eastAsia="zh-CN"/>
              </w:rPr>
              <w:t xml:space="preserve"> P1 FOR NEXT CHILD OR 301</w:t>
            </w:r>
          </w:p>
        </w:tc>
      </w:tr>
      <w:tr w:rsidR="00F4291B" w:rsidRPr="00F4291B" w:rsidTr="00F4291B">
        <w:trPr>
          <w:trHeight w:val="1169"/>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P11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What was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xml:space="preserve">)’s </w:t>
            </w:r>
            <w:r w:rsidRPr="00F4291B">
              <w:rPr>
                <w:rFonts w:ascii="Arial" w:eastAsia="SimSun" w:hAnsi="Arial" w:cs="Arial"/>
                <w:sz w:val="18"/>
                <w:szCs w:val="18"/>
                <w:u w:val="single"/>
                <w:lang w:eastAsia="zh-CN"/>
              </w:rPr>
              <w:t>last</w:t>
            </w:r>
            <w:r w:rsidRPr="00F4291B">
              <w:rPr>
                <w:rFonts w:ascii="Arial" w:eastAsia="SimSun" w:hAnsi="Arial" w:cs="Arial"/>
                <w:sz w:val="18"/>
                <w:szCs w:val="18"/>
                <w:lang w:eastAsia="zh-CN"/>
              </w:rPr>
              <w:t xml:space="preserve"> HIV test result?</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POSITIVE = 1</w:t>
            </w: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NEGATIVE = 2</w:t>
            </w: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INDETERMINATE = 3</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6"/>
                <w:szCs w:val="16"/>
                <w:lang w:eastAsia="zh-CN"/>
              </w:rPr>
            </w:pPr>
          </w:p>
          <w:p w:rsidR="00F4291B" w:rsidRPr="00F4291B" w:rsidRDefault="00F4291B" w:rsidP="00F4291B">
            <w:pPr>
              <w:spacing w:after="0"/>
              <w:rPr>
                <w:rFonts w:ascii="Arial" w:eastAsia="SimSun" w:hAnsi="Arial" w:cs="Arial"/>
                <w:sz w:val="16"/>
                <w:szCs w:val="16"/>
                <w:lang w:eastAsia="zh-CN"/>
              </w:rPr>
            </w:pPr>
            <w:r w:rsidRPr="00F4291B">
              <w:rPr>
                <w:rFonts w:ascii="Arial" w:eastAsia="SimSun" w:hAnsi="Arial" w:cs="Arial"/>
                <w:sz w:val="16"/>
                <w:szCs w:val="16"/>
                <w:lang w:eastAsia="zh-CN"/>
              </w:rPr>
              <w:t>IF 2, 3</w:t>
            </w:r>
          </w:p>
          <w:p w:rsidR="00F4291B" w:rsidRPr="00F4291B" w:rsidRDefault="00F4291B" w:rsidP="00F4291B">
            <w:pPr>
              <w:spacing w:after="0"/>
              <w:rPr>
                <w:rFonts w:ascii="Arial" w:eastAsia="SimSun" w:hAnsi="Arial" w:cs="Arial"/>
                <w:sz w:val="16"/>
                <w:szCs w:val="16"/>
                <w:lang w:eastAsia="zh-CN"/>
              </w:rPr>
            </w:pPr>
            <w:r w:rsidRPr="00F4291B">
              <w:rPr>
                <w:rFonts w:ascii="Arial" w:eastAsia="SimSun" w:hAnsi="Arial" w:cs="Arial"/>
                <w:sz w:val="16"/>
                <w:szCs w:val="16"/>
                <w:lang w:eastAsia="zh-CN"/>
              </w:rPr>
              <w:sym w:font="Wingdings" w:char="F0E0"/>
            </w:r>
            <w:r w:rsidRPr="00F4291B">
              <w:rPr>
                <w:rFonts w:ascii="Arial" w:eastAsia="SimSun" w:hAnsi="Arial" w:cs="Arial"/>
                <w:sz w:val="16"/>
                <w:szCs w:val="16"/>
                <w:lang w:eastAsia="zh-CN"/>
              </w:rPr>
              <w:t xml:space="preserve"> P1 FOR NEXT CHILD OR 301</w:t>
            </w:r>
          </w:p>
        </w:tc>
      </w:tr>
      <w:tr w:rsidR="00F4291B" w:rsidRPr="00F4291B" w:rsidTr="00F4291B">
        <w:trPr>
          <w:trHeight w:val="1601"/>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P12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When did you receive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)’s first positive test result?</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MONTH _____  _____</w:t>
            </w:r>
          </w:p>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YEAR ____ _____ _____ _____</w:t>
            </w:r>
          </w:p>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DON’T KNOW / REMEMBER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tc>
      </w:tr>
      <w:tr w:rsidR="00F4291B" w:rsidRPr="00F4291B" w:rsidTr="00F4291B">
        <w:trPr>
          <w:trHeight w:val="755"/>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P13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Has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xml:space="preserve">) </w:t>
            </w:r>
            <w:r w:rsidRPr="00F4291B">
              <w:rPr>
                <w:rFonts w:ascii="Arial" w:eastAsia="SimSun" w:hAnsi="Arial" w:cs="Arial"/>
                <w:sz w:val="18"/>
                <w:szCs w:val="18"/>
                <w:u w:val="single"/>
                <w:lang w:eastAsia="zh-CN"/>
              </w:rPr>
              <w:t>ever</w:t>
            </w:r>
            <w:r w:rsidRPr="00F4291B">
              <w:rPr>
                <w:rFonts w:ascii="Arial" w:eastAsia="SimSun" w:hAnsi="Arial" w:cs="Arial"/>
                <w:sz w:val="18"/>
                <w:szCs w:val="18"/>
                <w:lang w:eastAsia="zh-CN"/>
              </w:rPr>
              <w:t xml:space="preserve"> attended an HIV clinic?</w:t>
            </w:r>
          </w:p>
          <w:p w:rsidR="00F4291B" w:rsidRPr="00F4291B" w:rsidRDefault="00F4291B" w:rsidP="00F4291B">
            <w:pPr>
              <w:spacing w:after="0"/>
              <w:rPr>
                <w:rFonts w:ascii="Arial" w:eastAsia="SimSun" w:hAnsi="Arial" w:cs="Arial"/>
                <w:sz w:val="18"/>
                <w:szCs w:val="18"/>
                <w:lang w:eastAsia="zh-CN"/>
              </w:rPr>
            </w:pP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YES = 1</w:t>
            </w: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 xml:space="preserve">IF NO      </w:t>
            </w:r>
            <w:r w:rsidRPr="00F4291B">
              <w:rPr>
                <w:rFonts w:ascii="Arial" w:eastAsia="SimSun" w:hAnsi="Arial" w:cs="Arial"/>
                <w:sz w:val="18"/>
                <w:szCs w:val="18"/>
                <w:lang w:eastAsia="zh-CN"/>
              </w:rPr>
              <w:sym w:font="Wingdings" w:char="F0E0"/>
            </w:r>
            <w:r w:rsidRPr="00F4291B">
              <w:rPr>
                <w:rFonts w:ascii="Arial" w:eastAsia="SimSun" w:hAnsi="Arial" w:cs="Arial"/>
                <w:sz w:val="18"/>
                <w:szCs w:val="18"/>
                <w:lang w:eastAsia="zh-CN"/>
              </w:rPr>
              <w:t xml:space="preserve"> P15</w:t>
            </w:r>
          </w:p>
        </w:tc>
      </w:tr>
      <w:tr w:rsidR="00F4291B" w:rsidRPr="00F4291B" w:rsidTr="00F4291B">
        <w:trPr>
          <w:trHeight w:val="1592"/>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P14</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 xml:space="preserve">When did you </w:t>
            </w:r>
            <w:r w:rsidRPr="00F4291B">
              <w:rPr>
                <w:rFonts w:ascii="Arial" w:eastAsia="SimSun" w:hAnsi="Arial" w:cs="Arial"/>
                <w:sz w:val="18"/>
                <w:szCs w:val="18"/>
                <w:u w:val="single"/>
                <w:lang w:eastAsia="zh-CN"/>
              </w:rPr>
              <w:t xml:space="preserve">first </w:t>
            </w:r>
            <w:r w:rsidRPr="00F4291B">
              <w:rPr>
                <w:rFonts w:ascii="Arial" w:eastAsia="SimSun" w:hAnsi="Arial" w:cs="Arial"/>
                <w:sz w:val="18"/>
                <w:szCs w:val="18"/>
                <w:lang w:eastAsia="zh-CN"/>
              </w:rPr>
              <w:t>take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to an HIV clinic?</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MONTH _____  _____</w:t>
            </w:r>
          </w:p>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YEAR ____ _____ _____ _____</w:t>
            </w:r>
          </w:p>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DON’T KNOW / REMEMBER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line="240" w:lineRule="auto"/>
              <w:rPr>
                <w:rFonts w:ascii="Arial" w:eastAsia="SimSun" w:hAnsi="Arial" w:cs="Arial"/>
                <w:sz w:val="18"/>
                <w:szCs w:val="18"/>
                <w:lang w:eastAsia="zh-CN"/>
              </w:rPr>
            </w:pPr>
            <w:r w:rsidRPr="00F4291B">
              <w:rPr>
                <w:rFonts w:ascii="Arial" w:eastAsia="SimSun" w:hAnsi="Arial" w:cs="Arial"/>
                <w:sz w:val="18"/>
                <w:szCs w:val="18"/>
                <w:lang w:eastAsia="zh-CN"/>
              </w:rPr>
              <w:t>GO TO P16</w:t>
            </w:r>
          </w:p>
        </w:tc>
      </w:tr>
      <w:tr w:rsidR="00F4291B" w:rsidRPr="00F4291B" w:rsidTr="00F4291B">
        <w:trPr>
          <w:trHeight w:val="29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P15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 xml:space="preserve">Can you tell me the </w:t>
            </w:r>
            <w:r w:rsidRPr="00F4291B">
              <w:rPr>
                <w:rFonts w:ascii="Arial" w:eastAsia="SimSun" w:hAnsi="Arial" w:cs="Arial"/>
                <w:sz w:val="18"/>
                <w:szCs w:val="18"/>
                <w:u w:val="single"/>
                <w:lang w:eastAsia="zh-CN"/>
              </w:rPr>
              <w:t>main</w:t>
            </w:r>
            <w:r w:rsidRPr="00F4291B">
              <w:rPr>
                <w:rFonts w:ascii="Arial" w:eastAsia="SimSun" w:hAnsi="Arial" w:cs="Arial"/>
                <w:sz w:val="18"/>
                <w:szCs w:val="18"/>
                <w:lang w:eastAsia="zh-CN"/>
              </w:rPr>
              <w:t xml:space="preserve"> reason why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has not attended HIV clinic?</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MAIN REASON ONLY</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60"/>
              <w:ind w:left="162"/>
              <w:rPr>
                <w:rFonts w:ascii="Arial" w:eastAsia="SimSun" w:hAnsi="Arial" w:cs="Arial"/>
                <w:sz w:val="16"/>
                <w:lang w:eastAsia="zh-CN"/>
              </w:rPr>
            </w:pPr>
          </w:p>
          <w:p w:rsidR="00F4291B" w:rsidRPr="00F4291B" w:rsidRDefault="00F4291B" w:rsidP="00F4291B">
            <w:pPr>
              <w:spacing w:after="60"/>
              <w:ind w:left="162"/>
              <w:rPr>
                <w:rFonts w:ascii="Arial" w:eastAsia="SimSun" w:hAnsi="Arial" w:cs="Arial"/>
                <w:sz w:val="16"/>
                <w:lang w:eastAsia="zh-CN"/>
              </w:rPr>
            </w:pPr>
            <w:r w:rsidRPr="00F4291B">
              <w:rPr>
                <w:rFonts w:ascii="Arial" w:eastAsia="SimSun" w:hAnsi="Arial" w:cs="Arial"/>
                <w:sz w:val="16"/>
                <w:lang w:eastAsia="zh-CN"/>
              </w:rPr>
              <w:t>THE FACILITY TOO FAR AWAY = 1</w:t>
            </w:r>
          </w:p>
          <w:p w:rsidR="00F4291B" w:rsidRPr="00F4291B" w:rsidRDefault="00F4291B" w:rsidP="00F4291B">
            <w:pPr>
              <w:spacing w:after="60"/>
              <w:ind w:left="342" w:hanging="180"/>
              <w:rPr>
                <w:rFonts w:ascii="Arial" w:eastAsia="SimSun" w:hAnsi="Arial" w:cs="Arial"/>
                <w:sz w:val="16"/>
                <w:lang w:eastAsia="zh-CN"/>
              </w:rPr>
            </w:pPr>
            <w:r w:rsidRPr="00F4291B">
              <w:rPr>
                <w:rFonts w:ascii="Arial" w:eastAsia="SimSun" w:hAnsi="Arial" w:cs="Arial"/>
                <w:sz w:val="16"/>
                <w:lang w:eastAsia="zh-CN"/>
              </w:rPr>
              <w:t>I DON’T KNOW WHERE TO GET SERVICES FOR (</w:t>
            </w:r>
            <w:r w:rsidRPr="00F4291B">
              <w:rPr>
                <w:rFonts w:ascii="Arial" w:eastAsia="SimSun" w:hAnsi="Arial" w:cs="Arial"/>
                <w:b/>
                <w:sz w:val="16"/>
                <w:lang w:eastAsia="zh-CN"/>
              </w:rPr>
              <w:t>NAME</w:t>
            </w:r>
            <w:r w:rsidRPr="00F4291B">
              <w:rPr>
                <w:rFonts w:ascii="Arial" w:eastAsia="SimSun" w:hAnsi="Arial" w:cs="Arial"/>
                <w:sz w:val="16"/>
                <w:lang w:eastAsia="zh-CN"/>
              </w:rPr>
              <w:t>) = 2</w:t>
            </w:r>
          </w:p>
          <w:p w:rsidR="00F4291B" w:rsidRPr="00F4291B" w:rsidRDefault="00F4291B" w:rsidP="00F4291B">
            <w:pPr>
              <w:spacing w:after="60"/>
              <w:ind w:left="162"/>
              <w:rPr>
                <w:rFonts w:ascii="Arial" w:eastAsia="SimSun" w:hAnsi="Arial" w:cs="Arial"/>
                <w:sz w:val="16"/>
                <w:lang w:eastAsia="zh-CN"/>
              </w:rPr>
            </w:pPr>
            <w:r w:rsidRPr="00F4291B">
              <w:rPr>
                <w:rFonts w:ascii="Arial" w:eastAsia="SimSun" w:hAnsi="Arial" w:cs="Arial"/>
                <w:sz w:val="16"/>
                <w:lang w:eastAsia="zh-CN"/>
              </w:rPr>
              <w:t>I CAN NOT AFFORD IT = 3</w:t>
            </w:r>
          </w:p>
          <w:p w:rsidR="00F4291B" w:rsidRPr="00F4291B" w:rsidRDefault="00F4291B" w:rsidP="00F4291B">
            <w:pPr>
              <w:spacing w:after="60"/>
              <w:ind w:left="342" w:hanging="270"/>
              <w:rPr>
                <w:rFonts w:ascii="Arial" w:eastAsia="SimSun" w:hAnsi="Arial" w:cs="Arial"/>
                <w:caps/>
                <w:sz w:val="16"/>
                <w:lang w:eastAsia="zh-CN"/>
              </w:rPr>
            </w:pPr>
            <w:r w:rsidRPr="00F4291B">
              <w:rPr>
                <w:rFonts w:ascii="Arial" w:eastAsia="SimSun" w:hAnsi="Arial" w:cs="Arial"/>
                <w:caps/>
                <w:sz w:val="16"/>
                <w:lang w:eastAsia="zh-CN"/>
              </w:rPr>
              <w:t xml:space="preserve">  i don’t think (</w:t>
            </w:r>
            <w:r w:rsidRPr="00F4291B">
              <w:rPr>
                <w:rFonts w:ascii="Arial" w:eastAsia="SimSun" w:hAnsi="Arial" w:cs="Arial"/>
                <w:b/>
                <w:caps/>
                <w:sz w:val="16"/>
                <w:lang w:eastAsia="zh-CN"/>
              </w:rPr>
              <w:t>name</w:t>
            </w:r>
            <w:r w:rsidRPr="00F4291B">
              <w:rPr>
                <w:rFonts w:ascii="Arial" w:eastAsia="SimSun" w:hAnsi="Arial" w:cs="Arial"/>
                <w:caps/>
                <w:sz w:val="16"/>
                <w:lang w:eastAsia="zh-CN"/>
              </w:rPr>
              <w:t>) needs it, he/she is not sick = 4</w:t>
            </w:r>
          </w:p>
          <w:p w:rsidR="00F4291B" w:rsidRPr="00F4291B" w:rsidRDefault="00F4291B" w:rsidP="00F4291B">
            <w:pPr>
              <w:spacing w:after="60"/>
              <w:ind w:left="342" w:hanging="180"/>
              <w:rPr>
                <w:rFonts w:ascii="Arial" w:eastAsia="SimSun" w:hAnsi="Arial" w:cs="Arial"/>
                <w:sz w:val="16"/>
                <w:lang w:eastAsia="zh-CN"/>
              </w:rPr>
            </w:pPr>
            <w:r w:rsidRPr="00F4291B">
              <w:rPr>
                <w:rFonts w:ascii="Arial" w:eastAsia="SimSun" w:hAnsi="Arial" w:cs="Arial"/>
                <w:sz w:val="16"/>
                <w:lang w:eastAsia="zh-CN"/>
              </w:rPr>
              <w:t>I FEAR PEOPLE WILL KNOW THAT  (</w:t>
            </w:r>
            <w:r w:rsidRPr="00F4291B">
              <w:rPr>
                <w:rFonts w:ascii="Arial" w:eastAsia="SimSun" w:hAnsi="Arial" w:cs="Arial"/>
                <w:b/>
                <w:sz w:val="16"/>
                <w:lang w:eastAsia="zh-CN"/>
              </w:rPr>
              <w:t>NAME</w:t>
            </w:r>
            <w:r w:rsidRPr="00F4291B">
              <w:rPr>
                <w:rFonts w:ascii="Arial" w:eastAsia="SimSun" w:hAnsi="Arial" w:cs="Arial"/>
                <w:sz w:val="16"/>
                <w:lang w:eastAsia="zh-CN"/>
              </w:rPr>
              <w:t>) HAS HIV IF I TAKE HIM/HER    TO A CLINIC = 5</w:t>
            </w:r>
          </w:p>
          <w:p w:rsidR="00F4291B" w:rsidRPr="00F4291B" w:rsidRDefault="00F4291B" w:rsidP="00F4291B">
            <w:pPr>
              <w:spacing w:after="60"/>
              <w:ind w:left="162"/>
              <w:rPr>
                <w:rFonts w:ascii="Arial" w:eastAsia="SimSun" w:hAnsi="Arial" w:cs="Arial"/>
                <w:sz w:val="16"/>
                <w:lang w:eastAsia="zh-CN"/>
              </w:rPr>
            </w:pPr>
            <w:r w:rsidRPr="00F4291B">
              <w:rPr>
                <w:rFonts w:ascii="Arial" w:eastAsia="SimSun" w:hAnsi="Arial" w:cs="Arial"/>
                <w:sz w:val="16"/>
                <w:lang w:eastAsia="zh-CN"/>
              </w:rPr>
              <w:t>OTHER = 96</w:t>
            </w:r>
          </w:p>
          <w:p w:rsidR="00F4291B" w:rsidRPr="00F4291B" w:rsidRDefault="00F4291B" w:rsidP="00F4291B">
            <w:pPr>
              <w:spacing w:after="60"/>
              <w:ind w:left="162"/>
              <w:rPr>
                <w:rFonts w:ascii="Arial" w:eastAsia="SimSun" w:hAnsi="Arial" w:cs="Arial"/>
                <w:sz w:val="16"/>
                <w:lang w:eastAsia="zh-CN"/>
              </w:rPr>
            </w:pPr>
            <w:r w:rsidRPr="00F4291B">
              <w:rPr>
                <w:rFonts w:ascii="Arial" w:eastAsia="SimSun" w:hAnsi="Arial" w:cs="Arial"/>
                <w:sz w:val="16"/>
                <w:lang w:eastAsia="zh-CN"/>
              </w:rPr>
              <w:t>____________________________</w:t>
            </w:r>
          </w:p>
          <w:p w:rsidR="00F4291B" w:rsidRPr="00F4291B" w:rsidRDefault="00F4291B" w:rsidP="00F4291B">
            <w:pPr>
              <w:spacing w:after="60"/>
              <w:ind w:left="162"/>
              <w:rPr>
                <w:rFonts w:ascii="Arial" w:eastAsia="SimSun" w:hAnsi="Arial" w:cs="Arial"/>
                <w:sz w:val="16"/>
                <w:lang w:eastAsia="zh-CN"/>
              </w:rPr>
            </w:pPr>
            <w:r w:rsidRPr="00F4291B">
              <w:rPr>
                <w:rFonts w:ascii="Arial" w:eastAsia="SimSun" w:hAnsi="Arial" w:cs="Arial"/>
                <w:sz w:val="16"/>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tc>
      </w:tr>
      <w:tr w:rsidR="00F4291B" w:rsidRPr="00F4291B" w:rsidTr="00F4291B">
        <w:trPr>
          <w:trHeight w:val="80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P16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Is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xml:space="preserve">) currently taking </w:t>
            </w:r>
            <w:proofErr w:type="spellStart"/>
            <w:r w:rsidRPr="00F4291B">
              <w:rPr>
                <w:rFonts w:ascii="Arial" w:eastAsia="SimSun" w:hAnsi="Arial" w:cs="Arial"/>
                <w:sz w:val="18"/>
                <w:szCs w:val="18"/>
                <w:lang w:eastAsia="zh-CN"/>
              </w:rPr>
              <w:t>Septrin</w:t>
            </w:r>
            <w:proofErr w:type="spellEnd"/>
            <w:r w:rsidRPr="00F4291B">
              <w:rPr>
                <w:rFonts w:ascii="Arial" w:eastAsia="SimSun" w:hAnsi="Arial" w:cs="Arial"/>
                <w:sz w:val="18"/>
                <w:szCs w:val="18"/>
                <w:lang w:eastAsia="zh-CN"/>
              </w:rPr>
              <w:t xml:space="preserve"> or cotrimoxazole? </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sz w:val="18"/>
                <w:szCs w:val="18"/>
                <w:lang w:eastAsia="zh-CN"/>
              </w:rPr>
            </w:pP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YES = 1</w:t>
            </w:r>
          </w:p>
          <w:p w:rsidR="00F4291B" w:rsidRPr="00F4291B" w:rsidRDefault="00F4291B" w:rsidP="00F4291B">
            <w:pPr>
              <w:spacing w:after="0"/>
              <w:ind w:left="162"/>
              <w:rPr>
                <w:rFonts w:ascii="Arial" w:eastAsia="SimSun" w:hAnsi="Arial" w:cs="Arial"/>
                <w:sz w:val="18"/>
                <w:szCs w:val="18"/>
                <w:lang w:eastAsia="zh-CN"/>
              </w:rPr>
            </w:pPr>
            <w:r w:rsidRPr="00F4291B">
              <w:rPr>
                <w:rFonts w:ascii="Arial" w:eastAsia="SimSun" w:hAnsi="Arial" w:cs="Arial"/>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6"/>
                <w:szCs w:val="18"/>
                <w:lang w:eastAsia="zh-CN"/>
              </w:rPr>
            </w:pP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t xml:space="preserve">IF YES </w:t>
            </w: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sym w:font="Wingdings" w:char="F0E0"/>
            </w:r>
            <w:r w:rsidRPr="00F4291B">
              <w:rPr>
                <w:rFonts w:ascii="Arial" w:eastAsia="SimSun" w:hAnsi="Arial" w:cs="Arial"/>
                <w:sz w:val="16"/>
                <w:szCs w:val="18"/>
                <w:lang w:eastAsia="zh-CN"/>
              </w:rPr>
              <w:t xml:space="preserve"> P18</w:t>
            </w:r>
          </w:p>
        </w:tc>
      </w:tr>
      <w:tr w:rsidR="00F4291B" w:rsidRPr="00F4291B" w:rsidTr="00F4291B">
        <w:trPr>
          <w:trHeight w:val="377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P17</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 xml:space="preserve">Can you tell me the </w:t>
            </w:r>
            <w:r w:rsidRPr="00F4291B">
              <w:rPr>
                <w:rFonts w:ascii="Arial" w:eastAsia="SimSun" w:hAnsi="Arial" w:cs="Arial"/>
                <w:sz w:val="18"/>
                <w:szCs w:val="18"/>
                <w:u w:val="single"/>
                <w:lang w:eastAsia="zh-CN"/>
              </w:rPr>
              <w:t>main</w:t>
            </w:r>
            <w:r w:rsidRPr="00F4291B">
              <w:rPr>
                <w:rFonts w:ascii="Arial" w:eastAsia="SimSun" w:hAnsi="Arial" w:cs="Arial"/>
                <w:sz w:val="18"/>
                <w:szCs w:val="18"/>
                <w:lang w:eastAsia="zh-CN"/>
              </w:rPr>
              <w:t xml:space="preserve"> reason why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xml:space="preserve">) is not currently taking </w:t>
            </w:r>
            <w:proofErr w:type="spellStart"/>
            <w:r w:rsidRPr="00F4291B">
              <w:rPr>
                <w:rFonts w:ascii="Arial" w:eastAsia="SimSun" w:hAnsi="Arial" w:cs="Arial"/>
                <w:sz w:val="18"/>
                <w:szCs w:val="18"/>
                <w:lang w:eastAsia="zh-CN"/>
              </w:rPr>
              <w:t>Septrin</w:t>
            </w:r>
            <w:proofErr w:type="spellEnd"/>
            <w:r w:rsidRPr="00F4291B">
              <w:rPr>
                <w:rFonts w:ascii="Arial" w:eastAsia="SimSun" w:hAnsi="Arial" w:cs="Arial"/>
                <w:sz w:val="18"/>
                <w:szCs w:val="18"/>
                <w:lang w:eastAsia="zh-CN"/>
              </w:rPr>
              <w:t xml:space="preserve"> or Cotrimoxazole daily?</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MAIN REASON ONLY</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252"/>
              <w:rPr>
                <w:rFonts w:ascii="Arial" w:eastAsia="SimSun" w:hAnsi="Arial" w:cs="Arial"/>
                <w:caps/>
                <w:sz w:val="16"/>
                <w:szCs w:val="18"/>
                <w:lang w:eastAsia="zh-CN"/>
              </w:rPr>
            </w:pPr>
          </w:p>
          <w:p w:rsidR="00F4291B" w:rsidRPr="00F4291B" w:rsidRDefault="00F4291B" w:rsidP="00F4291B">
            <w:pPr>
              <w:spacing w:after="60"/>
              <w:ind w:left="252" w:hanging="180"/>
              <w:rPr>
                <w:rFonts w:ascii="Arial" w:eastAsia="SimSun" w:hAnsi="Arial" w:cs="Arial"/>
                <w:caps/>
                <w:sz w:val="16"/>
                <w:szCs w:val="18"/>
                <w:lang w:eastAsia="zh-CN"/>
              </w:rPr>
            </w:pPr>
            <w:r w:rsidRPr="00F4291B">
              <w:rPr>
                <w:rFonts w:ascii="Arial" w:eastAsia="SimSun" w:hAnsi="Arial" w:cs="Arial"/>
                <w:caps/>
                <w:sz w:val="16"/>
                <w:szCs w:val="18"/>
                <w:lang w:eastAsia="zh-CN"/>
              </w:rPr>
              <w:t>I have trouble giving (</w:t>
            </w:r>
            <w:r w:rsidRPr="00F4291B">
              <w:rPr>
                <w:rFonts w:ascii="Arial" w:eastAsia="SimSun" w:hAnsi="Arial" w:cs="Arial"/>
                <w:b/>
                <w:caps/>
                <w:sz w:val="16"/>
                <w:szCs w:val="18"/>
                <w:lang w:eastAsia="zh-CN"/>
              </w:rPr>
              <w:t>name</w:t>
            </w:r>
            <w:r w:rsidRPr="00F4291B">
              <w:rPr>
                <w:rFonts w:ascii="Arial" w:eastAsia="SimSun" w:hAnsi="Arial" w:cs="Arial"/>
                <w:caps/>
                <w:sz w:val="16"/>
                <w:szCs w:val="18"/>
                <w:lang w:eastAsia="zh-CN"/>
              </w:rPr>
              <w:t>) a tablet everyday = 1</w:t>
            </w:r>
          </w:p>
          <w:p w:rsidR="00F4291B" w:rsidRPr="00F4291B" w:rsidRDefault="00F4291B" w:rsidP="00F4291B">
            <w:pPr>
              <w:spacing w:after="60"/>
              <w:ind w:left="72"/>
              <w:rPr>
                <w:rFonts w:ascii="Arial" w:eastAsia="SimSun" w:hAnsi="Arial" w:cs="Arial"/>
                <w:caps/>
                <w:sz w:val="16"/>
                <w:szCs w:val="18"/>
                <w:lang w:eastAsia="zh-CN"/>
              </w:rPr>
            </w:pPr>
            <w:r w:rsidRPr="00F4291B">
              <w:rPr>
                <w:rFonts w:ascii="Arial" w:eastAsia="SimSun" w:hAnsi="Arial" w:cs="Arial"/>
                <w:caps/>
                <w:sz w:val="16"/>
                <w:szCs w:val="18"/>
                <w:lang w:eastAsia="zh-CN"/>
              </w:rPr>
              <w:t>(</w:t>
            </w:r>
            <w:r w:rsidRPr="00F4291B">
              <w:rPr>
                <w:rFonts w:ascii="Arial" w:eastAsia="SimSun" w:hAnsi="Arial" w:cs="Arial"/>
                <w:b/>
                <w:caps/>
                <w:sz w:val="16"/>
                <w:szCs w:val="18"/>
                <w:lang w:eastAsia="zh-CN"/>
              </w:rPr>
              <w:t>Name</w:t>
            </w:r>
            <w:r w:rsidRPr="00F4291B">
              <w:rPr>
                <w:rFonts w:ascii="Arial" w:eastAsia="SimSun" w:hAnsi="Arial" w:cs="Arial"/>
                <w:caps/>
                <w:sz w:val="16"/>
                <w:szCs w:val="18"/>
                <w:lang w:eastAsia="zh-CN"/>
              </w:rPr>
              <w:t>) had side effects/rash = 2</w:t>
            </w:r>
          </w:p>
          <w:p w:rsidR="00F4291B" w:rsidRPr="00F4291B" w:rsidRDefault="00F4291B" w:rsidP="00F4291B">
            <w:pPr>
              <w:spacing w:after="60"/>
              <w:ind w:left="252" w:hanging="180"/>
              <w:rPr>
                <w:rFonts w:ascii="Arial" w:eastAsia="SimSun" w:hAnsi="Arial" w:cs="Arial"/>
                <w:caps/>
                <w:sz w:val="16"/>
                <w:szCs w:val="18"/>
                <w:lang w:eastAsia="zh-CN"/>
              </w:rPr>
            </w:pPr>
            <w:r w:rsidRPr="00F4291B">
              <w:rPr>
                <w:rFonts w:ascii="Arial" w:eastAsia="SimSun" w:hAnsi="Arial" w:cs="Arial"/>
                <w:caps/>
                <w:sz w:val="16"/>
                <w:szCs w:val="18"/>
                <w:lang w:eastAsia="zh-CN"/>
              </w:rPr>
              <w:t>THE facility/pharmacy too far AWAY for me to get the SEPTRIN  OR COTROMOXIAZOLE  regularly = 3</w:t>
            </w:r>
          </w:p>
          <w:p w:rsidR="00F4291B" w:rsidRPr="00F4291B" w:rsidRDefault="00F4291B" w:rsidP="00F4291B">
            <w:pPr>
              <w:spacing w:after="60"/>
              <w:ind w:left="72"/>
              <w:rPr>
                <w:rFonts w:ascii="Arial" w:eastAsia="SimSun" w:hAnsi="Arial" w:cs="Arial"/>
                <w:caps/>
                <w:sz w:val="16"/>
                <w:szCs w:val="18"/>
                <w:lang w:eastAsia="zh-CN"/>
              </w:rPr>
            </w:pPr>
            <w:r w:rsidRPr="00F4291B">
              <w:rPr>
                <w:rFonts w:ascii="Arial" w:eastAsia="SimSun" w:hAnsi="Arial" w:cs="Arial"/>
                <w:caps/>
                <w:sz w:val="16"/>
                <w:szCs w:val="18"/>
                <w:lang w:eastAsia="zh-CN"/>
              </w:rPr>
              <w:t>I CAN NOT AFFORD IT = 4</w:t>
            </w:r>
          </w:p>
          <w:p w:rsidR="00F4291B" w:rsidRPr="00F4291B" w:rsidRDefault="00F4291B" w:rsidP="00F4291B">
            <w:pPr>
              <w:spacing w:after="60"/>
              <w:ind w:left="252" w:hanging="180"/>
              <w:rPr>
                <w:rFonts w:ascii="Arial" w:eastAsia="SimSun" w:hAnsi="Arial" w:cs="Arial"/>
                <w:caps/>
                <w:sz w:val="16"/>
                <w:szCs w:val="18"/>
                <w:lang w:eastAsia="zh-CN"/>
              </w:rPr>
            </w:pPr>
            <w:r w:rsidRPr="00F4291B">
              <w:rPr>
                <w:rFonts w:ascii="Arial" w:eastAsia="SimSun" w:hAnsi="Arial" w:cs="Arial"/>
                <w:caps/>
                <w:sz w:val="16"/>
                <w:szCs w:val="18"/>
                <w:lang w:eastAsia="zh-CN"/>
              </w:rPr>
              <w:t>i don’t think (</w:t>
            </w:r>
            <w:r w:rsidRPr="00F4291B">
              <w:rPr>
                <w:rFonts w:ascii="Arial" w:eastAsia="SimSun" w:hAnsi="Arial" w:cs="Arial"/>
                <w:b/>
                <w:caps/>
                <w:sz w:val="16"/>
                <w:szCs w:val="18"/>
                <w:lang w:eastAsia="zh-CN"/>
              </w:rPr>
              <w:t>name</w:t>
            </w:r>
            <w:r w:rsidRPr="00F4291B">
              <w:rPr>
                <w:rFonts w:ascii="Arial" w:eastAsia="SimSun" w:hAnsi="Arial" w:cs="Arial"/>
                <w:caps/>
                <w:sz w:val="16"/>
                <w:szCs w:val="18"/>
                <w:lang w:eastAsia="zh-CN"/>
              </w:rPr>
              <w:t>) needs it, he/she is not sick = 5</w:t>
            </w:r>
          </w:p>
          <w:p w:rsidR="00F4291B" w:rsidRPr="00F4291B" w:rsidRDefault="00F4291B" w:rsidP="00F4291B">
            <w:pPr>
              <w:spacing w:after="60"/>
              <w:ind w:left="252" w:hanging="180"/>
              <w:rPr>
                <w:rFonts w:ascii="Arial" w:eastAsia="SimSun" w:hAnsi="Arial" w:cs="Arial"/>
                <w:caps/>
                <w:sz w:val="16"/>
                <w:szCs w:val="18"/>
                <w:lang w:eastAsia="zh-CN"/>
              </w:rPr>
            </w:pPr>
            <w:r w:rsidRPr="00F4291B">
              <w:rPr>
                <w:rFonts w:ascii="Arial" w:eastAsia="SimSun" w:hAnsi="Arial" w:cs="Arial"/>
                <w:caps/>
                <w:sz w:val="16"/>
                <w:szCs w:val="18"/>
                <w:lang w:eastAsia="zh-CN"/>
              </w:rPr>
              <w:t>i tried to get sEPTRIN OR COTRIMOXAZOLE for (</w:t>
            </w:r>
            <w:r w:rsidRPr="00F4291B">
              <w:rPr>
                <w:rFonts w:ascii="Arial" w:eastAsia="SimSun" w:hAnsi="Arial" w:cs="Arial"/>
                <w:b/>
                <w:caps/>
                <w:sz w:val="16"/>
                <w:szCs w:val="18"/>
                <w:lang w:eastAsia="zh-CN"/>
              </w:rPr>
              <w:t>name</w:t>
            </w:r>
            <w:r w:rsidRPr="00F4291B">
              <w:rPr>
                <w:rFonts w:ascii="Arial" w:eastAsia="SimSun" w:hAnsi="Arial" w:cs="Arial"/>
                <w:caps/>
                <w:sz w:val="16"/>
                <w:szCs w:val="18"/>
                <w:lang w:eastAsia="zh-CN"/>
              </w:rPr>
              <w:t>) but the pharmacy/ facility was out of stock = 6</w:t>
            </w:r>
          </w:p>
          <w:p w:rsidR="00F4291B" w:rsidRPr="00F4291B" w:rsidRDefault="00F4291B" w:rsidP="00F4291B">
            <w:pPr>
              <w:spacing w:after="60"/>
              <w:ind w:left="252" w:hanging="180"/>
              <w:rPr>
                <w:rFonts w:ascii="Arial" w:eastAsia="SimSun" w:hAnsi="Arial" w:cs="Arial"/>
                <w:caps/>
                <w:sz w:val="16"/>
                <w:szCs w:val="18"/>
                <w:lang w:eastAsia="zh-CN"/>
              </w:rPr>
            </w:pPr>
            <w:r w:rsidRPr="00F4291B">
              <w:rPr>
                <w:rFonts w:ascii="Arial" w:eastAsia="SimSun" w:hAnsi="Arial" w:cs="Arial"/>
                <w:caps/>
                <w:sz w:val="16"/>
                <w:szCs w:val="18"/>
                <w:lang w:eastAsia="zh-CN"/>
              </w:rPr>
              <w:t>i fear people will known that (</w:t>
            </w:r>
            <w:r w:rsidRPr="00F4291B">
              <w:rPr>
                <w:rFonts w:ascii="Arial" w:eastAsia="SimSun" w:hAnsi="Arial" w:cs="Arial"/>
                <w:b/>
                <w:caps/>
                <w:sz w:val="16"/>
                <w:szCs w:val="18"/>
                <w:lang w:eastAsia="zh-CN"/>
              </w:rPr>
              <w:t>Name</w:t>
            </w:r>
            <w:r w:rsidRPr="00F4291B">
              <w:rPr>
                <w:rFonts w:ascii="Arial" w:eastAsia="SimSun" w:hAnsi="Arial" w:cs="Arial"/>
                <w:caps/>
                <w:sz w:val="16"/>
                <w:szCs w:val="18"/>
                <w:lang w:eastAsia="zh-CN"/>
              </w:rPr>
              <w:t>) has  HIV if SEPTRIN OR COTRIMOXAZOLE IS GIVEN = 7</w:t>
            </w:r>
          </w:p>
          <w:p w:rsidR="00F4291B" w:rsidRPr="00F4291B" w:rsidRDefault="00F4291B" w:rsidP="00F4291B">
            <w:pPr>
              <w:spacing w:after="60"/>
              <w:ind w:left="252" w:hanging="180"/>
              <w:rPr>
                <w:rFonts w:ascii="Arial" w:eastAsia="SimSun" w:hAnsi="Arial" w:cs="Arial"/>
                <w:caps/>
                <w:sz w:val="16"/>
                <w:szCs w:val="18"/>
                <w:lang w:eastAsia="zh-CN"/>
              </w:rPr>
            </w:pPr>
            <w:r w:rsidRPr="00F4291B">
              <w:rPr>
                <w:rFonts w:ascii="Arial" w:eastAsia="SimSun" w:hAnsi="Arial" w:cs="Arial"/>
                <w:caps/>
                <w:sz w:val="16"/>
                <w:szCs w:val="18"/>
                <w:lang w:eastAsia="zh-CN"/>
              </w:rPr>
              <w:t>too busy / no time to give = 8</w:t>
            </w:r>
          </w:p>
          <w:p w:rsidR="00F4291B" w:rsidRPr="00F4291B" w:rsidRDefault="00F4291B" w:rsidP="00F4291B">
            <w:pPr>
              <w:spacing w:after="60"/>
              <w:ind w:left="252" w:hanging="180"/>
              <w:rPr>
                <w:rFonts w:ascii="Arial" w:eastAsia="SimSun" w:hAnsi="Arial" w:cs="Arial"/>
                <w:caps/>
                <w:sz w:val="16"/>
                <w:szCs w:val="18"/>
                <w:lang w:eastAsia="zh-CN"/>
              </w:rPr>
            </w:pPr>
            <w:r w:rsidRPr="00F4291B">
              <w:rPr>
                <w:rFonts w:ascii="Arial" w:eastAsia="SimSun" w:hAnsi="Arial" w:cs="Arial"/>
                <w:caps/>
                <w:sz w:val="16"/>
                <w:szCs w:val="18"/>
                <w:lang w:eastAsia="zh-CN"/>
              </w:rPr>
              <w:t>My doctor has not recommended it = 9</w:t>
            </w:r>
          </w:p>
          <w:p w:rsidR="00F4291B" w:rsidRPr="00F4291B" w:rsidRDefault="00F4291B" w:rsidP="00F4291B">
            <w:pPr>
              <w:spacing w:after="60"/>
              <w:ind w:left="72"/>
              <w:rPr>
                <w:rFonts w:ascii="Arial" w:eastAsia="SimSun" w:hAnsi="Arial" w:cs="Arial"/>
                <w:caps/>
                <w:sz w:val="16"/>
                <w:szCs w:val="18"/>
                <w:lang w:eastAsia="zh-CN"/>
              </w:rPr>
            </w:pPr>
            <w:r w:rsidRPr="00F4291B">
              <w:rPr>
                <w:rFonts w:ascii="Arial" w:eastAsia="SimSun" w:hAnsi="Arial" w:cs="Arial"/>
                <w:caps/>
                <w:sz w:val="16"/>
                <w:szCs w:val="18"/>
                <w:lang w:eastAsia="zh-CN"/>
              </w:rPr>
              <w:t>other =96</w:t>
            </w:r>
          </w:p>
          <w:p w:rsidR="00F4291B" w:rsidRPr="00F4291B" w:rsidRDefault="00F4291B" w:rsidP="00F4291B">
            <w:pPr>
              <w:spacing w:after="60"/>
              <w:ind w:left="72"/>
              <w:rPr>
                <w:rFonts w:ascii="Arial" w:eastAsia="SimSun" w:hAnsi="Arial" w:cs="Arial"/>
                <w:caps/>
                <w:sz w:val="16"/>
                <w:szCs w:val="18"/>
                <w:lang w:eastAsia="zh-CN"/>
              </w:rPr>
            </w:pPr>
          </w:p>
          <w:p w:rsidR="00F4291B" w:rsidRPr="00F4291B" w:rsidRDefault="00F4291B" w:rsidP="00F4291B">
            <w:pPr>
              <w:spacing w:after="60"/>
              <w:ind w:left="72"/>
              <w:rPr>
                <w:rFonts w:ascii="Arial" w:eastAsia="SimSun" w:hAnsi="Arial" w:cs="Arial"/>
                <w:caps/>
                <w:sz w:val="16"/>
                <w:szCs w:val="18"/>
                <w:lang w:eastAsia="zh-CN"/>
              </w:rPr>
            </w:pPr>
            <w:r w:rsidRPr="00F4291B">
              <w:rPr>
                <w:rFonts w:ascii="Arial" w:eastAsia="SimSun" w:hAnsi="Arial" w:cs="Arial"/>
                <w:caps/>
                <w:sz w:val="16"/>
                <w:szCs w:val="18"/>
                <w:lang w:eastAsia="zh-CN"/>
              </w:rPr>
              <w:t>__________________________</w:t>
            </w:r>
          </w:p>
          <w:p w:rsidR="00F4291B" w:rsidRPr="00F4291B" w:rsidRDefault="00F4291B" w:rsidP="00F4291B">
            <w:pPr>
              <w:spacing w:after="60"/>
              <w:ind w:left="7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(specify)</w:t>
            </w:r>
          </w:p>
          <w:p w:rsidR="00F4291B" w:rsidRPr="00F4291B" w:rsidRDefault="00F4291B" w:rsidP="00F4291B">
            <w:pPr>
              <w:spacing w:after="60"/>
              <w:ind w:left="72"/>
              <w:rPr>
                <w:rFonts w:ascii="Arial" w:eastAsia="SimSun" w:hAnsi="Arial" w:cs="Arial"/>
                <w:caps/>
                <w:sz w:val="16"/>
                <w:szCs w:val="18"/>
                <w:lang w:eastAsia="zh-CN"/>
              </w:rPr>
            </w:pPr>
            <w:r w:rsidRPr="00F4291B">
              <w:rPr>
                <w:rFonts w:ascii="Arial" w:eastAsia="SimSun" w:hAnsi="Arial" w:cs="Arial"/>
                <w:caps/>
                <w:sz w:val="16"/>
                <w:szCs w:val="18"/>
                <w:lang w:eastAsia="zh-CN"/>
              </w:rPr>
              <w:t>I 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GOTO P19</w:t>
            </w:r>
          </w:p>
        </w:tc>
      </w:tr>
      <w:tr w:rsidR="00F4291B" w:rsidRPr="00F4291B" w:rsidTr="00F4291B">
        <w:trPr>
          <w:trHeight w:val="3554"/>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P18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 xml:space="preserve">From where did you get the </w:t>
            </w:r>
            <w:proofErr w:type="spellStart"/>
            <w:r w:rsidRPr="00F4291B">
              <w:rPr>
                <w:rFonts w:ascii="Arial" w:eastAsia="SimSun" w:hAnsi="Arial" w:cs="Arial"/>
                <w:sz w:val="18"/>
                <w:szCs w:val="18"/>
                <w:lang w:eastAsia="zh-CN"/>
              </w:rPr>
              <w:t>Septrin</w:t>
            </w:r>
            <w:proofErr w:type="spellEnd"/>
            <w:r w:rsidRPr="00F4291B">
              <w:rPr>
                <w:rFonts w:ascii="Arial" w:eastAsia="SimSun" w:hAnsi="Arial" w:cs="Arial"/>
                <w:sz w:val="18"/>
                <w:szCs w:val="18"/>
                <w:lang w:eastAsia="zh-CN"/>
              </w:rPr>
              <w:t xml:space="preserve"> or Cotrimoxazole that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is currently taking</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PROBE TO IDENTIFY THE TYPE OF SOURCE AND CIRCLE THE APPROPRIATE CODE.</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252"/>
              <w:rPr>
                <w:rFonts w:ascii="Arial" w:eastAsia="SimSun" w:hAnsi="Arial" w:cs="Arial"/>
                <w:caps/>
                <w:sz w:val="16"/>
                <w:szCs w:val="18"/>
                <w:lang w:eastAsia="zh-CN"/>
              </w:rPr>
            </w:pPr>
          </w:p>
          <w:p w:rsidR="00F4291B" w:rsidRPr="00F4291B" w:rsidRDefault="00F4291B" w:rsidP="00F4291B">
            <w:pPr>
              <w:spacing w:after="0"/>
              <w:ind w:left="252"/>
              <w:rPr>
                <w:rFonts w:ascii="Arial" w:eastAsia="SimSun" w:hAnsi="Arial" w:cs="Arial"/>
                <w:b/>
                <w:caps/>
                <w:sz w:val="16"/>
                <w:szCs w:val="18"/>
                <w:lang w:eastAsia="zh-CN"/>
              </w:rPr>
            </w:pPr>
            <w:r w:rsidRPr="00F4291B">
              <w:rPr>
                <w:rFonts w:ascii="Arial" w:eastAsia="SimSun" w:hAnsi="Arial" w:cs="Arial"/>
                <w:b/>
                <w:caps/>
                <w:sz w:val="16"/>
                <w:szCs w:val="18"/>
                <w:lang w:eastAsia="zh-CN"/>
              </w:rPr>
              <w:t>Public Sector</w:t>
            </w:r>
          </w:p>
          <w:p w:rsidR="00F4291B" w:rsidRPr="00F4291B" w:rsidRDefault="00F4291B" w:rsidP="00F4291B">
            <w:pPr>
              <w:spacing w:after="0"/>
              <w:ind w:left="25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Government hospital = 11</w:t>
            </w:r>
          </w:p>
          <w:p w:rsidR="00F4291B" w:rsidRPr="00F4291B" w:rsidRDefault="00F4291B" w:rsidP="00F4291B">
            <w:pPr>
              <w:spacing w:after="0"/>
              <w:ind w:left="25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Govt. health centre/clinic = 12</w:t>
            </w:r>
          </w:p>
          <w:p w:rsidR="00F4291B" w:rsidRPr="00F4291B" w:rsidRDefault="00F4291B" w:rsidP="00F4291B">
            <w:pPr>
              <w:spacing w:after="0"/>
              <w:ind w:left="25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Govt. dispensary = 13</w:t>
            </w:r>
          </w:p>
          <w:p w:rsidR="00F4291B" w:rsidRPr="00F4291B" w:rsidRDefault="00F4291B" w:rsidP="00F4291B">
            <w:pPr>
              <w:spacing w:after="0"/>
              <w:ind w:left="25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Other public = 14</w:t>
            </w:r>
          </w:p>
          <w:p w:rsidR="00F4291B" w:rsidRPr="00F4291B" w:rsidRDefault="00F4291B" w:rsidP="00F4291B">
            <w:pPr>
              <w:spacing w:after="0"/>
              <w:ind w:left="252"/>
              <w:rPr>
                <w:rFonts w:ascii="Arial" w:eastAsia="SimSun" w:hAnsi="Arial" w:cs="Arial"/>
                <w:caps/>
                <w:sz w:val="16"/>
                <w:szCs w:val="18"/>
                <w:lang w:eastAsia="zh-CN"/>
              </w:rPr>
            </w:pPr>
            <w:r w:rsidRPr="00F4291B">
              <w:rPr>
                <w:rFonts w:ascii="Arial" w:eastAsia="SimSun" w:hAnsi="Arial" w:cs="Arial"/>
                <w:caps/>
                <w:sz w:val="16"/>
                <w:szCs w:val="18"/>
                <w:lang w:eastAsia="zh-CN"/>
              </w:rPr>
              <w:t>____________________________</w:t>
            </w:r>
          </w:p>
          <w:p w:rsidR="00F4291B" w:rsidRPr="00F4291B" w:rsidRDefault="00F4291B" w:rsidP="00F4291B">
            <w:pPr>
              <w:spacing w:after="0"/>
              <w:ind w:left="25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(specify)</w:t>
            </w:r>
          </w:p>
          <w:p w:rsidR="00F4291B" w:rsidRPr="00F4291B" w:rsidRDefault="00F4291B" w:rsidP="00F4291B">
            <w:pPr>
              <w:spacing w:after="0"/>
              <w:ind w:left="252"/>
              <w:rPr>
                <w:rFonts w:ascii="Arial" w:eastAsia="SimSun" w:hAnsi="Arial" w:cs="Arial"/>
                <w:caps/>
                <w:sz w:val="16"/>
                <w:szCs w:val="18"/>
                <w:lang w:eastAsia="zh-CN"/>
              </w:rPr>
            </w:pPr>
          </w:p>
          <w:p w:rsidR="00F4291B" w:rsidRPr="00F4291B" w:rsidRDefault="00F4291B" w:rsidP="00F4291B">
            <w:pPr>
              <w:spacing w:after="0"/>
              <w:ind w:left="252"/>
              <w:rPr>
                <w:rFonts w:ascii="Arial" w:eastAsia="SimSun" w:hAnsi="Arial" w:cs="Arial"/>
                <w:b/>
                <w:caps/>
                <w:sz w:val="16"/>
                <w:szCs w:val="18"/>
                <w:lang w:eastAsia="zh-CN"/>
              </w:rPr>
            </w:pPr>
            <w:r w:rsidRPr="00F4291B">
              <w:rPr>
                <w:rFonts w:ascii="Arial" w:eastAsia="SimSun" w:hAnsi="Arial" w:cs="Arial"/>
                <w:b/>
                <w:caps/>
                <w:sz w:val="16"/>
                <w:szCs w:val="18"/>
                <w:lang w:eastAsia="zh-CN"/>
              </w:rPr>
              <w:t>non-public sector</w:t>
            </w:r>
          </w:p>
          <w:p w:rsidR="00F4291B" w:rsidRPr="00F4291B" w:rsidRDefault="00F4291B" w:rsidP="00F4291B">
            <w:pPr>
              <w:spacing w:after="0"/>
              <w:ind w:left="25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Mission/church hosp./clnc = 21</w:t>
            </w:r>
          </w:p>
          <w:p w:rsidR="00F4291B" w:rsidRPr="00F4291B" w:rsidRDefault="00F4291B" w:rsidP="00F4291B">
            <w:pPr>
              <w:spacing w:after="0"/>
              <w:ind w:left="25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Private hosp/clinic = 22</w:t>
            </w:r>
          </w:p>
          <w:p w:rsidR="00F4291B" w:rsidRPr="00F4291B" w:rsidRDefault="00F4291B" w:rsidP="00F4291B">
            <w:pPr>
              <w:spacing w:after="0"/>
              <w:ind w:left="25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Other private medical = 23</w:t>
            </w:r>
          </w:p>
          <w:p w:rsidR="00F4291B" w:rsidRPr="00F4291B" w:rsidRDefault="00F4291B" w:rsidP="00F4291B">
            <w:pPr>
              <w:spacing w:after="0"/>
              <w:ind w:left="252"/>
              <w:rPr>
                <w:rFonts w:ascii="Arial" w:eastAsia="SimSun" w:hAnsi="Arial" w:cs="Arial"/>
                <w:caps/>
                <w:sz w:val="16"/>
                <w:szCs w:val="18"/>
                <w:lang w:eastAsia="zh-CN"/>
              </w:rPr>
            </w:pPr>
            <w:r w:rsidRPr="00F4291B">
              <w:rPr>
                <w:rFonts w:ascii="Arial" w:eastAsia="SimSun" w:hAnsi="Arial" w:cs="Arial"/>
                <w:caps/>
                <w:sz w:val="16"/>
                <w:szCs w:val="18"/>
                <w:lang w:eastAsia="zh-CN"/>
              </w:rPr>
              <w:t>____________________________</w:t>
            </w:r>
          </w:p>
          <w:p w:rsidR="00F4291B" w:rsidRPr="00F4291B" w:rsidRDefault="00F4291B" w:rsidP="00F4291B">
            <w:pPr>
              <w:spacing w:after="0"/>
              <w:ind w:left="25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(specify)</w:t>
            </w:r>
          </w:p>
          <w:p w:rsidR="00F4291B" w:rsidRPr="00F4291B" w:rsidRDefault="00F4291B" w:rsidP="00F4291B">
            <w:pPr>
              <w:spacing w:after="0"/>
              <w:ind w:left="252"/>
              <w:rPr>
                <w:rFonts w:ascii="Arial" w:eastAsia="SimSun" w:hAnsi="Arial" w:cs="Arial"/>
                <w:caps/>
                <w:sz w:val="16"/>
                <w:szCs w:val="18"/>
                <w:lang w:eastAsia="zh-CN"/>
              </w:rPr>
            </w:pPr>
            <w:r w:rsidRPr="00F4291B">
              <w:rPr>
                <w:rFonts w:ascii="Arial" w:eastAsia="SimSun" w:hAnsi="Arial" w:cs="Arial"/>
                <w:caps/>
                <w:sz w:val="16"/>
                <w:szCs w:val="18"/>
                <w:lang w:eastAsia="zh-CN"/>
              </w:rPr>
              <w:t>I 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tc>
      </w:tr>
      <w:tr w:rsidR="00F4291B" w:rsidRPr="00F4291B" w:rsidTr="00F4291B">
        <w:trPr>
          <w:trHeight w:val="1061"/>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P19</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Has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ever taken ARVs, that is, antiretroviral medication, to treat his/her HIV infection?</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252"/>
              <w:rPr>
                <w:rFonts w:ascii="Arial" w:eastAsia="SimSun" w:hAnsi="Arial" w:cs="Arial"/>
                <w:caps/>
                <w:sz w:val="18"/>
                <w:szCs w:val="18"/>
                <w:lang w:eastAsia="zh-CN"/>
              </w:rPr>
            </w:pPr>
          </w:p>
          <w:p w:rsidR="00F4291B" w:rsidRPr="00F4291B" w:rsidRDefault="00F4291B" w:rsidP="00F4291B">
            <w:pPr>
              <w:spacing w:after="0"/>
              <w:ind w:left="25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252"/>
              <w:rPr>
                <w:rFonts w:ascii="Arial" w:eastAsia="SimSun" w:hAnsi="Arial" w:cs="Arial"/>
                <w:caps/>
                <w:sz w:val="18"/>
                <w:szCs w:val="18"/>
                <w:lang w:eastAsia="zh-CN"/>
              </w:rPr>
            </w:pPr>
            <w:r w:rsidRPr="00F4291B">
              <w:rPr>
                <w:rFonts w:ascii="Arial" w:eastAsia="SimSun" w:hAnsi="Arial" w:cs="Arial"/>
                <w:caps/>
                <w:sz w:val="18"/>
                <w:szCs w:val="18"/>
                <w:lang w:eastAsia="zh-CN"/>
              </w:rPr>
              <w:t>NO=2</w:t>
            </w:r>
          </w:p>
          <w:p w:rsidR="00F4291B" w:rsidRPr="00F4291B" w:rsidRDefault="00F4291B" w:rsidP="00F4291B">
            <w:pPr>
              <w:spacing w:after="0"/>
              <w:ind w:left="252"/>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6"/>
                <w:szCs w:val="18"/>
                <w:lang w:eastAsia="zh-CN"/>
              </w:rPr>
            </w:pP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t xml:space="preserve">IF NO, DK </w:t>
            </w:r>
            <w:r w:rsidRPr="00F4291B">
              <w:rPr>
                <w:rFonts w:ascii="Arial" w:eastAsia="SimSun" w:hAnsi="Arial" w:cs="Arial"/>
                <w:sz w:val="16"/>
                <w:szCs w:val="18"/>
                <w:lang w:eastAsia="zh-CN"/>
              </w:rPr>
              <w:sym w:font="Wingdings" w:char="F0E0"/>
            </w:r>
            <w:r w:rsidRPr="00F4291B">
              <w:rPr>
                <w:rFonts w:ascii="Arial" w:eastAsia="SimSun" w:hAnsi="Arial" w:cs="Arial"/>
                <w:sz w:val="16"/>
                <w:szCs w:val="18"/>
                <w:lang w:eastAsia="zh-CN"/>
              </w:rPr>
              <w:t>P21</w:t>
            </w:r>
          </w:p>
        </w:tc>
      </w:tr>
      <w:tr w:rsidR="00F4291B" w:rsidRPr="00F4291B" w:rsidTr="00F4291B">
        <w:trPr>
          <w:trHeight w:val="1061"/>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P20</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Is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currently taking ARVs, that is, antiretroviral medications daily?</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szCs w:val="18"/>
                <w:lang w:eastAsia="zh-CN"/>
              </w:rPr>
            </w:pP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NO=2</w:t>
            </w: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6"/>
                <w:szCs w:val="18"/>
                <w:lang w:eastAsia="zh-CN"/>
              </w:rPr>
            </w:pP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t xml:space="preserve">IF YES       </w:t>
            </w:r>
            <w:r w:rsidRPr="00F4291B">
              <w:rPr>
                <w:rFonts w:ascii="Arial" w:eastAsia="SimSun" w:hAnsi="Arial" w:cs="Arial"/>
                <w:sz w:val="16"/>
                <w:szCs w:val="18"/>
                <w:lang w:eastAsia="zh-CN"/>
              </w:rPr>
              <w:sym w:font="Wingdings" w:char="F0E0"/>
            </w:r>
            <w:r w:rsidRPr="00F4291B">
              <w:rPr>
                <w:rFonts w:ascii="Arial" w:eastAsia="SimSun" w:hAnsi="Arial" w:cs="Arial"/>
                <w:sz w:val="16"/>
                <w:szCs w:val="18"/>
                <w:lang w:eastAsia="zh-CN"/>
              </w:rPr>
              <w:t xml:space="preserve"> P22</w:t>
            </w: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t xml:space="preserve">IF DK    </w:t>
            </w:r>
            <w:r w:rsidRPr="00F4291B">
              <w:rPr>
                <w:rFonts w:ascii="Arial" w:eastAsia="SimSun" w:hAnsi="Arial" w:cs="Arial"/>
                <w:sz w:val="16"/>
                <w:szCs w:val="18"/>
                <w:lang w:eastAsia="zh-CN"/>
              </w:rPr>
              <w:sym w:font="Wingdings" w:char="F0E0"/>
            </w:r>
            <w:r w:rsidRPr="00F4291B">
              <w:rPr>
                <w:rFonts w:ascii="Arial" w:eastAsia="SimSun" w:hAnsi="Arial" w:cs="Arial"/>
                <w:sz w:val="16"/>
                <w:szCs w:val="18"/>
                <w:lang w:eastAsia="zh-CN"/>
              </w:rPr>
              <w:t>P23</w:t>
            </w:r>
          </w:p>
        </w:tc>
      </w:tr>
      <w:tr w:rsidR="00F4291B" w:rsidRPr="00F4291B" w:rsidTr="00F4291B">
        <w:trPr>
          <w:trHeight w:val="6263"/>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P21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 xml:space="preserve">Can you tell me the </w:t>
            </w:r>
            <w:r w:rsidRPr="00F4291B">
              <w:rPr>
                <w:rFonts w:ascii="Arial" w:eastAsia="SimSun" w:hAnsi="Arial" w:cs="Arial"/>
                <w:sz w:val="18"/>
                <w:szCs w:val="18"/>
                <w:u w:val="single"/>
                <w:lang w:eastAsia="zh-CN"/>
              </w:rPr>
              <w:t>main</w:t>
            </w:r>
            <w:r w:rsidRPr="00F4291B">
              <w:rPr>
                <w:rFonts w:ascii="Arial" w:eastAsia="SimSun" w:hAnsi="Arial" w:cs="Arial"/>
                <w:sz w:val="18"/>
                <w:szCs w:val="18"/>
                <w:lang w:eastAsia="zh-CN"/>
              </w:rPr>
              <w:t xml:space="preserve"> reason why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is not taking ARVs daily?</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MAIN REASON ONLY</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60"/>
              <w:ind w:left="162"/>
              <w:rPr>
                <w:rFonts w:ascii="Arial" w:eastAsia="SimSun" w:hAnsi="Arial" w:cs="Arial"/>
                <w:caps/>
                <w:sz w:val="16"/>
                <w:lang w:eastAsia="zh-CN"/>
              </w:rPr>
            </w:pPr>
          </w:p>
          <w:p w:rsidR="00F4291B" w:rsidRPr="00F4291B" w:rsidRDefault="00F4291B" w:rsidP="00F4291B">
            <w:pPr>
              <w:spacing w:after="60"/>
              <w:ind w:left="342" w:hanging="180"/>
              <w:rPr>
                <w:rFonts w:ascii="Arial" w:eastAsia="SimSun" w:hAnsi="Arial" w:cs="Arial"/>
                <w:caps/>
                <w:sz w:val="16"/>
                <w:szCs w:val="18"/>
                <w:lang w:eastAsia="zh-CN"/>
              </w:rPr>
            </w:pPr>
            <w:r w:rsidRPr="00F4291B">
              <w:rPr>
                <w:rFonts w:ascii="Arial" w:eastAsia="SimSun" w:hAnsi="Arial" w:cs="Arial"/>
                <w:caps/>
                <w:sz w:val="16"/>
                <w:szCs w:val="18"/>
                <w:lang w:eastAsia="zh-CN"/>
              </w:rPr>
              <w:t>I have trouble giving  arvs everyday to (</w:t>
            </w:r>
            <w:r w:rsidRPr="00F4291B">
              <w:rPr>
                <w:rFonts w:ascii="Arial" w:eastAsia="SimSun" w:hAnsi="Arial" w:cs="Arial"/>
                <w:b/>
                <w:caps/>
                <w:sz w:val="16"/>
                <w:szCs w:val="18"/>
                <w:lang w:eastAsia="zh-CN"/>
              </w:rPr>
              <w:t>name</w:t>
            </w:r>
            <w:r w:rsidRPr="00F4291B">
              <w:rPr>
                <w:rFonts w:ascii="Arial" w:eastAsia="SimSun" w:hAnsi="Arial" w:cs="Arial"/>
                <w:caps/>
                <w:sz w:val="16"/>
                <w:szCs w:val="18"/>
                <w:lang w:eastAsia="zh-CN"/>
              </w:rPr>
              <w:t>) /can’t remeber = 1</w:t>
            </w:r>
          </w:p>
          <w:p w:rsidR="00F4291B" w:rsidRPr="00F4291B" w:rsidRDefault="00F4291B" w:rsidP="00F4291B">
            <w:pPr>
              <w:spacing w:after="60"/>
              <w:ind w:left="342" w:hanging="180"/>
              <w:rPr>
                <w:rFonts w:ascii="Arial" w:eastAsia="SimSun" w:hAnsi="Arial" w:cs="Arial"/>
                <w:caps/>
                <w:sz w:val="16"/>
                <w:szCs w:val="18"/>
                <w:lang w:eastAsia="zh-CN"/>
              </w:rPr>
            </w:pPr>
            <w:r w:rsidRPr="00F4291B">
              <w:rPr>
                <w:rFonts w:ascii="Arial" w:eastAsia="SimSun" w:hAnsi="Arial" w:cs="Arial"/>
                <w:caps/>
                <w:sz w:val="16"/>
                <w:szCs w:val="18"/>
                <w:lang w:eastAsia="zh-CN"/>
              </w:rPr>
              <w:t>(</w:t>
            </w:r>
            <w:r w:rsidRPr="00F4291B">
              <w:rPr>
                <w:rFonts w:ascii="Arial" w:eastAsia="SimSun" w:hAnsi="Arial" w:cs="Arial"/>
                <w:b/>
                <w:caps/>
                <w:sz w:val="16"/>
                <w:szCs w:val="18"/>
                <w:lang w:eastAsia="zh-CN"/>
              </w:rPr>
              <w:t>NAME</w:t>
            </w:r>
            <w:r w:rsidRPr="00F4291B">
              <w:rPr>
                <w:rFonts w:ascii="Arial" w:eastAsia="SimSun" w:hAnsi="Arial" w:cs="Arial"/>
                <w:caps/>
                <w:sz w:val="16"/>
                <w:szCs w:val="18"/>
                <w:lang w:eastAsia="zh-CN"/>
              </w:rPr>
              <w:t>) had side effects/ made (</w:t>
            </w:r>
            <w:r w:rsidRPr="00F4291B">
              <w:rPr>
                <w:rFonts w:ascii="Arial" w:eastAsia="SimSun" w:hAnsi="Arial" w:cs="Arial"/>
                <w:b/>
                <w:caps/>
                <w:sz w:val="16"/>
                <w:szCs w:val="18"/>
                <w:lang w:eastAsia="zh-CN"/>
              </w:rPr>
              <w:t>NAME</w:t>
            </w:r>
            <w:r w:rsidRPr="00F4291B">
              <w:rPr>
                <w:rFonts w:ascii="Arial" w:eastAsia="SimSun" w:hAnsi="Arial" w:cs="Arial"/>
                <w:caps/>
                <w:sz w:val="16"/>
                <w:szCs w:val="18"/>
                <w:lang w:eastAsia="zh-CN"/>
              </w:rPr>
              <w:t>) sick = 2</w:t>
            </w:r>
          </w:p>
          <w:p w:rsidR="00F4291B" w:rsidRPr="00F4291B" w:rsidRDefault="00F4291B" w:rsidP="00F4291B">
            <w:pPr>
              <w:spacing w:after="60"/>
              <w:ind w:left="342" w:hanging="180"/>
              <w:rPr>
                <w:rFonts w:ascii="Arial" w:eastAsia="SimSun" w:hAnsi="Arial" w:cs="Arial"/>
                <w:caps/>
                <w:sz w:val="16"/>
                <w:szCs w:val="18"/>
                <w:lang w:eastAsia="zh-CN"/>
              </w:rPr>
            </w:pPr>
            <w:r w:rsidRPr="00F4291B">
              <w:rPr>
                <w:rFonts w:ascii="Arial" w:eastAsia="SimSun" w:hAnsi="Arial" w:cs="Arial"/>
                <w:caps/>
                <w:sz w:val="16"/>
                <w:szCs w:val="18"/>
                <w:lang w:eastAsia="zh-CN"/>
              </w:rPr>
              <w:t>THE FACILITY/PHARMACY TOO FAR AWAY for me to get arvs regularly = 3</w:t>
            </w:r>
          </w:p>
          <w:p w:rsidR="00F4291B" w:rsidRPr="00F4291B" w:rsidRDefault="00F4291B" w:rsidP="00F4291B">
            <w:pPr>
              <w:spacing w:after="60"/>
              <w:ind w:left="342" w:hanging="180"/>
              <w:rPr>
                <w:rFonts w:ascii="Arial" w:eastAsia="SimSun" w:hAnsi="Arial" w:cs="Arial"/>
                <w:caps/>
                <w:sz w:val="16"/>
                <w:szCs w:val="18"/>
                <w:lang w:eastAsia="zh-CN"/>
              </w:rPr>
            </w:pPr>
            <w:r w:rsidRPr="00F4291B">
              <w:rPr>
                <w:rFonts w:ascii="Arial" w:eastAsia="SimSun" w:hAnsi="Arial" w:cs="Arial"/>
                <w:caps/>
                <w:sz w:val="16"/>
                <w:szCs w:val="18"/>
                <w:lang w:eastAsia="zh-CN"/>
              </w:rPr>
              <w:t>I CAN NOT AFFORD IT/the arvs are too expensive = 4</w:t>
            </w:r>
          </w:p>
          <w:p w:rsidR="00F4291B" w:rsidRPr="00F4291B" w:rsidRDefault="00F4291B" w:rsidP="00F4291B">
            <w:pPr>
              <w:spacing w:after="60"/>
              <w:ind w:left="252" w:hanging="180"/>
              <w:rPr>
                <w:rFonts w:ascii="Arial" w:eastAsia="SimSun" w:hAnsi="Arial" w:cs="Arial"/>
                <w:caps/>
                <w:sz w:val="16"/>
                <w:szCs w:val="18"/>
                <w:lang w:eastAsia="zh-CN"/>
              </w:rPr>
            </w:pPr>
            <w:r w:rsidRPr="00F4291B">
              <w:rPr>
                <w:rFonts w:ascii="Arial" w:eastAsia="SimSun" w:hAnsi="Arial" w:cs="Arial"/>
                <w:caps/>
                <w:sz w:val="16"/>
                <w:szCs w:val="18"/>
                <w:lang w:eastAsia="zh-CN"/>
              </w:rPr>
              <w:t>i don’t think (</w:t>
            </w:r>
            <w:r w:rsidRPr="00F4291B">
              <w:rPr>
                <w:rFonts w:ascii="Arial" w:eastAsia="SimSun" w:hAnsi="Arial" w:cs="Arial"/>
                <w:b/>
                <w:caps/>
                <w:sz w:val="16"/>
                <w:szCs w:val="18"/>
                <w:lang w:eastAsia="zh-CN"/>
              </w:rPr>
              <w:t>name</w:t>
            </w:r>
            <w:r w:rsidRPr="00F4291B">
              <w:rPr>
                <w:rFonts w:ascii="Arial" w:eastAsia="SimSun" w:hAnsi="Arial" w:cs="Arial"/>
                <w:caps/>
                <w:sz w:val="16"/>
                <w:szCs w:val="18"/>
                <w:lang w:eastAsia="zh-CN"/>
              </w:rPr>
              <w:t>) needs it, he/she is not sick = 5</w:t>
            </w:r>
          </w:p>
          <w:p w:rsidR="00F4291B" w:rsidRPr="00F4291B" w:rsidRDefault="00F4291B" w:rsidP="00F4291B">
            <w:pPr>
              <w:spacing w:after="60"/>
              <w:ind w:left="342" w:hanging="180"/>
              <w:rPr>
                <w:rFonts w:ascii="Arial" w:eastAsia="SimSun" w:hAnsi="Arial" w:cs="Arial"/>
                <w:caps/>
                <w:sz w:val="16"/>
                <w:szCs w:val="18"/>
                <w:lang w:eastAsia="zh-CN"/>
              </w:rPr>
            </w:pPr>
            <w:r w:rsidRPr="00F4291B">
              <w:rPr>
                <w:rFonts w:ascii="Arial" w:eastAsia="SimSun" w:hAnsi="Arial" w:cs="Arial"/>
                <w:caps/>
                <w:sz w:val="16"/>
                <w:szCs w:val="18"/>
                <w:lang w:eastAsia="zh-CN"/>
              </w:rPr>
              <w:t>i don’t think (</w:t>
            </w:r>
            <w:r w:rsidRPr="00F4291B">
              <w:rPr>
                <w:rFonts w:ascii="Arial" w:eastAsia="SimSun" w:hAnsi="Arial" w:cs="Arial"/>
                <w:b/>
                <w:caps/>
                <w:sz w:val="16"/>
                <w:szCs w:val="18"/>
                <w:lang w:eastAsia="zh-CN"/>
              </w:rPr>
              <w:t>NAME</w:t>
            </w:r>
            <w:r w:rsidRPr="00F4291B">
              <w:rPr>
                <w:rFonts w:ascii="Arial" w:eastAsia="SimSun" w:hAnsi="Arial" w:cs="Arial"/>
                <w:caps/>
                <w:sz w:val="16"/>
                <w:szCs w:val="18"/>
                <w:lang w:eastAsia="zh-CN"/>
              </w:rPr>
              <w:t>) needs it,he/she is not sick = 5</w:t>
            </w:r>
          </w:p>
          <w:p w:rsidR="00F4291B" w:rsidRPr="00F4291B" w:rsidRDefault="00F4291B" w:rsidP="00F4291B">
            <w:pPr>
              <w:spacing w:after="60"/>
              <w:ind w:left="342" w:hanging="180"/>
              <w:rPr>
                <w:rFonts w:ascii="Arial" w:eastAsia="SimSun" w:hAnsi="Arial" w:cs="Arial"/>
                <w:caps/>
                <w:sz w:val="16"/>
                <w:szCs w:val="18"/>
                <w:lang w:eastAsia="zh-CN"/>
              </w:rPr>
            </w:pPr>
            <w:r w:rsidRPr="00F4291B">
              <w:rPr>
                <w:rFonts w:ascii="Arial" w:eastAsia="SimSun" w:hAnsi="Arial" w:cs="Arial"/>
                <w:caps/>
                <w:sz w:val="16"/>
                <w:szCs w:val="18"/>
                <w:lang w:eastAsia="zh-CN"/>
              </w:rPr>
              <w:t>i tried to get arvs for (</w:t>
            </w:r>
            <w:r w:rsidRPr="00F4291B">
              <w:rPr>
                <w:rFonts w:ascii="Arial" w:eastAsia="SimSun" w:hAnsi="Arial" w:cs="Arial"/>
                <w:b/>
                <w:caps/>
                <w:sz w:val="16"/>
                <w:szCs w:val="18"/>
                <w:lang w:eastAsia="zh-CN"/>
              </w:rPr>
              <w:t>NAME</w:t>
            </w:r>
            <w:r w:rsidRPr="00F4291B">
              <w:rPr>
                <w:rFonts w:ascii="Arial" w:eastAsia="SimSun" w:hAnsi="Arial" w:cs="Arial"/>
                <w:caps/>
                <w:sz w:val="16"/>
                <w:szCs w:val="18"/>
                <w:lang w:eastAsia="zh-CN"/>
              </w:rPr>
              <w:t>)               but the pharmacy/ facility was        out of stock = 6</w:t>
            </w:r>
          </w:p>
          <w:p w:rsidR="00F4291B" w:rsidRPr="00F4291B" w:rsidRDefault="00F4291B" w:rsidP="00F4291B">
            <w:pPr>
              <w:spacing w:after="60"/>
              <w:ind w:left="342" w:hanging="180"/>
              <w:rPr>
                <w:rFonts w:ascii="Arial" w:eastAsia="SimSun" w:hAnsi="Arial" w:cs="Arial"/>
                <w:caps/>
                <w:sz w:val="16"/>
                <w:szCs w:val="18"/>
                <w:lang w:eastAsia="zh-CN"/>
              </w:rPr>
            </w:pPr>
            <w:r w:rsidRPr="00F4291B">
              <w:rPr>
                <w:rFonts w:ascii="Arial" w:eastAsia="SimSun" w:hAnsi="Arial" w:cs="Arial"/>
                <w:caps/>
                <w:sz w:val="16"/>
                <w:szCs w:val="18"/>
                <w:lang w:eastAsia="zh-CN"/>
              </w:rPr>
              <w:t>i fear people will know that (</w:t>
            </w:r>
            <w:r w:rsidRPr="00F4291B">
              <w:rPr>
                <w:rFonts w:ascii="Arial" w:eastAsia="SimSun" w:hAnsi="Arial" w:cs="Arial"/>
                <w:b/>
                <w:caps/>
                <w:sz w:val="16"/>
                <w:szCs w:val="18"/>
                <w:lang w:eastAsia="zh-CN"/>
              </w:rPr>
              <w:t>NAME</w:t>
            </w:r>
            <w:r w:rsidRPr="00F4291B">
              <w:rPr>
                <w:rFonts w:ascii="Arial" w:eastAsia="SimSun" w:hAnsi="Arial" w:cs="Arial"/>
                <w:caps/>
                <w:sz w:val="16"/>
                <w:szCs w:val="18"/>
                <w:lang w:eastAsia="zh-CN"/>
              </w:rPr>
              <w:t>) has HIV if arv</w:t>
            </w:r>
            <w:r w:rsidRPr="00F4291B">
              <w:rPr>
                <w:rFonts w:ascii="Arial" w:eastAsia="SimSun" w:hAnsi="Arial" w:cs="Arial"/>
                <w:sz w:val="16"/>
                <w:szCs w:val="18"/>
                <w:lang w:eastAsia="zh-CN"/>
              </w:rPr>
              <w:t>s</w:t>
            </w:r>
            <w:r w:rsidRPr="00F4291B">
              <w:rPr>
                <w:rFonts w:ascii="Arial" w:eastAsia="SimSun" w:hAnsi="Arial" w:cs="Arial"/>
                <w:caps/>
                <w:sz w:val="16"/>
                <w:szCs w:val="18"/>
                <w:lang w:eastAsia="zh-CN"/>
              </w:rPr>
              <w:t xml:space="preserve"> are given =  7</w:t>
            </w:r>
          </w:p>
          <w:p w:rsidR="00F4291B" w:rsidRPr="00F4291B" w:rsidRDefault="00F4291B" w:rsidP="00F4291B">
            <w:pPr>
              <w:spacing w:after="60"/>
              <w:ind w:left="162"/>
              <w:rPr>
                <w:rFonts w:ascii="Arial" w:eastAsia="SimSun" w:hAnsi="Arial" w:cs="Arial"/>
                <w:caps/>
                <w:sz w:val="16"/>
                <w:szCs w:val="18"/>
                <w:lang w:eastAsia="zh-CN"/>
              </w:rPr>
            </w:pPr>
            <w:r w:rsidRPr="00F4291B">
              <w:rPr>
                <w:rFonts w:ascii="Arial" w:eastAsia="SimSun" w:hAnsi="Arial" w:cs="Arial"/>
                <w:caps/>
                <w:sz w:val="16"/>
                <w:szCs w:val="18"/>
                <w:lang w:eastAsia="zh-CN"/>
              </w:rPr>
              <w:t>too busy/no time to give = 8</w:t>
            </w:r>
          </w:p>
          <w:p w:rsidR="00F4291B" w:rsidRPr="00F4291B" w:rsidRDefault="00F4291B" w:rsidP="00F4291B">
            <w:pPr>
              <w:spacing w:after="60"/>
              <w:ind w:left="342" w:hanging="180"/>
              <w:rPr>
                <w:rFonts w:ascii="Arial" w:eastAsia="SimSun" w:hAnsi="Arial" w:cs="Arial"/>
                <w:caps/>
                <w:sz w:val="16"/>
                <w:szCs w:val="18"/>
                <w:lang w:eastAsia="zh-CN"/>
              </w:rPr>
            </w:pPr>
            <w:r w:rsidRPr="00F4291B">
              <w:rPr>
                <w:rFonts w:ascii="Arial" w:eastAsia="SimSun" w:hAnsi="Arial" w:cs="Arial"/>
                <w:caps/>
                <w:sz w:val="16"/>
                <w:szCs w:val="18"/>
                <w:lang w:eastAsia="zh-CN"/>
              </w:rPr>
              <w:t>my doctor hasN’t recommended ARV</w:t>
            </w:r>
            <w:r w:rsidRPr="00F4291B">
              <w:rPr>
                <w:rFonts w:ascii="Arial" w:eastAsia="SimSun" w:hAnsi="Arial" w:cs="Arial"/>
                <w:sz w:val="16"/>
                <w:szCs w:val="18"/>
                <w:lang w:eastAsia="zh-CN"/>
              </w:rPr>
              <w:t>s</w:t>
            </w:r>
            <w:r w:rsidRPr="00F4291B">
              <w:rPr>
                <w:rFonts w:ascii="Arial" w:eastAsia="SimSun" w:hAnsi="Arial" w:cs="Arial"/>
                <w:caps/>
                <w:sz w:val="16"/>
                <w:szCs w:val="18"/>
                <w:lang w:eastAsia="zh-CN"/>
              </w:rPr>
              <w:t xml:space="preserve"> = 9</w:t>
            </w:r>
          </w:p>
          <w:p w:rsidR="00F4291B" w:rsidRPr="00F4291B" w:rsidRDefault="00F4291B" w:rsidP="00F4291B">
            <w:pPr>
              <w:spacing w:after="60"/>
              <w:ind w:left="16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other = 96 </w:t>
            </w:r>
          </w:p>
          <w:p w:rsidR="00F4291B" w:rsidRPr="00F4291B" w:rsidRDefault="00F4291B" w:rsidP="00F4291B">
            <w:pPr>
              <w:spacing w:after="60"/>
              <w:ind w:left="162"/>
              <w:rPr>
                <w:rFonts w:ascii="Arial" w:eastAsia="SimSun" w:hAnsi="Arial" w:cs="Arial"/>
                <w:caps/>
                <w:sz w:val="16"/>
                <w:szCs w:val="18"/>
                <w:lang w:eastAsia="zh-CN"/>
              </w:rPr>
            </w:pPr>
          </w:p>
          <w:p w:rsidR="00F4291B" w:rsidRPr="00F4291B" w:rsidRDefault="00F4291B" w:rsidP="00F4291B">
            <w:pPr>
              <w:spacing w:after="60"/>
              <w:ind w:left="162"/>
              <w:rPr>
                <w:rFonts w:ascii="Arial" w:eastAsia="SimSun" w:hAnsi="Arial" w:cs="Arial"/>
                <w:caps/>
                <w:sz w:val="16"/>
                <w:szCs w:val="18"/>
                <w:lang w:eastAsia="zh-CN"/>
              </w:rPr>
            </w:pPr>
            <w:r w:rsidRPr="00F4291B">
              <w:rPr>
                <w:rFonts w:ascii="Arial" w:eastAsia="SimSun" w:hAnsi="Arial" w:cs="Arial"/>
                <w:caps/>
                <w:sz w:val="16"/>
                <w:szCs w:val="18"/>
                <w:lang w:eastAsia="zh-CN"/>
              </w:rPr>
              <w:t>________________________________</w:t>
            </w:r>
          </w:p>
          <w:p w:rsidR="00F4291B" w:rsidRPr="00F4291B" w:rsidRDefault="00F4291B" w:rsidP="00F4291B">
            <w:pPr>
              <w:spacing w:after="60"/>
              <w:ind w:left="16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(specify)</w:t>
            </w:r>
          </w:p>
          <w:p w:rsidR="00F4291B" w:rsidRPr="00F4291B" w:rsidRDefault="00F4291B" w:rsidP="00F4291B">
            <w:pPr>
              <w:spacing w:after="60"/>
              <w:ind w:left="162"/>
              <w:rPr>
                <w:rFonts w:ascii="Arial" w:eastAsia="SimSun" w:hAnsi="Arial" w:cs="Arial"/>
                <w:caps/>
                <w:sz w:val="16"/>
                <w:lang w:eastAsia="zh-CN"/>
              </w:rPr>
            </w:pPr>
            <w:r w:rsidRPr="00F4291B">
              <w:rPr>
                <w:rFonts w:ascii="Arial" w:eastAsia="SimSun" w:hAnsi="Arial" w:cs="Arial"/>
                <w:caps/>
                <w:sz w:val="16"/>
                <w:szCs w:val="18"/>
                <w:lang w:eastAsia="zh-CN"/>
              </w:rPr>
              <w:t>I 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GOTO P23</w:t>
            </w:r>
          </w:p>
        </w:tc>
      </w:tr>
      <w:tr w:rsidR="00F4291B" w:rsidRPr="00F4291B" w:rsidTr="00F4291B">
        <w:trPr>
          <w:trHeight w:val="3014"/>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P22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From where did you get the ARVs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is currently taking?</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PROBE TO IDENTIFY THE TYPE OF SOURCE AND CIRCLE THE APPROPRIATE CODE.</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6"/>
                <w:szCs w:val="18"/>
                <w:lang w:eastAsia="zh-CN"/>
              </w:rPr>
            </w:pPr>
          </w:p>
          <w:p w:rsidR="00F4291B" w:rsidRPr="00F4291B" w:rsidRDefault="00F4291B" w:rsidP="00F4291B">
            <w:pPr>
              <w:spacing w:after="0"/>
              <w:ind w:left="162"/>
              <w:rPr>
                <w:rFonts w:ascii="Arial" w:eastAsia="SimSun" w:hAnsi="Arial" w:cs="Arial"/>
                <w:b/>
                <w:caps/>
                <w:sz w:val="16"/>
                <w:szCs w:val="18"/>
                <w:lang w:eastAsia="zh-CN"/>
              </w:rPr>
            </w:pPr>
            <w:r w:rsidRPr="00F4291B">
              <w:rPr>
                <w:rFonts w:ascii="Arial" w:eastAsia="SimSun" w:hAnsi="Arial" w:cs="Arial"/>
                <w:b/>
                <w:caps/>
                <w:sz w:val="16"/>
                <w:szCs w:val="18"/>
                <w:lang w:eastAsia="zh-CN"/>
              </w:rPr>
              <w:t>Public Sector</w:t>
            </w:r>
          </w:p>
          <w:p w:rsidR="00F4291B" w:rsidRPr="00F4291B" w:rsidRDefault="00F4291B" w:rsidP="00F4291B">
            <w:pPr>
              <w:spacing w:after="0"/>
              <w:ind w:left="16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Government hospital = 11</w:t>
            </w:r>
          </w:p>
          <w:p w:rsidR="00F4291B" w:rsidRPr="00F4291B" w:rsidRDefault="00F4291B" w:rsidP="00F4291B">
            <w:pPr>
              <w:spacing w:after="0"/>
              <w:ind w:left="16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Govt. health centre/clinic = 12</w:t>
            </w:r>
          </w:p>
          <w:p w:rsidR="00F4291B" w:rsidRPr="00F4291B" w:rsidRDefault="00F4291B" w:rsidP="00F4291B">
            <w:pPr>
              <w:spacing w:after="0"/>
              <w:ind w:left="16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Govt. dispensary = 13</w:t>
            </w:r>
          </w:p>
          <w:p w:rsidR="00F4291B" w:rsidRPr="00F4291B" w:rsidRDefault="00F4291B" w:rsidP="00F4291B">
            <w:pPr>
              <w:spacing w:after="0"/>
              <w:ind w:left="16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Other public = 16</w:t>
            </w:r>
          </w:p>
          <w:p w:rsidR="00F4291B" w:rsidRPr="00F4291B" w:rsidRDefault="00F4291B" w:rsidP="00F4291B">
            <w:pPr>
              <w:spacing w:after="0"/>
              <w:ind w:left="16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(specify)</w:t>
            </w:r>
          </w:p>
          <w:p w:rsidR="00F4291B" w:rsidRPr="00F4291B" w:rsidRDefault="00F4291B" w:rsidP="00F4291B">
            <w:pPr>
              <w:spacing w:after="0"/>
              <w:ind w:left="162"/>
              <w:rPr>
                <w:rFonts w:ascii="Arial" w:eastAsia="SimSun" w:hAnsi="Arial" w:cs="Arial"/>
                <w:b/>
                <w:caps/>
                <w:sz w:val="16"/>
                <w:szCs w:val="18"/>
                <w:lang w:eastAsia="zh-CN"/>
              </w:rPr>
            </w:pPr>
            <w:r w:rsidRPr="00F4291B">
              <w:rPr>
                <w:rFonts w:ascii="Arial" w:eastAsia="SimSun" w:hAnsi="Arial" w:cs="Arial"/>
                <w:b/>
                <w:caps/>
                <w:sz w:val="16"/>
                <w:szCs w:val="18"/>
                <w:lang w:eastAsia="zh-CN"/>
              </w:rPr>
              <w:t>non-public sector</w:t>
            </w:r>
          </w:p>
          <w:p w:rsidR="00F4291B" w:rsidRPr="00F4291B" w:rsidRDefault="00F4291B" w:rsidP="00F4291B">
            <w:pPr>
              <w:spacing w:after="0"/>
              <w:ind w:left="16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Mission/church hosp./clnc = 21</w:t>
            </w:r>
          </w:p>
          <w:p w:rsidR="00F4291B" w:rsidRPr="00F4291B" w:rsidRDefault="00F4291B" w:rsidP="00F4291B">
            <w:pPr>
              <w:spacing w:after="0"/>
              <w:ind w:left="16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Private hosp/clinc = 23</w:t>
            </w:r>
          </w:p>
          <w:p w:rsidR="00F4291B" w:rsidRPr="00F4291B" w:rsidRDefault="00F4291B" w:rsidP="00F4291B">
            <w:pPr>
              <w:spacing w:after="0"/>
              <w:ind w:left="16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Other private medical  = 26   </w:t>
            </w:r>
          </w:p>
          <w:p w:rsidR="00F4291B" w:rsidRPr="00F4291B" w:rsidRDefault="00F4291B" w:rsidP="00F4291B">
            <w:pPr>
              <w:spacing w:after="0"/>
              <w:ind w:left="16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w:t>
            </w:r>
          </w:p>
          <w:p w:rsidR="00F4291B" w:rsidRPr="00F4291B" w:rsidRDefault="00F4291B" w:rsidP="00F4291B">
            <w:pPr>
              <w:spacing w:after="0"/>
              <w:ind w:left="162"/>
              <w:rPr>
                <w:rFonts w:ascii="Arial" w:eastAsia="SimSun" w:hAnsi="Arial" w:cs="Arial"/>
                <w:caps/>
                <w:sz w:val="16"/>
                <w:szCs w:val="18"/>
                <w:lang w:eastAsia="zh-CN"/>
              </w:rPr>
            </w:pPr>
            <w:r w:rsidRPr="00F4291B">
              <w:rPr>
                <w:rFonts w:ascii="Arial" w:eastAsia="SimSun" w:hAnsi="Arial" w:cs="Arial"/>
                <w:caps/>
                <w:sz w:val="16"/>
                <w:szCs w:val="18"/>
                <w:lang w:eastAsia="zh-CN"/>
              </w:rPr>
              <w:t>Other _________________ = 96</w:t>
            </w:r>
          </w:p>
          <w:p w:rsidR="00F4291B" w:rsidRPr="00F4291B" w:rsidRDefault="00F4291B" w:rsidP="00F4291B">
            <w:pPr>
              <w:spacing w:after="0"/>
              <w:ind w:left="162"/>
              <w:rPr>
                <w:rFonts w:ascii="Arial" w:eastAsia="SimSun" w:hAnsi="Arial" w:cs="Arial"/>
                <w:caps/>
                <w:sz w:val="16"/>
                <w:szCs w:val="18"/>
                <w:lang w:eastAsia="zh-CN"/>
              </w:rPr>
            </w:pPr>
            <w:r w:rsidRPr="00F4291B">
              <w:rPr>
                <w:rFonts w:ascii="Arial" w:eastAsia="SimSun" w:hAnsi="Arial" w:cs="Arial"/>
                <w:caps/>
                <w:sz w:val="16"/>
                <w:szCs w:val="18"/>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tc>
      </w:tr>
      <w:tr w:rsidR="00F4291B" w:rsidRPr="00F4291B" w:rsidTr="00F4291B">
        <w:trPr>
          <w:trHeight w:val="109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Del="00D91C95"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P23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Del="00D91C95"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Has (</w:t>
            </w:r>
            <w:r w:rsidRPr="00F4291B">
              <w:rPr>
                <w:rFonts w:ascii="Arial" w:eastAsia="SimSun" w:hAnsi="Arial" w:cs="Arial"/>
                <w:b/>
                <w:sz w:val="18"/>
                <w:szCs w:val="18"/>
                <w:lang w:eastAsia="zh-CN"/>
              </w:rPr>
              <w:t>NAME</w:t>
            </w:r>
            <w:r w:rsidRPr="00F4291B">
              <w:rPr>
                <w:rFonts w:ascii="Arial" w:eastAsia="SimSun" w:hAnsi="Arial" w:cs="Arial"/>
                <w:sz w:val="18"/>
                <w:szCs w:val="18"/>
                <w:lang w:eastAsia="zh-CN"/>
              </w:rPr>
              <w:t>) been told that he/she is infected with HIV?</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252"/>
              <w:rPr>
                <w:rFonts w:ascii="Arial" w:eastAsia="SimSun" w:hAnsi="Arial" w:cs="Arial"/>
                <w:caps/>
                <w:sz w:val="18"/>
                <w:szCs w:val="18"/>
                <w:lang w:eastAsia="zh-CN"/>
              </w:rPr>
            </w:pPr>
          </w:p>
          <w:p w:rsidR="00F4291B" w:rsidRPr="00F4291B" w:rsidRDefault="00F4291B" w:rsidP="00F4291B">
            <w:pPr>
              <w:spacing w:after="0"/>
              <w:ind w:left="25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25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Del="00D91C95" w:rsidRDefault="00F4291B" w:rsidP="00F4291B">
            <w:pPr>
              <w:spacing w:after="0"/>
              <w:ind w:left="252"/>
              <w:rPr>
                <w:rFonts w:ascii="Arial" w:eastAsia="SimSun" w:hAnsi="Arial" w:cs="Arial"/>
                <w:caps/>
                <w:sz w:val="18"/>
                <w:szCs w:val="18"/>
                <w:lang w:eastAsia="zh-CN"/>
              </w:rPr>
            </w:pPr>
            <w:r w:rsidRPr="00F4291B">
              <w:rPr>
                <w:rFonts w:ascii="Arial" w:eastAsia="SimSun" w:hAnsi="Arial" w:cs="Arial"/>
                <w:caps/>
                <w:sz w:val="18"/>
                <w:szCs w:val="18"/>
                <w:lang w:eastAsia="zh-CN"/>
              </w:rPr>
              <w:t>REFUSED/ 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tc>
      </w:tr>
      <w:tr w:rsidR="00F4291B" w:rsidRPr="00F4291B" w:rsidTr="00F4291B">
        <w:trPr>
          <w:trHeight w:val="620"/>
        </w:trPr>
        <w:tc>
          <w:tcPr>
            <w:tcW w:w="10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rPr>
                <w:rFonts w:ascii="Arial" w:eastAsia="SimSun" w:hAnsi="Arial" w:cs="Arial"/>
                <w:b/>
                <w:sz w:val="18"/>
                <w:szCs w:val="18"/>
                <w:lang w:eastAsia="zh-CN"/>
              </w:rPr>
            </w:pPr>
            <w:r w:rsidRPr="00F4291B">
              <w:rPr>
                <w:rFonts w:ascii="Arial" w:eastAsia="SimSun" w:hAnsi="Arial" w:cs="Arial"/>
                <w:b/>
                <w:sz w:val="18"/>
                <w:szCs w:val="18"/>
                <w:lang w:eastAsia="zh-CN"/>
              </w:rPr>
              <w:t>INTERVIEWER:  IF PARENT/GUARDIAN HAS ANOTHER CHILD BETWEEN 18 MONTHS – 14 YEARS BESIDES (NAME), GO TO TOP, P1, AND ASK ABOUT NEXT YOUNGEST CHILD.  IF NO OTHER CHILDREN, THEN CONTINUE TO Q301.</w:t>
            </w:r>
          </w:p>
        </w:tc>
      </w:tr>
      <w:tr w:rsidR="00F4291B" w:rsidRPr="00F4291B" w:rsidTr="00F4291B">
        <w:trPr>
          <w:trHeight w:val="485"/>
        </w:trPr>
        <w:tc>
          <w:tcPr>
            <w:tcW w:w="10620" w:type="dxa"/>
            <w:gridSpan w:val="5"/>
            <w:shd w:val="clear" w:color="auto" w:fill="auto"/>
            <w:vAlign w:val="center"/>
          </w:tcPr>
          <w:p w:rsidR="00F4291B" w:rsidRPr="00F4291B" w:rsidRDefault="00F4291B" w:rsidP="00F4291B">
            <w:pPr>
              <w:spacing w:after="0"/>
              <w:jc w:val="center"/>
              <w:rPr>
                <w:rFonts w:ascii="Arial" w:eastAsia="SimSun" w:hAnsi="Arial" w:cs="Arial"/>
                <w:b/>
                <w:caps/>
                <w:lang w:eastAsia="zh-CN"/>
              </w:rPr>
            </w:pPr>
            <w:r w:rsidRPr="00F4291B">
              <w:rPr>
                <w:rFonts w:eastAsia="SimSun"/>
                <w:sz w:val="24"/>
                <w:szCs w:val="24"/>
                <w:lang w:eastAsia="zh-CN"/>
              </w:rPr>
              <w:lastRenderedPageBreak/>
              <w:br w:type="page"/>
            </w:r>
            <w:r w:rsidRPr="00F4291B">
              <w:rPr>
                <w:rFonts w:eastAsia="SimSun"/>
                <w:sz w:val="24"/>
                <w:szCs w:val="24"/>
                <w:lang w:eastAsia="zh-CN"/>
              </w:rPr>
              <w:br w:type="page"/>
            </w:r>
            <w:r w:rsidRPr="00F4291B">
              <w:rPr>
                <w:rFonts w:eastAsia="SimSun"/>
                <w:sz w:val="24"/>
                <w:szCs w:val="24"/>
                <w:lang w:eastAsia="zh-CN"/>
              </w:rPr>
              <w:br w:type="page"/>
            </w:r>
            <w:r w:rsidRPr="00F4291B">
              <w:rPr>
                <w:rFonts w:ascii="Arial" w:eastAsia="SimSun" w:hAnsi="Arial" w:cs="Arial"/>
                <w:b/>
                <w:caps/>
                <w:lang w:eastAsia="zh-CN"/>
              </w:rPr>
              <w:t>MODULE 3: marriage</w:t>
            </w:r>
          </w:p>
        </w:tc>
      </w:tr>
      <w:tr w:rsidR="00F4291B" w:rsidRPr="00F4291B" w:rsidTr="00F4291B">
        <w:trPr>
          <w:trHeight w:val="152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301</w:t>
            </w:r>
          </w:p>
        </w:tc>
        <w:tc>
          <w:tcPr>
            <w:tcW w:w="4590" w:type="dxa"/>
            <w:shd w:val="clear" w:color="auto" w:fill="auto"/>
          </w:tcPr>
          <w:p w:rsidR="00F4291B" w:rsidRPr="00F4291B" w:rsidRDefault="00F4291B" w:rsidP="00F4291B">
            <w:pPr>
              <w:spacing w:after="0"/>
              <w:jc w:val="center"/>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Are you currently married or living together as if married?</w:t>
            </w:r>
          </w:p>
          <w:p w:rsidR="00F4291B" w:rsidRPr="00F4291B" w:rsidRDefault="00F4291B" w:rsidP="00F4291B">
            <w:pPr>
              <w:spacing w:after="0"/>
              <w:rPr>
                <w:rFonts w:ascii="Arial" w:eastAsia="SimSun" w:hAnsi="Arial" w:cs="Arial"/>
                <w:lang w:eastAsia="zh-CN"/>
              </w:rPr>
            </w:pPr>
          </w:p>
        </w:tc>
        <w:tc>
          <w:tcPr>
            <w:tcW w:w="4050" w:type="dxa"/>
            <w:gridSpan w:val="2"/>
            <w:shd w:val="clear" w:color="auto" w:fill="auto"/>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Yes, i’m currently married = 1</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Yes, i’m living with a partner = 2</w:t>
            </w:r>
          </w:p>
          <w:p w:rsidR="00F4291B" w:rsidRPr="00F4291B" w:rsidRDefault="00F4291B" w:rsidP="00F4291B">
            <w:pPr>
              <w:spacing w:after="60"/>
              <w:ind w:left="342" w:hanging="198"/>
              <w:rPr>
                <w:rFonts w:ascii="Arial" w:eastAsia="SimSun" w:hAnsi="Arial" w:cs="Arial"/>
                <w:caps/>
                <w:sz w:val="18"/>
                <w:lang w:eastAsia="zh-CN"/>
              </w:rPr>
            </w:pPr>
            <w:r w:rsidRPr="00F4291B">
              <w:rPr>
                <w:rFonts w:ascii="Arial" w:eastAsia="SimSun" w:hAnsi="Arial" w:cs="Arial"/>
                <w:caps/>
                <w:sz w:val="18"/>
                <w:lang w:eastAsia="zh-CN"/>
              </w:rPr>
              <w:t>No,  i’m not married or living with a partner = 3</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t xml:space="preserve">if yes </w:t>
            </w:r>
            <w:r w:rsidRPr="00F4291B">
              <w:rPr>
                <w:rFonts w:ascii="Arial" w:eastAsia="SimSun" w:hAnsi="Arial" w:cs="Arial"/>
                <w:caps/>
                <w:lang w:eastAsia="zh-CN"/>
              </w:rPr>
              <w:sym w:font="Wingdings" w:char="F0E0"/>
            </w:r>
            <w:r w:rsidRPr="00F4291B">
              <w:rPr>
                <w:rFonts w:ascii="Arial" w:eastAsia="SimSun" w:hAnsi="Arial" w:cs="Arial"/>
                <w:caps/>
                <w:lang w:eastAsia="zh-CN"/>
              </w:rPr>
              <w:t>304</w:t>
            </w:r>
          </w:p>
        </w:tc>
      </w:tr>
      <w:tr w:rsidR="00F4291B" w:rsidRPr="00F4291B" w:rsidTr="00F4291B">
        <w:trPr>
          <w:trHeight w:val="89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302</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Have you </w:t>
            </w:r>
            <w:r w:rsidRPr="00F4291B">
              <w:rPr>
                <w:rFonts w:ascii="Arial" w:eastAsia="SimSun" w:hAnsi="Arial" w:cs="Arial"/>
                <w:u w:val="single"/>
                <w:lang w:eastAsia="zh-CN"/>
              </w:rPr>
              <w:t>ever</w:t>
            </w:r>
            <w:r w:rsidRPr="00F4291B">
              <w:rPr>
                <w:rFonts w:ascii="Arial" w:eastAsia="SimSun" w:hAnsi="Arial" w:cs="Arial"/>
                <w:lang w:eastAsia="zh-CN"/>
              </w:rPr>
              <w:t xml:space="preserve"> been married or lived with a partner as if married?</w:t>
            </w:r>
          </w:p>
        </w:tc>
        <w:tc>
          <w:tcPr>
            <w:tcW w:w="4050" w:type="dxa"/>
            <w:gridSpan w:val="2"/>
            <w:shd w:val="clear" w:color="auto" w:fill="auto"/>
          </w:tcPr>
          <w:p w:rsidR="00F4291B" w:rsidRPr="00F4291B" w:rsidRDefault="00F4291B" w:rsidP="00F4291B">
            <w:pPr>
              <w:spacing w:after="0"/>
              <w:ind w:left="342" w:hanging="198"/>
              <w:rPr>
                <w:rFonts w:ascii="Arial" w:eastAsia="SimSun" w:hAnsi="Arial" w:cs="Arial"/>
                <w:caps/>
                <w:sz w:val="18"/>
                <w:lang w:eastAsia="zh-CN"/>
              </w:rPr>
            </w:pPr>
          </w:p>
          <w:p w:rsidR="00F4291B" w:rsidRPr="00F4291B" w:rsidRDefault="00F4291B" w:rsidP="00F4291B">
            <w:pPr>
              <w:spacing w:after="0"/>
              <w:ind w:left="342" w:hanging="198"/>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342" w:hanging="198"/>
              <w:rPr>
                <w:rFonts w:ascii="Arial" w:eastAsia="SimSun" w:hAnsi="Arial" w:cs="Arial"/>
                <w:caps/>
                <w:sz w:val="18"/>
                <w:lang w:eastAsia="zh-CN"/>
              </w:rPr>
            </w:pPr>
            <w:r w:rsidRPr="00F4291B">
              <w:rPr>
                <w:rFonts w:ascii="Arial" w:eastAsia="SimSun" w:hAnsi="Arial" w:cs="Arial"/>
                <w:caps/>
                <w:sz w:val="18"/>
                <w:lang w:eastAsia="zh-CN"/>
              </w:rPr>
              <w:t>no =2</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t xml:space="preserve">IF NO </w:t>
            </w: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sym w:font="Wingdings" w:char="F0E0"/>
            </w:r>
            <w:r w:rsidRPr="00F4291B">
              <w:rPr>
                <w:rFonts w:ascii="Arial" w:eastAsia="SimSun" w:hAnsi="Arial" w:cs="Arial"/>
                <w:caps/>
                <w:lang w:eastAsia="zh-CN"/>
              </w:rPr>
              <w:t>401</w:t>
            </w:r>
          </w:p>
        </w:tc>
      </w:tr>
      <w:tr w:rsidR="00F4291B" w:rsidRPr="00F4291B" w:rsidTr="00F4291B">
        <w:trPr>
          <w:trHeight w:val="116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303</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What is your marital status now: are you single, widowed, divorced, or separated?</w:t>
            </w:r>
          </w:p>
        </w:tc>
        <w:tc>
          <w:tcPr>
            <w:tcW w:w="4050" w:type="dxa"/>
            <w:gridSpan w:val="2"/>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single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Widowed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Divorced = 3</w:t>
            </w:r>
          </w:p>
          <w:p w:rsidR="00F4291B" w:rsidRPr="00F4291B" w:rsidRDefault="00F4291B" w:rsidP="00F4291B">
            <w:pPr>
              <w:spacing w:after="0"/>
              <w:ind w:left="144"/>
              <w:rPr>
                <w:rFonts w:ascii="Arial" w:eastAsia="SimSun" w:hAnsi="Arial" w:cs="Arial"/>
                <w:caps/>
                <w:sz w:val="14"/>
                <w:szCs w:val="18"/>
                <w:lang w:eastAsia="zh-CN"/>
              </w:rPr>
            </w:pPr>
            <w:r w:rsidRPr="00F4291B">
              <w:rPr>
                <w:rFonts w:ascii="Arial" w:eastAsia="SimSun" w:hAnsi="Arial" w:cs="Arial"/>
                <w:caps/>
                <w:sz w:val="18"/>
                <w:lang w:eastAsia="zh-CN"/>
              </w:rPr>
              <w:t>Separated = 4</w:t>
            </w:r>
          </w:p>
        </w:tc>
        <w:tc>
          <w:tcPr>
            <w:tcW w:w="1170" w:type="dxa"/>
            <w:shd w:val="clear" w:color="auto" w:fill="auto"/>
          </w:tcPr>
          <w:p w:rsidR="00F4291B" w:rsidRPr="00F4291B" w:rsidRDefault="00F4291B" w:rsidP="00F4291B">
            <w:pPr>
              <w:spacing w:after="0"/>
              <w:rPr>
                <w:rFonts w:ascii="Arial" w:eastAsia="SimSun" w:hAnsi="Arial" w:cs="Arial"/>
                <w:caps/>
                <w:sz w:val="18"/>
                <w:lang w:eastAsia="zh-CN"/>
              </w:rPr>
            </w:pPr>
          </w:p>
          <w:p w:rsidR="00F4291B" w:rsidRPr="00F4291B" w:rsidRDefault="00F4291B" w:rsidP="00F4291B">
            <w:pPr>
              <w:spacing w:after="0"/>
              <w:rPr>
                <w:rFonts w:ascii="Arial" w:eastAsia="SimSun" w:hAnsi="Arial" w:cs="Arial"/>
                <w:caps/>
                <w:sz w:val="18"/>
                <w:lang w:eastAsia="zh-CN"/>
              </w:rPr>
            </w:pPr>
            <w:r w:rsidRPr="00F4291B">
              <w:rPr>
                <w:rFonts w:ascii="Arial" w:eastAsia="SimSun" w:hAnsi="Arial" w:cs="Arial"/>
                <w:caps/>
                <w:sz w:val="18"/>
                <w:lang w:eastAsia="zh-CN"/>
              </w:rPr>
              <w:t>all goto to 401</w:t>
            </w:r>
          </w:p>
        </w:tc>
      </w:tr>
      <w:tr w:rsidR="00F4291B" w:rsidRPr="00F4291B" w:rsidTr="00F4291B">
        <w:trPr>
          <w:trHeight w:val="872"/>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304</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Is your wife/partner living with you now or is she staying elsewhere?</w:t>
            </w:r>
          </w:p>
        </w:tc>
        <w:tc>
          <w:tcPr>
            <w:tcW w:w="4050" w:type="dxa"/>
            <w:gridSpan w:val="2"/>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Living together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Staying elsewhere = 2</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953"/>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305</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Do you have more than one wife or woman you live with as if married?</w:t>
            </w:r>
          </w:p>
          <w:p w:rsidR="00F4291B" w:rsidRPr="00F4291B" w:rsidRDefault="00F4291B" w:rsidP="00F4291B">
            <w:pPr>
              <w:spacing w:after="0"/>
              <w:rPr>
                <w:rFonts w:ascii="Arial" w:eastAsia="SimSun" w:hAnsi="Arial" w:cs="Arial"/>
                <w:lang w:eastAsia="zh-CN"/>
              </w:rPr>
            </w:pPr>
          </w:p>
        </w:tc>
        <w:tc>
          <w:tcPr>
            <w:tcW w:w="4050" w:type="dxa"/>
            <w:gridSpan w:val="2"/>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rPr>
                <w:rFonts w:ascii="Arial" w:eastAsia="SimSun" w:hAnsi="Arial" w:cs="Arial"/>
                <w:caps/>
                <w:sz w:val="18"/>
                <w:lang w:eastAsia="zh-CN"/>
              </w:rPr>
            </w:pPr>
            <w:r w:rsidRPr="00F4291B">
              <w:rPr>
                <w:rFonts w:ascii="Arial" w:eastAsia="SimSun" w:hAnsi="Arial" w:cs="Arial"/>
                <w:caps/>
                <w:sz w:val="18"/>
                <w:lang w:eastAsia="zh-CN"/>
              </w:rPr>
              <w:t xml:space="preserve">  Don’t know = 8</w:t>
            </w:r>
          </w:p>
        </w:tc>
        <w:tc>
          <w:tcPr>
            <w:tcW w:w="1170" w:type="dxa"/>
            <w:shd w:val="clear" w:color="auto" w:fill="auto"/>
          </w:tcPr>
          <w:p w:rsidR="00F4291B" w:rsidRPr="00F4291B" w:rsidRDefault="00F4291B" w:rsidP="00F4291B">
            <w:pPr>
              <w:spacing w:after="0"/>
              <w:rPr>
                <w:rFonts w:ascii="Arial" w:eastAsia="SimSun" w:hAnsi="Arial" w:cs="Arial"/>
                <w:caps/>
                <w:sz w:val="18"/>
                <w:lang w:eastAsia="zh-CN"/>
              </w:rPr>
            </w:pP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sz w:val="18"/>
                <w:lang w:eastAsia="zh-CN"/>
              </w:rPr>
              <w:t xml:space="preserve">if no/DK </w:t>
            </w:r>
            <w:r w:rsidRPr="00F4291B">
              <w:rPr>
                <w:rFonts w:ascii="Arial" w:eastAsia="SimSun" w:hAnsi="Arial" w:cs="Arial"/>
                <w:caps/>
                <w:sz w:val="18"/>
                <w:lang w:eastAsia="zh-CN"/>
              </w:rPr>
              <w:sym w:font="Wingdings" w:char="F0E0"/>
            </w:r>
            <w:r w:rsidRPr="00F4291B">
              <w:rPr>
                <w:rFonts w:ascii="Arial" w:eastAsia="SimSun" w:hAnsi="Arial" w:cs="Arial"/>
                <w:caps/>
                <w:sz w:val="18"/>
                <w:lang w:eastAsia="zh-CN"/>
              </w:rPr>
              <w:t xml:space="preserve"> 307</w:t>
            </w:r>
          </w:p>
        </w:tc>
      </w:tr>
      <w:tr w:rsidR="00F4291B" w:rsidRPr="00F4291B" w:rsidTr="00F4291B">
        <w:trPr>
          <w:trHeight w:val="116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306</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Altogether, how many wives do you have or other partners’ do you live with as if married?</w:t>
            </w:r>
          </w:p>
        </w:tc>
        <w:tc>
          <w:tcPr>
            <w:tcW w:w="4050" w:type="dxa"/>
            <w:gridSpan w:val="2"/>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Number of wives or live-in partners ____ _____</w:t>
            </w:r>
          </w:p>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 = 88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3941"/>
        </w:trPr>
        <w:tc>
          <w:tcPr>
            <w:tcW w:w="810" w:type="dxa"/>
            <w:shd w:val="clear" w:color="auto" w:fill="auto"/>
          </w:tcPr>
          <w:p w:rsidR="00F4291B" w:rsidRPr="00F4291B" w:rsidRDefault="00F4291B" w:rsidP="00F4291B">
            <w:pPr>
              <w:spacing w:after="0"/>
              <w:rPr>
                <w:rFonts w:ascii="Arial" w:eastAsia="SimSun" w:hAnsi="Arial" w:cs="Arial"/>
                <w:lang w:eastAsia="zh-CN"/>
              </w:rPr>
            </w:pPr>
            <w:r w:rsidRPr="00F4291B">
              <w:rPr>
                <w:rFonts w:eastAsia="SimSun"/>
                <w:sz w:val="24"/>
                <w:szCs w:val="24"/>
                <w:lang w:eastAsia="zh-CN"/>
              </w:rPr>
              <w:br w:type="page"/>
            </w: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307</w:t>
            </w:r>
          </w:p>
        </w:tc>
        <w:tc>
          <w:tcPr>
            <w:tcW w:w="459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CHECK 306:</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u w:val="single"/>
                <w:lang w:eastAsia="zh-CN"/>
              </w:rPr>
            </w:pPr>
            <w:r w:rsidRPr="00F4291B">
              <w:rPr>
                <w:rFonts w:ascii="Arial" w:eastAsia="SimSun" w:hAnsi="Arial" w:cs="Arial"/>
                <w:sz w:val="18"/>
                <w:szCs w:val="18"/>
                <w:u w:val="single"/>
                <w:lang w:eastAsia="zh-CN"/>
              </w:rPr>
              <w:t>IF ONE WIFE/PARTNER:</w:t>
            </w: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Please tell me the name of your wife or the woman you are living with as if married</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u w:val="single"/>
                <w:lang w:eastAsia="zh-CN"/>
              </w:rPr>
            </w:pPr>
            <w:r w:rsidRPr="00F4291B">
              <w:rPr>
                <w:rFonts w:ascii="Arial" w:eastAsia="SimSun" w:hAnsi="Arial" w:cs="Arial"/>
                <w:sz w:val="18"/>
                <w:szCs w:val="18"/>
                <w:u w:val="single"/>
                <w:lang w:eastAsia="zh-CN"/>
              </w:rPr>
              <w:t>IF MORE THAN ONE WIFE/PARTNER:</w:t>
            </w: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Please tell me the name of each of your current wives and/or of each woman you are living with as if married.</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RECORD THE LINE NUMBER(S) FROM THE HOUSEHOLD QUESTIONNAIRE FOR EACH SPOUSE AND LIVE-IN PARTNER. IF THE PERSON IS NOT LISTED IN THE HOUSEHOLD, RECORD '00'.</w:t>
            </w:r>
          </w:p>
          <w:p w:rsidR="00F4291B" w:rsidRPr="00F4291B" w:rsidRDefault="00F4291B" w:rsidP="00F4291B">
            <w:pPr>
              <w:spacing w:after="0"/>
              <w:rPr>
                <w:rFonts w:ascii="Arial" w:eastAsia="SimSun" w:hAnsi="Arial" w:cs="Arial"/>
                <w:sz w:val="18"/>
                <w:szCs w:val="18"/>
                <w:u w:val="single"/>
                <w:lang w:eastAsia="zh-CN"/>
              </w:rPr>
            </w:pPr>
            <w:r w:rsidRPr="00F4291B">
              <w:rPr>
                <w:rFonts w:ascii="Arial" w:eastAsia="SimSun" w:hAnsi="Arial" w:cs="Arial"/>
                <w:sz w:val="18"/>
                <w:szCs w:val="18"/>
                <w:u w:val="single"/>
                <w:lang w:eastAsia="zh-CN"/>
              </w:rPr>
              <w:t>ASK 308 FOR EACH PERSON.</w:t>
            </w:r>
          </w:p>
        </w:tc>
        <w:tc>
          <w:tcPr>
            <w:tcW w:w="2340" w:type="dxa"/>
            <w:shd w:val="clear" w:color="auto" w:fill="auto"/>
          </w:tcPr>
          <w:p w:rsidR="00F4291B" w:rsidRPr="00F4291B" w:rsidRDefault="00F4291B" w:rsidP="00F4291B">
            <w:pPr>
              <w:spacing w:after="0"/>
              <w:ind w:left="144"/>
              <w:jc w:val="center"/>
              <w:rPr>
                <w:rFonts w:ascii="Arial" w:eastAsia="SimSun" w:hAnsi="Arial" w:cs="Arial"/>
                <w:caps/>
                <w:sz w:val="18"/>
                <w:szCs w:val="18"/>
                <w:lang w:eastAsia="zh-CN"/>
              </w:rPr>
            </w:pPr>
          </w:p>
          <w:p w:rsidR="00F4291B" w:rsidRPr="00F4291B" w:rsidRDefault="00F4291B" w:rsidP="00F4291B">
            <w:pPr>
              <w:spacing w:after="0"/>
              <w:jc w:val="center"/>
              <w:rPr>
                <w:rFonts w:ascii="Arial" w:eastAsia="SimSun" w:hAnsi="Arial" w:cs="Arial"/>
                <w:caps/>
                <w:sz w:val="18"/>
                <w:szCs w:val="18"/>
                <w:lang w:eastAsia="zh-CN"/>
              </w:rPr>
            </w:pPr>
          </w:p>
          <w:p w:rsidR="00F4291B" w:rsidRPr="00F4291B" w:rsidRDefault="00F4291B" w:rsidP="00F4291B">
            <w:pPr>
              <w:spacing w:after="0"/>
              <w:rPr>
                <w:rFonts w:ascii="Arial" w:eastAsia="SimSun" w:hAnsi="Arial" w:cs="Arial"/>
                <w:caps/>
                <w:sz w:val="18"/>
                <w:szCs w:val="18"/>
                <w:u w:val="single"/>
                <w:lang w:eastAsia="zh-CN"/>
              </w:rPr>
            </w:pPr>
            <w:r w:rsidRPr="00F4291B">
              <w:rPr>
                <w:rFonts w:ascii="Arial" w:eastAsia="SimSun" w:hAnsi="Arial" w:cs="Arial"/>
                <w:caps/>
                <w:sz w:val="18"/>
                <w:szCs w:val="18"/>
                <w:u w:val="single"/>
                <w:lang w:eastAsia="zh-CN"/>
              </w:rPr>
              <w:t>Line Number from household sCHEDULE</w:t>
            </w:r>
          </w:p>
          <w:p w:rsidR="00F4291B" w:rsidRPr="00F4291B" w:rsidRDefault="00F4291B" w:rsidP="00F4291B">
            <w:pPr>
              <w:spacing w:after="0"/>
              <w:ind w:left="144"/>
              <w:jc w:val="center"/>
              <w:rPr>
                <w:rFonts w:ascii="Arial" w:eastAsia="SimSun" w:hAnsi="Arial" w:cs="Arial"/>
                <w:caps/>
                <w:sz w:val="18"/>
                <w:szCs w:val="18"/>
                <w:u w:val="single"/>
                <w:lang w:eastAsia="zh-CN"/>
              </w:rPr>
            </w:pPr>
          </w:p>
          <w:p w:rsidR="00F4291B" w:rsidRPr="00F4291B" w:rsidRDefault="00F4291B" w:rsidP="00F4291B">
            <w:pPr>
              <w:pBdr>
                <w:bottom w:val="single" w:sz="12" w:space="1" w:color="auto"/>
              </w:pBdr>
              <w:spacing w:after="0"/>
              <w:ind w:left="144"/>
              <w:jc w:val="center"/>
              <w:rPr>
                <w:rFonts w:ascii="Arial" w:eastAsia="SimSun" w:hAnsi="Arial" w:cs="Arial"/>
                <w:caps/>
                <w:sz w:val="18"/>
                <w:szCs w:val="18"/>
                <w:u w:val="single"/>
                <w:lang w:eastAsia="zh-CN"/>
              </w:rPr>
            </w:pPr>
          </w:p>
          <w:p w:rsidR="00F4291B" w:rsidRPr="00F4291B" w:rsidRDefault="00F4291B" w:rsidP="00F4291B">
            <w:pPr>
              <w:pBdr>
                <w:bottom w:val="single" w:sz="12" w:space="1" w:color="auto"/>
              </w:pBdr>
              <w:spacing w:after="0"/>
              <w:ind w:left="144"/>
              <w:jc w:val="center"/>
              <w:rPr>
                <w:rFonts w:ascii="Arial" w:eastAsia="SimSun" w:hAnsi="Arial" w:cs="Arial"/>
                <w:caps/>
                <w:sz w:val="18"/>
                <w:szCs w:val="18"/>
                <w:u w:val="single"/>
                <w:lang w:eastAsia="zh-CN"/>
              </w:rPr>
            </w:pPr>
          </w:p>
          <w:p w:rsidR="00F4291B" w:rsidRPr="00F4291B" w:rsidRDefault="00F4291B" w:rsidP="00F4291B">
            <w:pPr>
              <w:pBdr>
                <w:bottom w:val="single" w:sz="12" w:space="1" w:color="auto"/>
              </w:pBdr>
              <w:spacing w:after="0"/>
              <w:ind w:left="144"/>
              <w:jc w:val="center"/>
              <w:rPr>
                <w:rFonts w:ascii="Arial" w:eastAsia="SimSun" w:hAnsi="Arial" w:cs="Arial"/>
                <w:caps/>
                <w:sz w:val="18"/>
                <w:szCs w:val="18"/>
                <w:u w:val="single"/>
                <w:lang w:eastAsia="zh-CN"/>
              </w:rPr>
            </w:pPr>
          </w:p>
          <w:p w:rsidR="00F4291B" w:rsidRPr="00F4291B" w:rsidRDefault="00F4291B" w:rsidP="00F4291B">
            <w:pPr>
              <w:spacing w:after="0"/>
              <w:ind w:left="144"/>
              <w:jc w:val="center"/>
              <w:rPr>
                <w:rFonts w:ascii="Arial" w:eastAsia="SimSun" w:hAnsi="Arial" w:cs="Arial"/>
                <w:caps/>
                <w:sz w:val="18"/>
                <w:szCs w:val="18"/>
                <w:u w:val="single"/>
                <w:lang w:eastAsia="zh-CN"/>
              </w:rPr>
            </w:pPr>
          </w:p>
          <w:p w:rsidR="00F4291B" w:rsidRPr="00F4291B" w:rsidRDefault="00F4291B" w:rsidP="00F4291B">
            <w:pPr>
              <w:pBdr>
                <w:bottom w:val="single" w:sz="12" w:space="1" w:color="auto"/>
              </w:pBdr>
              <w:spacing w:after="0"/>
              <w:ind w:left="144"/>
              <w:jc w:val="center"/>
              <w:rPr>
                <w:rFonts w:ascii="Arial" w:eastAsia="SimSun" w:hAnsi="Arial" w:cs="Arial"/>
                <w:caps/>
                <w:sz w:val="18"/>
                <w:szCs w:val="18"/>
                <w:u w:val="single"/>
                <w:lang w:eastAsia="zh-CN"/>
              </w:rPr>
            </w:pPr>
          </w:p>
          <w:p w:rsidR="00F4291B" w:rsidRPr="00F4291B" w:rsidRDefault="00F4291B" w:rsidP="00F4291B">
            <w:pPr>
              <w:spacing w:after="0"/>
              <w:ind w:left="144"/>
              <w:jc w:val="center"/>
              <w:rPr>
                <w:rFonts w:ascii="Arial" w:eastAsia="SimSun" w:hAnsi="Arial" w:cs="Arial"/>
                <w:caps/>
                <w:sz w:val="18"/>
                <w:szCs w:val="18"/>
                <w:u w:val="single"/>
                <w:lang w:eastAsia="zh-CN"/>
              </w:rPr>
            </w:pPr>
          </w:p>
          <w:p w:rsidR="00F4291B" w:rsidRPr="00F4291B" w:rsidRDefault="00F4291B" w:rsidP="00F4291B">
            <w:pPr>
              <w:pBdr>
                <w:bottom w:val="single" w:sz="12" w:space="1" w:color="auto"/>
              </w:pBdr>
              <w:spacing w:after="0"/>
              <w:ind w:left="144"/>
              <w:jc w:val="center"/>
              <w:rPr>
                <w:rFonts w:ascii="Arial" w:eastAsia="SimSun" w:hAnsi="Arial" w:cs="Arial"/>
                <w:caps/>
                <w:sz w:val="18"/>
                <w:szCs w:val="18"/>
                <w:u w:val="single"/>
                <w:lang w:eastAsia="zh-CN"/>
              </w:rPr>
            </w:pPr>
          </w:p>
          <w:p w:rsidR="00F4291B" w:rsidRPr="00F4291B" w:rsidRDefault="00F4291B" w:rsidP="00F4291B">
            <w:pPr>
              <w:spacing w:after="0"/>
              <w:ind w:left="144"/>
              <w:jc w:val="center"/>
              <w:rPr>
                <w:rFonts w:ascii="Arial" w:eastAsia="SimSun" w:hAnsi="Arial" w:cs="Arial"/>
                <w:caps/>
                <w:sz w:val="18"/>
                <w:szCs w:val="18"/>
                <w:u w:val="single"/>
                <w:lang w:eastAsia="zh-CN"/>
              </w:rPr>
            </w:pPr>
          </w:p>
          <w:p w:rsidR="00F4291B" w:rsidRPr="00F4291B" w:rsidRDefault="00F4291B" w:rsidP="00F4291B">
            <w:pPr>
              <w:pBdr>
                <w:bottom w:val="single" w:sz="12" w:space="1" w:color="auto"/>
              </w:pBdr>
              <w:spacing w:after="0"/>
              <w:ind w:left="144"/>
              <w:jc w:val="center"/>
              <w:rPr>
                <w:rFonts w:ascii="Arial" w:eastAsia="SimSun" w:hAnsi="Arial" w:cs="Arial"/>
                <w:caps/>
                <w:sz w:val="18"/>
                <w:szCs w:val="18"/>
                <w:u w:val="single"/>
                <w:lang w:eastAsia="zh-CN"/>
              </w:rPr>
            </w:pPr>
          </w:p>
          <w:p w:rsidR="00F4291B" w:rsidRPr="00F4291B" w:rsidRDefault="00F4291B" w:rsidP="00F4291B">
            <w:pPr>
              <w:spacing w:after="0"/>
              <w:rPr>
                <w:rFonts w:ascii="Arial" w:eastAsia="SimSun" w:hAnsi="Arial" w:cs="Arial"/>
                <w:caps/>
                <w:sz w:val="18"/>
                <w:szCs w:val="18"/>
                <w:lang w:eastAsia="zh-CN"/>
              </w:rPr>
            </w:pPr>
          </w:p>
        </w:tc>
        <w:tc>
          <w:tcPr>
            <w:tcW w:w="1710" w:type="dxa"/>
            <w:shd w:val="clear" w:color="auto" w:fill="auto"/>
          </w:tcPr>
          <w:p w:rsidR="00F4291B" w:rsidRPr="00F4291B" w:rsidRDefault="00F4291B" w:rsidP="00F4291B">
            <w:pPr>
              <w:spacing w:after="0"/>
              <w:jc w:val="center"/>
              <w:rPr>
                <w:rFonts w:ascii="Arial" w:eastAsia="SimSun" w:hAnsi="Arial" w:cs="Arial"/>
                <w:caps/>
                <w:sz w:val="18"/>
                <w:szCs w:val="18"/>
                <w:lang w:eastAsia="zh-CN"/>
              </w:rPr>
            </w:pPr>
          </w:p>
          <w:p w:rsidR="00F4291B" w:rsidRPr="00F4291B" w:rsidRDefault="00F4291B" w:rsidP="00F4291B">
            <w:pPr>
              <w:spacing w:after="0"/>
              <w:jc w:val="center"/>
              <w:rPr>
                <w:rFonts w:ascii="Arial" w:eastAsia="SimSun" w:hAnsi="Arial" w:cs="Arial"/>
                <w:caps/>
                <w:sz w:val="18"/>
                <w:szCs w:val="18"/>
                <w:lang w:eastAsia="zh-CN"/>
              </w:rPr>
            </w:pPr>
            <w:r w:rsidRPr="00F4291B">
              <w:rPr>
                <w:rFonts w:ascii="Arial" w:eastAsia="SimSun" w:hAnsi="Arial" w:cs="Arial"/>
                <w:caps/>
                <w:sz w:val="18"/>
                <w:szCs w:val="18"/>
                <w:lang w:eastAsia="zh-CN"/>
              </w:rPr>
              <w:t>308</w:t>
            </w:r>
          </w:p>
          <w:p w:rsidR="00F4291B" w:rsidRPr="00F4291B" w:rsidRDefault="00F4291B" w:rsidP="00F4291B">
            <w:pPr>
              <w:spacing w:after="0"/>
              <w:jc w:val="center"/>
              <w:rPr>
                <w:rFonts w:ascii="Arial" w:eastAsia="SimSun" w:hAnsi="Arial" w:cs="Arial"/>
                <w:caps/>
                <w:sz w:val="18"/>
                <w:szCs w:val="18"/>
                <w:lang w:eastAsia="zh-CN"/>
              </w:rPr>
            </w:pPr>
            <w:r w:rsidRPr="00F4291B">
              <w:rPr>
                <w:rFonts w:ascii="Arial" w:eastAsia="SimSun" w:hAnsi="Arial" w:cs="Arial"/>
                <w:sz w:val="18"/>
                <w:szCs w:val="18"/>
                <w:lang w:eastAsia="zh-CN"/>
              </w:rPr>
              <w:t>How old is your (1</w:t>
            </w:r>
            <w:r w:rsidRPr="00F4291B">
              <w:rPr>
                <w:rFonts w:ascii="Arial" w:eastAsia="SimSun" w:hAnsi="Arial" w:cs="Arial"/>
                <w:sz w:val="18"/>
                <w:szCs w:val="18"/>
                <w:vertAlign w:val="superscript"/>
                <w:lang w:eastAsia="zh-CN"/>
              </w:rPr>
              <w:t>st</w:t>
            </w:r>
            <w:r w:rsidRPr="00F4291B">
              <w:rPr>
                <w:rFonts w:ascii="Arial" w:eastAsia="SimSun" w:hAnsi="Arial" w:cs="Arial"/>
                <w:sz w:val="18"/>
                <w:szCs w:val="18"/>
                <w:lang w:eastAsia="zh-CN"/>
              </w:rPr>
              <w:t>, 2</w:t>
            </w:r>
            <w:r w:rsidRPr="00F4291B">
              <w:rPr>
                <w:rFonts w:ascii="Arial" w:eastAsia="SimSun" w:hAnsi="Arial" w:cs="Arial"/>
                <w:sz w:val="18"/>
                <w:szCs w:val="18"/>
                <w:vertAlign w:val="superscript"/>
                <w:lang w:eastAsia="zh-CN"/>
              </w:rPr>
              <w:t>nd</w:t>
            </w:r>
            <w:r w:rsidRPr="00F4291B">
              <w:rPr>
                <w:rFonts w:ascii="Arial" w:eastAsia="SimSun" w:hAnsi="Arial" w:cs="Arial"/>
                <w:sz w:val="18"/>
                <w:szCs w:val="18"/>
                <w:lang w:eastAsia="zh-CN"/>
              </w:rPr>
              <w:t>, 3</w:t>
            </w:r>
            <w:r w:rsidRPr="00F4291B">
              <w:rPr>
                <w:rFonts w:ascii="Arial" w:eastAsia="SimSun" w:hAnsi="Arial" w:cs="Arial"/>
                <w:sz w:val="18"/>
                <w:szCs w:val="18"/>
                <w:vertAlign w:val="superscript"/>
                <w:lang w:eastAsia="zh-CN"/>
              </w:rPr>
              <w:t>rd</w:t>
            </w:r>
            <w:r w:rsidRPr="00F4291B">
              <w:rPr>
                <w:rFonts w:ascii="Arial" w:eastAsia="SimSun" w:hAnsi="Arial" w:cs="Arial"/>
                <w:sz w:val="18"/>
                <w:szCs w:val="18"/>
                <w:lang w:eastAsia="zh-CN"/>
              </w:rPr>
              <w:t xml:space="preserve">) wife/ partner on her last </w:t>
            </w:r>
            <w:r w:rsidRPr="00F4291B">
              <w:rPr>
                <w:rFonts w:ascii="Arial" w:eastAsia="SimSun" w:hAnsi="Arial" w:cs="Arial"/>
                <w:sz w:val="18"/>
                <w:szCs w:val="18"/>
                <w:u w:val="single"/>
                <w:lang w:eastAsia="zh-CN"/>
              </w:rPr>
              <w:t>birthday</w:t>
            </w:r>
            <w:r w:rsidRPr="00F4291B">
              <w:rPr>
                <w:rFonts w:ascii="Arial" w:eastAsia="SimSun" w:hAnsi="Arial" w:cs="Arial"/>
                <w:sz w:val="18"/>
                <w:szCs w:val="18"/>
                <w:lang w:eastAsia="zh-CN"/>
              </w:rPr>
              <w:t>?</w:t>
            </w:r>
          </w:p>
          <w:p w:rsidR="00F4291B" w:rsidRPr="00F4291B" w:rsidRDefault="00F4291B" w:rsidP="00F4291B">
            <w:pPr>
              <w:spacing w:after="0"/>
              <w:ind w:left="144"/>
              <w:jc w:val="center"/>
              <w:rPr>
                <w:rFonts w:ascii="Arial" w:eastAsia="SimSun" w:hAnsi="Arial" w:cs="Arial"/>
                <w:caps/>
                <w:sz w:val="18"/>
                <w:szCs w:val="18"/>
                <w:u w:val="single"/>
                <w:lang w:eastAsia="zh-CN"/>
              </w:rPr>
            </w:pPr>
          </w:p>
          <w:p w:rsidR="00F4291B" w:rsidRPr="00F4291B" w:rsidRDefault="00F4291B" w:rsidP="00F4291B">
            <w:pPr>
              <w:pBdr>
                <w:bottom w:val="single" w:sz="12" w:space="1" w:color="auto"/>
              </w:pBdr>
              <w:spacing w:after="0"/>
              <w:ind w:left="144"/>
              <w:jc w:val="center"/>
              <w:rPr>
                <w:rFonts w:ascii="Arial" w:eastAsia="SimSun" w:hAnsi="Arial" w:cs="Arial"/>
                <w:caps/>
                <w:sz w:val="18"/>
                <w:szCs w:val="18"/>
                <w:u w:val="single"/>
                <w:lang w:eastAsia="zh-CN"/>
              </w:rPr>
            </w:pPr>
          </w:p>
          <w:p w:rsidR="00F4291B" w:rsidRPr="00F4291B" w:rsidRDefault="00F4291B" w:rsidP="00F4291B">
            <w:pPr>
              <w:pBdr>
                <w:bottom w:val="single" w:sz="12" w:space="1" w:color="auto"/>
              </w:pBdr>
              <w:spacing w:after="0"/>
              <w:ind w:left="144"/>
              <w:jc w:val="center"/>
              <w:rPr>
                <w:rFonts w:ascii="Arial" w:eastAsia="SimSun" w:hAnsi="Arial" w:cs="Arial"/>
                <w:caps/>
                <w:sz w:val="18"/>
                <w:szCs w:val="18"/>
                <w:u w:val="single"/>
                <w:lang w:eastAsia="zh-CN"/>
              </w:rPr>
            </w:pPr>
          </w:p>
          <w:p w:rsidR="00F4291B" w:rsidRPr="00F4291B" w:rsidRDefault="00F4291B" w:rsidP="00F4291B">
            <w:pPr>
              <w:spacing w:after="0"/>
              <w:ind w:left="144"/>
              <w:jc w:val="center"/>
              <w:rPr>
                <w:rFonts w:ascii="Arial" w:eastAsia="SimSun" w:hAnsi="Arial" w:cs="Arial"/>
                <w:caps/>
                <w:sz w:val="18"/>
                <w:szCs w:val="18"/>
                <w:u w:val="single"/>
                <w:lang w:eastAsia="zh-CN"/>
              </w:rPr>
            </w:pPr>
          </w:p>
          <w:p w:rsidR="00F4291B" w:rsidRPr="00F4291B" w:rsidRDefault="00F4291B" w:rsidP="00F4291B">
            <w:pPr>
              <w:pBdr>
                <w:bottom w:val="single" w:sz="12" w:space="1" w:color="auto"/>
              </w:pBdr>
              <w:spacing w:after="0"/>
              <w:ind w:left="144"/>
              <w:jc w:val="center"/>
              <w:rPr>
                <w:rFonts w:ascii="Arial" w:eastAsia="SimSun" w:hAnsi="Arial" w:cs="Arial"/>
                <w:caps/>
                <w:sz w:val="18"/>
                <w:szCs w:val="18"/>
                <w:u w:val="single"/>
                <w:lang w:eastAsia="zh-CN"/>
              </w:rPr>
            </w:pPr>
          </w:p>
          <w:p w:rsidR="00F4291B" w:rsidRPr="00F4291B" w:rsidRDefault="00F4291B" w:rsidP="00F4291B">
            <w:pPr>
              <w:spacing w:after="0"/>
              <w:ind w:left="144"/>
              <w:jc w:val="center"/>
              <w:rPr>
                <w:rFonts w:ascii="Arial" w:eastAsia="SimSun" w:hAnsi="Arial" w:cs="Arial"/>
                <w:caps/>
                <w:sz w:val="18"/>
                <w:szCs w:val="18"/>
                <w:u w:val="single"/>
                <w:lang w:eastAsia="zh-CN"/>
              </w:rPr>
            </w:pPr>
          </w:p>
          <w:p w:rsidR="00F4291B" w:rsidRPr="00F4291B" w:rsidRDefault="00F4291B" w:rsidP="00F4291B">
            <w:pPr>
              <w:pBdr>
                <w:bottom w:val="single" w:sz="12" w:space="1" w:color="auto"/>
              </w:pBdr>
              <w:spacing w:after="0"/>
              <w:ind w:left="144"/>
              <w:jc w:val="center"/>
              <w:rPr>
                <w:rFonts w:ascii="Arial" w:eastAsia="SimSun" w:hAnsi="Arial" w:cs="Arial"/>
                <w:caps/>
                <w:sz w:val="18"/>
                <w:szCs w:val="18"/>
                <w:u w:val="single"/>
                <w:lang w:eastAsia="zh-CN"/>
              </w:rPr>
            </w:pPr>
          </w:p>
          <w:p w:rsidR="00F4291B" w:rsidRPr="00F4291B" w:rsidRDefault="00F4291B" w:rsidP="00F4291B">
            <w:pPr>
              <w:pBdr>
                <w:bottom w:val="single" w:sz="12" w:space="1" w:color="auto"/>
              </w:pBdr>
              <w:spacing w:after="0"/>
              <w:jc w:val="center"/>
              <w:rPr>
                <w:rFonts w:ascii="Arial" w:eastAsia="SimSun" w:hAnsi="Arial" w:cs="Arial"/>
                <w:caps/>
                <w:sz w:val="18"/>
                <w:szCs w:val="18"/>
                <w:u w:val="single"/>
                <w:lang w:eastAsia="zh-CN"/>
              </w:rPr>
            </w:pPr>
          </w:p>
          <w:p w:rsidR="00F4291B" w:rsidRPr="00F4291B" w:rsidRDefault="00F4291B" w:rsidP="00F4291B">
            <w:pPr>
              <w:pBdr>
                <w:bottom w:val="single" w:sz="12" w:space="1" w:color="auto"/>
              </w:pBdr>
              <w:spacing w:after="0"/>
              <w:jc w:val="center"/>
              <w:rPr>
                <w:rFonts w:ascii="Arial" w:eastAsia="SimSun" w:hAnsi="Arial" w:cs="Arial"/>
                <w:caps/>
                <w:sz w:val="18"/>
                <w:szCs w:val="18"/>
                <w:u w:val="single"/>
                <w:lang w:eastAsia="zh-CN"/>
              </w:rPr>
            </w:pPr>
          </w:p>
          <w:p w:rsidR="00F4291B" w:rsidRPr="00F4291B" w:rsidRDefault="00F4291B" w:rsidP="00F4291B">
            <w:pPr>
              <w:spacing w:after="0"/>
              <w:jc w:val="center"/>
              <w:rPr>
                <w:rFonts w:ascii="Arial" w:eastAsia="SimSun" w:hAnsi="Arial" w:cs="Arial"/>
                <w:caps/>
                <w:sz w:val="18"/>
                <w:szCs w:val="18"/>
                <w:lang w:eastAsia="zh-CN"/>
              </w:rPr>
            </w:pP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467"/>
        </w:trPr>
        <w:tc>
          <w:tcPr>
            <w:tcW w:w="10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rPr>
                <w:rFonts w:ascii="Arial" w:eastAsia="SimSun" w:hAnsi="Arial" w:cs="Arial"/>
                <w:b/>
                <w:caps/>
                <w:sz w:val="18"/>
                <w:lang w:eastAsia="zh-CN"/>
              </w:rPr>
            </w:pPr>
            <w:r w:rsidRPr="00F4291B">
              <w:rPr>
                <w:rFonts w:ascii="Arial" w:eastAsia="SimSun" w:hAnsi="Arial" w:cs="Arial"/>
                <w:b/>
                <w:caps/>
                <w:sz w:val="18"/>
                <w:lang w:eastAsia="zh-CN"/>
              </w:rPr>
              <w:t>Question 309 not asked to Males</w:t>
            </w:r>
          </w:p>
        </w:tc>
      </w:tr>
      <w:tr w:rsidR="00F4291B" w:rsidRPr="00F4291B" w:rsidTr="00F4291B">
        <w:trPr>
          <w:trHeight w:val="116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18"/>
                <w:lang w:eastAsia="zh-CN"/>
              </w:rPr>
            </w:pPr>
          </w:p>
          <w:p w:rsidR="00F4291B" w:rsidRPr="00F4291B" w:rsidRDefault="00F4291B" w:rsidP="00F4291B">
            <w:pPr>
              <w:spacing w:after="0"/>
              <w:rPr>
                <w:rFonts w:ascii="Arial" w:eastAsia="SimSun" w:hAnsi="Arial" w:cs="Arial"/>
                <w:szCs w:val="18"/>
                <w:lang w:eastAsia="zh-CN"/>
              </w:rPr>
            </w:pPr>
            <w:r w:rsidRPr="00F4291B">
              <w:rPr>
                <w:rFonts w:ascii="Arial" w:eastAsia="SimSun" w:hAnsi="Arial" w:cs="Arial"/>
                <w:szCs w:val="18"/>
                <w:lang w:eastAsia="zh-CN"/>
              </w:rPr>
              <w:t>310</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Del="0027291E" w:rsidRDefault="00F4291B" w:rsidP="00F4291B">
            <w:pPr>
              <w:spacing w:after="0"/>
              <w:rPr>
                <w:rFonts w:ascii="Arial" w:eastAsia="SimSun" w:hAnsi="Arial" w:cs="Arial"/>
                <w:lang w:eastAsia="zh-CN"/>
              </w:rPr>
            </w:pPr>
            <w:r w:rsidRPr="00F4291B">
              <w:rPr>
                <w:rFonts w:ascii="Arial" w:eastAsia="SimSun" w:hAnsi="Arial" w:cs="Arial"/>
                <w:lang w:eastAsia="zh-CN"/>
              </w:rPr>
              <w:t xml:space="preserve">Have you </w:t>
            </w:r>
            <w:r w:rsidRPr="00F4291B">
              <w:rPr>
                <w:rFonts w:ascii="Arial" w:eastAsia="SimSun" w:hAnsi="Arial" w:cs="Arial"/>
                <w:u w:val="single"/>
                <w:lang w:eastAsia="zh-CN"/>
              </w:rPr>
              <w:t>ever</w:t>
            </w:r>
            <w:r w:rsidRPr="00F4291B">
              <w:rPr>
                <w:rFonts w:ascii="Arial" w:eastAsia="SimSun" w:hAnsi="Arial" w:cs="Arial"/>
                <w:lang w:eastAsia="zh-CN"/>
              </w:rPr>
              <w:t xml:space="preserve"> been widowed before? That is, your spouse passed away while you were still </w:t>
            </w:r>
            <w:proofErr w:type="gramStart"/>
            <w:r w:rsidRPr="00F4291B">
              <w:rPr>
                <w:rFonts w:ascii="Arial" w:eastAsia="SimSun" w:hAnsi="Arial" w:cs="Arial"/>
                <w:lang w:eastAsia="zh-CN"/>
              </w:rPr>
              <w:t>married/living</w:t>
            </w:r>
            <w:proofErr w:type="gramEnd"/>
            <w:r w:rsidRPr="00F4291B">
              <w:rPr>
                <w:rFonts w:ascii="Arial" w:eastAsia="SimSun" w:hAnsi="Arial" w:cs="Arial"/>
                <w:lang w:eastAsia="zh-CN"/>
              </w:rPr>
              <w:t xml:space="preserve"> with them?</w:t>
            </w:r>
          </w:p>
        </w:tc>
        <w:tc>
          <w:tcPr>
            <w:tcW w:w="4050" w:type="dxa"/>
            <w:gridSpan w:val="2"/>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Cs w:val="18"/>
                <w:lang w:eastAsia="zh-CN"/>
              </w:rPr>
            </w:pPr>
          </w:p>
          <w:p w:rsidR="00F4291B" w:rsidRPr="00F4291B" w:rsidRDefault="00F4291B" w:rsidP="00F4291B">
            <w:pPr>
              <w:spacing w:after="0"/>
              <w:ind w:left="162"/>
              <w:rPr>
                <w:rFonts w:ascii="Arial" w:eastAsia="SimSun" w:hAnsi="Arial" w:cs="Arial"/>
                <w:caps/>
                <w:szCs w:val="18"/>
                <w:lang w:eastAsia="zh-CN"/>
              </w:rPr>
            </w:pPr>
            <w:r w:rsidRPr="00F4291B">
              <w:rPr>
                <w:rFonts w:ascii="Arial" w:eastAsia="SimSun" w:hAnsi="Arial" w:cs="Arial"/>
                <w:caps/>
                <w:szCs w:val="18"/>
                <w:lang w:eastAsia="zh-CN"/>
              </w:rPr>
              <w:t>yes =1</w:t>
            </w:r>
          </w:p>
          <w:p w:rsidR="00F4291B" w:rsidRPr="00F4291B" w:rsidRDefault="00F4291B" w:rsidP="00F4291B">
            <w:pPr>
              <w:spacing w:after="0"/>
              <w:ind w:left="162"/>
              <w:rPr>
                <w:rFonts w:ascii="Arial" w:eastAsia="SimSun" w:hAnsi="Arial" w:cs="Arial"/>
                <w:caps/>
                <w:szCs w:val="18"/>
                <w:lang w:eastAsia="zh-CN"/>
              </w:rPr>
            </w:pPr>
            <w:r w:rsidRPr="00F4291B">
              <w:rPr>
                <w:rFonts w:ascii="Arial" w:eastAsia="SimSun" w:hAnsi="Arial" w:cs="Arial"/>
                <w:caps/>
                <w:szCs w:val="18"/>
                <w:lang w:eastAsia="zh-CN"/>
              </w:rPr>
              <w:t>no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Cs w:val="18"/>
                <w:lang w:eastAsia="zh-CN"/>
              </w:rPr>
            </w:pPr>
          </w:p>
        </w:tc>
      </w:tr>
    </w:tbl>
    <w:p w:rsidR="00F4291B" w:rsidRPr="00F4291B" w:rsidRDefault="00F4291B" w:rsidP="00F4291B">
      <w:pPr>
        <w:spacing w:after="0" w:line="240" w:lineRule="auto"/>
        <w:rPr>
          <w:rFonts w:eastAsia="SimSun"/>
          <w:sz w:val="24"/>
          <w:szCs w:val="24"/>
          <w:lang w:eastAsia="zh-CN"/>
        </w:r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F4291B" w:rsidRPr="00F4291B" w:rsidTr="00F4291B">
        <w:trPr>
          <w:trHeight w:val="485"/>
        </w:trPr>
        <w:tc>
          <w:tcPr>
            <w:tcW w:w="10620" w:type="dxa"/>
            <w:gridSpan w:val="4"/>
            <w:shd w:val="clear" w:color="auto" w:fill="auto"/>
            <w:vAlign w:val="center"/>
          </w:tcPr>
          <w:p w:rsidR="00F4291B" w:rsidRPr="00F4291B" w:rsidRDefault="00F4291B" w:rsidP="00F4291B">
            <w:pPr>
              <w:spacing w:after="0"/>
              <w:jc w:val="center"/>
              <w:rPr>
                <w:rFonts w:ascii="Arial" w:eastAsia="SimSun" w:hAnsi="Arial" w:cs="Arial"/>
                <w:b/>
                <w:caps/>
                <w:lang w:eastAsia="zh-CN"/>
              </w:rPr>
            </w:pPr>
            <w:r w:rsidRPr="00F4291B">
              <w:rPr>
                <w:rFonts w:eastAsia="SimSun"/>
                <w:sz w:val="24"/>
                <w:szCs w:val="24"/>
                <w:lang w:eastAsia="zh-CN"/>
              </w:rPr>
              <w:lastRenderedPageBreak/>
              <w:br w:type="page"/>
            </w:r>
            <w:r w:rsidRPr="00F4291B">
              <w:rPr>
                <w:rFonts w:eastAsia="SimSun"/>
                <w:sz w:val="24"/>
                <w:szCs w:val="24"/>
                <w:lang w:eastAsia="zh-CN"/>
              </w:rPr>
              <w:br w:type="page"/>
            </w:r>
            <w:r w:rsidRPr="00F4291B">
              <w:rPr>
                <w:rFonts w:eastAsia="SimSun"/>
                <w:sz w:val="24"/>
                <w:szCs w:val="24"/>
                <w:lang w:eastAsia="zh-CN"/>
              </w:rPr>
              <w:br w:type="page"/>
            </w:r>
            <w:r w:rsidRPr="00F4291B">
              <w:rPr>
                <w:rFonts w:eastAsia="SimSun"/>
                <w:sz w:val="24"/>
                <w:szCs w:val="24"/>
                <w:lang w:eastAsia="zh-CN"/>
              </w:rPr>
              <w:br w:type="page"/>
            </w:r>
            <w:r w:rsidRPr="00F4291B">
              <w:rPr>
                <w:rFonts w:ascii="Arial" w:eastAsia="SimSun" w:hAnsi="Arial" w:cs="Arial"/>
                <w:b/>
                <w:caps/>
                <w:lang w:eastAsia="zh-CN"/>
              </w:rPr>
              <w:t>MODULE 4: SEXUAL activity</w:t>
            </w:r>
          </w:p>
        </w:tc>
      </w:tr>
      <w:tr w:rsidR="00F4291B" w:rsidRPr="00F4291B" w:rsidTr="00F4291B">
        <w:trPr>
          <w:trHeight w:val="1340"/>
        </w:trPr>
        <w:tc>
          <w:tcPr>
            <w:tcW w:w="10620" w:type="dxa"/>
            <w:gridSpan w:val="4"/>
            <w:shd w:val="clear" w:color="auto" w:fill="auto"/>
            <w:vAlign w:val="center"/>
          </w:tcPr>
          <w:p w:rsidR="00F4291B" w:rsidRPr="00F4291B" w:rsidRDefault="00F4291B" w:rsidP="00F4291B">
            <w:pPr>
              <w:spacing w:after="0"/>
              <w:rPr>
                <w:rFonts w:ascii="Arial" w:eastAsia="SimSun" w:hAnsi="Arial" w:cs="Arial"/>
                <w:b/>
                <w:szCs w:val="22"/>
                <w:lang w:eastAsia="zh-CN"/>
              </w:rPr>
            </w:pPr>
            <w:r w:rsidRPr="00F4291B">
              <w:rPr>
                <w:rFonts w:ascii="Arial" w:eastAsia="SimSun" w:hAnsi="Arial" w:cs="Arial"/>
                <w:b/>
                <w:szCs w:val="22"/>
                <w:lang w:eastAsia="zh-CN"/>
              </w:rPr>
              <w:t>Now I would like to ask you some questions about your sexual activity in order to gain a better understanding of some important life issues. Let me assure you again that your answers are completely confidential and will not be told to anyone.  If we should come to any question that you don't want to answer, just let me know and we will go to the next question.  Can we begin?</w:t>
            </w:r>
          </w:p>
        </w:tc>
      </w:tr>
      <w:tr w:rsidR="00F4291B" w:rsidRPr="00F4291B" w:rsidTr="00F4291B">
        <w:trPr>
          <w:trHeight w:val="1331"/>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401</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Have you ever had sexual intercourse? </w:t>
            </w:r>
          </w:p>
        </w:tc>
        <w:tc>
          <w:tcPr>
            <w:tcW w:w="4050" w:type="dxa"/>
            <w:shd w:val="clear" w:color="auto" w:fill="auto"/>
          </w:tcPr>
          <w:p w:rsidR="00F4291B" w:rsidRPr="00F4291B" w:rsidRDefault="00F4291B" w:rsidP="00F4291B">
            <w:pPr>
              <w:spacing w:after="60"/>
              <w:ind w:left="144"/>
              <w:rPr>
                <w:rFonts w:ascii="Arial" w:eastAsia="SimSun" w:hAnsi="Arial" w:cs="Arial"/>
                <w:caps/>
                <w:sz w:val="18"/>
                <w:szCs w:val="22"/>
                <w:lang w:eastAsia="zh-CN"/>
              </w:rPr>
            </w:pPr>
          </w:p>
          <w:p w:rsidR="00F4291B" w:rsidRPr="00F4291B" w:rsidRDefault="00F4291B" w:rsidP="00F4291B">
            <w:pPr>
              <w:spacing w:after="6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60"/>
              <w:ind w:left="342" w:hanging="198"/>
              <w:rPr>
                <w:rFonts w:ascii="Arial" w:eastAsia="SimSun" w:hAnsi="Arial" w:cs="Arial"/>
                <w:caps/>
                <w:sz w:val="18"/>
                <w:szCs w:val="22"/>
                <w:lang w:eastAsia="zh-CN"/>
              </w:rPr>
            </w:pPr>
            <w:r w:rsidRPr="00F4291B">
              <w:rPr>
                <w:rFonts w:ascii="Arial" w:eastAsia="SimSun" w:hAnsi="Arial" w:cs="Arial"/>
                <w:caps/>
                <w:sz w:val="18"/>
                <w:szCs w:val="22"/>
                <w:lang w:eastAsia="zh-CN"/>
              </w:rPr>
              <w:t>no, i’ve Never had sexual     intercourse = 2</w:t>
            </w:r>
          </w:p>
        </w:tc>
        <w:tc>
          <w:tcPr>
            <w:tcW w:w="117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IF YES </w:t>
            </w: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sym w:font="Wingdings" w:char="F0E0"/>
            </w:r>
            <w:r w:rsidRPr="00F4291B">
              <w:rPr>
                <w:rFonts w:ascii="Arial" w:eastAsia="SimSun" w:hAnsi="Arial" w:cs="Arial"/>
                <w:szCs w:val="22"/>
                <w:lang w:eastAsia="zh-CN"/>
              </w:rPr>
              <w:t>403</w:t>
            </w:r>
          </w:p>
        </w:tc>
      </w:tr>
      <w:tr w:rsidR="00F4291B" w:rsidRPr="00F4291B" w:rsidTr="00F4291B">
        <w:trPr>
          <w:trHeight w:val="1178"/>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402</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Do you intend to wait until you get married to have sex for the first time?</w:t>
            </w: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Don’t know/Unsure = 8</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 xml:space="preserve">all </w:t>
            </w: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501</w:t>
            </w:r>
          </w:p>
          <w:p w:rsidR="00F4291B" w:rsidRPr="00F4291B" w:rsidRDefault="00F4291B" w:rsidP="00F4291B">
            <w:pPr>
              <w:spacing w:after="0" w:line="240" w:lineRule="auto"/>
              <w:rPr>
                <w:rFonts w:ascii="Arial" w:eastAsia="SimSun" w:hAnsi="Arial" w:cs="Arial"/>
                <w:szCs w:val="22"/>
                <w:lang w:eastAsia="zh-CN"/>
              </w:rPr>
            </w:pPr>
          </w:p>
        </w:tc>
      </w:tr>
      <w:tr w:rsidR="00F4291B" w:rsidRPr="00F4291B" w:rsidTr="00F4291B">
        <w:trPr>
          <w:trHeight w:val="899"/>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403</w:t>
            </w:r>
          </w:p>
          <w:p w:rsidR="00F4291B" w:rsidRPr="00F4291B" w:rsidRDefault="00F4291B" w:rsidP="00F4291B">
            <w:pPr>
              <w:spacing w:after="0"/>
              <w:rPr>
                <w:rFonts w:ascii="Arial" w:eastAsia="SimSun" w:hAnsi="Arial" w:cs="Arial"/>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szCs w:val="22"/>
                <w:lang w:eastAsia="zh-CN"/>
              </w:rPr>
              <w:t xml:space="preserve">How old were you when you had sexual intercourse for the very </w:t>
            </w:r>
            <w:r w:rsidRPr="00F4291B">
              <w:rPr>
                <w:rFonts w:ascii="Arial" w:eastAsia="SimSun" w:hAnsi="Arial" w:cs="Arial"/>
                <w:szCs w:val="22"/>
                <w:u w:val="single"/>
                <w:lang w:eastAsia="zh-CN"/>
              </w:rPr>
              <w:t>first</w:t>
            </w:r>
            <w:r w:rsidRPr="00F4291B">
              <w:rPr>
                <w:rFonts w:ascii="Arial" w:eastAsia="SimSun" w:hAnsi="Arial" w:cs="Arial"/>
                <w:szCs w:val="22"/>
                <w:lang w:eastAsia="zh-CN"/>
              </w:rPr>
              <w:t xml:space="preserve"> time?</w:t>
            </w: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Age in years ___ ___</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tc>
      </w:tr>
      <w:tr w:rsidR="00F4291B" w:rsidRPr="00F4291B" w:rsidTr="00F4291B">
        <w:trPr>
          <w:trHeight w:val="899"/>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404</w:t>
            </w:r>
          </w:p>
          <w:p w:rsidR="00F4291B" w:rsidRPr="00F4291B" w:rsidRDefault="00F4291B" w:rsidP="00F4291B">
            <w:pPr>
              <w:spacing w:after="0"/>
              <w:rPr>
                <w:rFonts w:ascii="Arial" w:eastAsia="SimSun" w:hAnsi="Arial" w:cs="Arial"/>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szCs w:val="22"/>
                <w:lang w:eastAsia="zh-CN"/>
              </w:rPr>
              <w:t>Have you ever used a condom?</w:t>
            </w: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 xml:space="preserve">if no </w:t>
            </w: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406</w:t>
            </w:r>
          </w:p>
        </w:tc>
      </w:tr>
      <w:tr w:rsidR="00F4291B" w:rsidRPr="00F4291B" w:rsidTr="00F4291B">
        <w:trPr>
          <w:trHeight w:val="899"/>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405</w:t>
            </w:r>
          </w:p>
          <w:p w:rsidR="00F4291B" w:rsidRPr="00F4291B" w:rsidRDefault="00F4291B" w:rsidP="00F4291B">
            <w:pPr>
              <w:spacing w:after="0"/>
              <w:rPr>
                <w:rFonts w:ascii="Arial" w:eastAsia="SimSun" w:hAnsi="Arial" w:cs="Arial"/>
                <w:lang w:eastAsia="zh-CN"/>
              </w:rPr>
            </w:pP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The </w:t>
            </w:r>
            <w:r w:rsidRPr="00F4291B">
              <w:rPr>
                <w:rFonts w:ascii="Arial" w:eastAsia="SimSun" w:hAnsi="Arial" w:cs="Arial"/>
                <w:u w:val="single"/>
                <w:lang w:eastAsia="zh-CN"/>
              </w:rPr>
              <w:t>first</w:t>
            </w:r>
            <w:r w:rsidRPr="00F4291B">
              <w:rPr>
                <w:rFonts w:ascii="Arial" w:eastAsia="SimSun" w:hAnsi="Arial" w:cs="Arial"/>
                <w:lang w:eastAsia="zh-CN"/>
              </w:rPr>
              <w:t xml:space="preserve"> time you had sexual intercourse, was a condom used?</w:t>
            </w:r>
          </w:p>
        </w:tc>
        <w:tc>
          <w:tcPr>
            <w:tcW w:w="4050" w:type="dxa"/>
            <w:shd w:val="clear" w:color="auto" w:fill="auto"/>
          </w:tcPr>
          <w:p w:rsidR="00F4291B" w:rsidRPr="00F4291B" w:rsidRDefault="00F4291B" w:rsidP="00F4291B">
            <w:pPr>
              <w:spacing w:after="0"/>
              <w:ind w:left="144"/>
              <w:rPr>
                <w:rFonts w:ascii="Arial" w:eastAsia="SimSun" w:hAnsi="Arial" w:cs="Arial"/>
                <w:caps/>
                <w:lang w:eastAsia="zh-CN"/>
              </w:rPr>
            </w:pP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Yes = 1</w:t>
            </w: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No = 2</w:t>
            </w: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Don’t know/ don’t remember = 8</w:t>
            </w:r>
          </w:p>
          <w:p w:rsidR="00F4291B" w:rsidRPr="00F4291B" w:rsidRDefault="00F4291B" w:rsidP="00F4291B">
            <w:pPr>
              <w:spacing w:after="0"/>
              <w:ind w:left="144"/>
              <w:rPr>
                <w:rFonts w:ascii="Arial" w:eastAsia="SimSun" w:hAnsi="Arial" w:cs="Arial"/>
                <w:caps/>
                <w:szCs w:val="22"/>
                <w:lang w:eastAsia="zh-CN"/>
              </w:rPr>
            </w:pPr>
          </w:p>
        </w:tc>
        <w:tc>
          <w:tcPr>
            <w:tcW w:w="1170" w:type="dxa"/>
            <w:shd w:val="clear" w:color="auto" w:fill="auto"/>
          </w:tcPr>
          <w:p w:rsidR="00F4291B" w:rsidRPr="00F4291B" w:rsidRDefault="00F4291B" w:rsidP="00F4291B">
            <w:pPr>
              <w:spacing w:after="0"/>
              <w:rPr>
                <w:rFonts w:ascii="Arial" w:eastAsia="SimSun" w:hAnsi="Arial" w:cs="Arial"/>
                <w:caps/>
                <w:lang w:eastAsia="zh-CN"/>
              </w:rPr>
            </w:pPr>
          </w:p>
        </w:tc>
      </w:tr>
      <w:tr w:rsidR="00F4291B" w:rsidRPr="00F4291B" w:rsidTr="00F4291B">
        <w:trPr>
          <w:trHeight w:val="1502"/>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406</w:t>
            </w:r>
          </w:p>
          <w:p w:rsidR="00F4291B" w:rsidRPr="00F4291B" w:rsidRDefault="00F4291B" w:rsidP="00F4291B">
            <w:pPr>
              <w:spacing w:after="0"/>
              <w:rPr>
                <w:rFonts w:ascii="Arial" w:eastAsia="SimSun" w:hAnsi="Arial" w:cs="Arial"/>
                <w:lang w:eastAsia="zh-CN"/>
              </w:rPr>
            </w:pP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Was the person you </w:t>
            </w:r>
            <w:r w:rsidRPr="00F4291B">
              <w:rPr>
                <w:rFonts w:ascii="Arial" w:eastAsia="SimSun" w:hAnsi="Arial" w:cs="Arial"/>
                <w:u w:val="single"/>
                <w:lang w:eastAsia="zh-CN"/>
              </w:rPr>
              <w:t>first</w:t>
            </w:r>
            <w:r w:rsidRPr="00F4291B">
              <w:rPr>
                <w:rFonts w:ascii="Arial" w:eastAsia="SimSun" w:hAnsi="Arial" w:cs="Arial"/>
                <w:lang w:eastAsia="zh-CN"/>
              </w:rPr>
              <w:t xml:space="preserve"> had sexual intercourse with older than you, younger than you, or about the same age as you?</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Older = 1</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Younger = 2</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About the same age = 3</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Don’t know/don’t remember = 8</w:t>
            </w:r>
          </w:p>
          <w:p w:rsidR="00F4291B" w:rsidRPr="00F4291B" w:rsidRDefault="00F4291B" w:rsidP="00F4291B">
            <w:pPr>
              <w:spacing w:after="0"/>
              <w:ind w:left="144"/>
              <w:rPr>
                <w:rFonts w:ascii="Arial" w:eastAsia="SimSun" w:hAnsi="Arial" w:cs="Arial"/>
                <w:caps/>
                <w:szCs w:val="22"/>
                <w:lang w:eastAsia="zh-CN"/>
              </w:rPr>
            </w:pPr>
          </w:p>
        </w:tc>
        <w:tc>
          <w:tcPr>
            <w:tcW w:w="1170" w:type="dxa"/>
            <w:shd w:val="clear" w:color="auto" w:fill="auto"/>
          </w:tcPr>
          <w:p w:rsidR="00F4291B" w:rsidRPr="00F4291B" w:rsidRDefault="00F4291B" w:rsidP="00F4291B">
            <w:pPr>
              <w:spacing w:after="0"/>
              <w:rPr>
                <w:rFonts w:ascii="Arial" w:eastAsia="SimSun" w:hAnsi="Arial" w:cs="Arial"/>
                <w:caps/>
                <w:sz w:val="18"/>
                <w:lang w:eastAsia="zh-CN"/>
              </w:rPr>
            </w:pPr>
          </w:p>
          <w:p w:rsidR="00F4291B" w:rsidRPr="00F4291B" w:rsidRDefault="00F4291B" w:rsidP="00F4291B">
            <w:pPr>
              <w:spacing w:after="0"/>
              <w:rPr>
                <w:rFonts w:ascii="Arial" w:eastAsia="SimSun" w:hAnsi="Arial" w:cs="Arial"/>
                <w:caps/>
                <w:sz w:val="18"/>
                <w:lang w:eastAsia="zh-CN"/>
              </w:rPr>
            </w:pPr>
            <w:r w:rsidRPr="00F4291B">
              <w:rPr>
                <w:rFonts w:ascii="Arial" w:eastAsia="SimSun" w:hAnsi="Arial" w:cs="Arial"/>
                <w:caps/>
                <w:sz w:val="18"/>
                <w:lang w:eastAsia="zh-CN"/>
              </w:rPr>
              <w:t>IF 2</w:t>
            </w:r>
          </w:p>
          <w:p w:rsidR="00F4291B" w:rsidRPr="00F4291B" w:rsidRDefault="00F4291B" w:rsidP="00F4291B">
            <w:pPr>
              <w:spacing w:after="0"/>
              <w:rPr>
                <w:rFonts w:ascii="Arial" w:eastAsia="SimSun" w:hAnsi="Arial" w:cs="Arial"/>
                <w:caps/>
                <w:sz w:val="18"/>
                <w:lang w:eastAsia="zh-CN"/>
              </w:rPr>
            </w:pPr>
            <w:r w:rsidRPr="00F4291B">
              <w:rPr>
                <w:rFonts w:ascii="Arial" w:eastAsia="SimSun" w:hAnsi="Arial" w:cs="Arial"/>
                <w:caps/>
                <w:sz w:val="18"/>
                <w:lang w:eastAsia="zh-CN"/>
              </w:rPr>
              <w:sym w:font="Wingdings" w:char="F0E0"/>
            </w:r>
            <w:r w:rsidRPr="00F4291B">
              <w:rPr>
                <w:rFonts w:ascii="Arial" w:eastAsia="SimSun" w:hAnsi="Arial" w:cs="Arial"/>
                <w:caps/>
                <w:sz w:val="18"/>
                <w:lang w:eastAsia="zh-CN"/>
              </w:rPr>
              <w:t>408</w:t>
            </w: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sz w:val="18"/>
                <w:lang w:eastAsia="zh-CN"/>
              </w:rPr>
              <w:t xml:space="preserve">IF 3 OR 8 </w:t>
            </w:r>
            <w:r w:rsidRPr="00F4291B">
              <w:rPr>
                <w:rFonts w:ascii="Arial" w:eastAsia="SimSun" w:hAnsi="Arial" w:cs="Arial"/>
                <w:caps/>
                <w:sz w:val="18"/>
                <w:lang w:eastAsia="zh-CN"/>
              </w:rPr>
              <w:sym w:font="Wingdings" w:char="F0E0"/>
            </w:r>
            <w:r w:rsidRPr="00F4291B">
              <w:rPr>
                <w:rFonts w:ascii="Arial" w:eastAsia="SimSun" w:hAnsi="Arial" w:cs="Arial"/>
                <w:caps/>
                <w:sz w:val="18"/>
                <w:lang w:eastAsia="zh-CN"/>
              </w:rPr>
              <w:t>409</w:t>
            </w:r>
          </w:p>
        </w:tc>
      </w:tr>
      <w:tr w:rsidR="00F4291B" w:rsidRPr="00F4291B" w:rsidTr="00F4291B">
        <w:trPr>
          <w:trHeight w:val="1169"/>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407</w:t>
            </w:r>
          </w:p>
          <w:p w:rsidR="00F4291B" w:rsidRPr="00F4291B" w:rsidRDefault="00F4291B" w:rsidP="00F4291B">
            <w:pPr>
              <w:spacing w:after="0"/>
              <w:rPr>
                <w:rFonts w:ascii="Arial" w:eastAsia="SimSun" w:hAnsi="Arial" w:cs="Arial"/>
                <w:lang w:eastAsia="zh-CN"/>
              </w:rPr>
            </w:pP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Would you say the person you </w:t>
            </w:r>
            <w:r w:rsidRPr="00F4291B">
              <w:rPr>
                <w:rFonts w:ascii="Arial" w:eastAsia="SimSun" w:hAnsi="Arial" w:cs="Arial"/>
                <w:u w:val="single"/>
                <w:lang w:eastAsia="zh-CN"/>
              </w:rPr>
              <w:t>first</w:t>
            </w:r>
            <w:r w:rsidRPr="00F4291B">
              <w:rPr>
                <w:rFonts w:ascii="Arial" w:eastAsia="SimSun" w:hAnsi="Arial" w:cs="Arial"/>
                <w:lang w:eastAsia="zh-CN"/>
              </w:rPr>
              <w:t xml:space="preserve"> had sexual intercourse with was ten or more years older than you or less than ten years older than you?</w:t>
            </w:r>
          </w:p>
          <w:p w:rsidR="00F4291B" w:rsidRPr="00F4291B" w:rsidRDefault="00F4291B" w:rsidP="00F4291B">
            <w:pPr>
              <w:spacing w:after="0"/>
              <w:rPr>
                <w:rFonts w:ascii="Arial" w:eastAsia="SimSun" w:hAnsi="Arial" w:cs="Arial"/>
                <w:lang w:eastAsia="zh-CN"/>
              </w:rPr>
            </w:pPr>
          </w:p>
        </w:tc>
        <w:tc>
          <w:tcPr>
            <w:tcW w:w="4050" w:type="dxa"/>
            <w:shd w:val="clear" w:color="auto" w:fill="auto"/>
          </w:tcPr>
          <w:p w:rsidR="00F4291B" w:rsidRPr="00F4291B" w:rsidRDefault="00F4291B" w:rsidP="00F4291B">
            <w:pPr>
              <w:spacing w:after="60"/>
              <w:ind w:left="144"/>
              <w:rPr>
                <w:rFonts w:ascii="Arial" w:eastAsia="SimSun" w:hAnsi="Arial" w:cs="Arial"/>
                <w:caps/>
                <w:sz w:val="18"/>
                <w:szCs w:val="18"/>
                <w:lang w:eastAsia="zh-CN"/>
              </w:rPr>
            </w:pPr>
          </w:p>
          <w:p w:rsidR="00F4291B" w:rsidRPr="00F4291B" w:rsidRDefault="00F4291B" w:rsidP="00F4291B">
            <w:pPr>
              <w:spacing w:after="60"/>
              <w:ind w:left="144"/>
              <w:rPr>
                <w:rFonts w:ascii="Arial" w:eastAsia="SimSun" w:hAnsi="Arial" w:cs="Arial"/>
                <w:caps/>
                <w:sz w:val="18"/>
                <w:szCs w:val="18"/>
                <w:lang w:eastAsia="zh-CN"/>
              </w:rPr>
            </w:pPr>
            <w:r w:rsidRPr="00F4291B">
              <w:rPr>
                <w:rFonts w:ascii="Arial" w:eastAsia="SimSun" w:hAnsi="Arial" w:cs="Arial"/>
                <w:caps/>
                <w:sz w:val="18"/>
                <w:szCs w:val="18"/>
                <w:lang w:eastAsia="zh-CN"/>
              </w:rPr>
              <w:t>Ten or more years older = 1</w:t>
            </w:r>
          </w:p>
          <w:p w:rsidR="00F4291B" w:rsidRPr="00F4291B" w:rsidRDefault="00F4291B" w:rsidP="00F4291B">
            <w:pPr>
              <w:spacing w:after="60"/>
              <w:ind w:left="144"/>
              <w:rPr>
                <w:rFonts w:ascii="Arial" w:eastAsia="SimSun" w:hAnsi="Arial" w:cs="Arial"/>
                <w:caps/>
                <w:sz w:val="18"/>
                <w:szCs w:val="18"/>
                <w:lang w:eastAsia="zh-CN"/>
              </w:rPr>
            </w:pPr>
            <w:r w:rsidRPr="00F4291B">
              <w:rPr>
                <w:rFonts w:ascii="Arial" w:eastAsia="SimSun" w:hAnsi="Arial" w:cs="Arial"/>
                <w:caps/>
                <w:sz w:val="18"/>
                <w:szCs w:val="18"/>
                <w:lang w:eastAsia="zh-CN"/>
              </w:rPr>
              <w:t>Less than ten years older = 2</w:t>
            </w:r>
          </w:p>
          <w:p w:rsidR="00F4291B" w:rsidRPr="00F4291B" w:rsidRDefault="00F4291B" w:rsidP="00F4291B">
            <w:pPr>
              <w:spacing w:after="60"/>
              <w:ind w:left="144"/>
              <w:rPr>
                <w:rFonts w:ascii="Arial" w:eastAsia="SimSun" w:hAnsi="Arial" w:cs="Arial"/>
                <w:caps/>
                <w:szCs w:val="22"/>
                <w:lang w:eastAsia="zh-CN"/>
              </w:rPr>
            </w:pPr>
            <w:r w:rsidRPr="00F4291B">
              <w:rPr>
                <w:rFonts w:ascii="Arial" w:eastAsia="SimSun" w:hAnsi="Arial" w:cs="Arial"/>
                <w:caps/>
                <w:sz w:val="18"/>
                <w:szCs w:val="18"/>
                <w:lang w:eastAsia="zh-CN"/>
              </w:rPr>
              <w:t>Older, unsure how much = 3</w:t>
            </w:r>
          </w:p>
        </w:tc>
        <w:tc>
          <w:tcPr>
            <w:tcW w:w="1170" w:type="dxa"/>
            <w:shd w:val="clear" w:color="auto" w:fill="auto"/>
          </w:tcPr>
          <w:p w:rsidR="00F4291B" w:rsidRPr="00F4291B" w:rsidRDefault="00F4291B" w:rsidP="00F4291B">
            <w:pPr>
              <w:spacing w:after="0"/>
              <w:rPr>
                <w:rFonts w:ascii="Arial" w:eastAsia="SimSun" w:hAnsi="Arial" w:cs="Arial"/>
                <w:caps/>
                <w:sz w:val="18"/>
                <w:lang w:eastAsia="zh-CN"/>
              </w:rPr>
            </w:pPr>
          </w:p>
          <w:p w:rsidR="00F4291B" w:rsidRPr="00F4291B" w:rsidRDefault="00F4291B" w:rsidP="00F4291B">
            <w:pPr>
              <w:spacing w:after="0"/>
              <w:rPr>
                <w:rFonts w:ascii="Arial" w:eastAsia="SimSun" w:hAnsi="Arial" w:cs="Arial"/>
                <w:caps/>
                <w:sz w:val="18"/>
                <w:lang w:eastAsia="zh-CN"/>
              </w:rPr>
            </w:pPr>
            <w:r w:rsidRPr="00F4291B">
              <w:rPr>
                <w:rFonts w:ascii="Arial" w:eastAsia="SimSun" w:hAnsi="Arial" w:cs="Arial"/>
                <w:caps/>
                <w:sz w:val="18"/>
                <w:lang w:eastAsia="zh-CN"/>
              </w:rPr>
              <w:t xml:space="preserve">all </w:t>
            </w:r>
          </w:p>
          <w:p w:rsidR="00F4291B" w:rsidRPr="00F4291B" w:rsidRDefault="00F4291B" w:rsidP="00F4291B">
            <w:pPr>
              <w:spacing w:after="0"/>
              <w:rPr>
                <w:rFonts w:ascii="Arial" w:eastAsia="SimSun" w:hAnsi="Arial" w:cs="Arial"/>
                <w:caps/>
                <w:sz w:val="18"/>
                <w:lang w:eastAsia="zh-CN"/>
              </w:rPr>
            </w:pPr>
            <w:r w:rsidRPr="00F4291B">
              <w:rPr>
                <w:rFonts w:ascii="Arial" w:eastAsia="SimSun" w:hAnsi="Arial" w:cs="Arial"/>
                <w:caps/>
                <w:sz w:val="18"/>
                <w:lang w:eastAsia="zh-CN"/>
              </w:rPr>
              <w:t>goto   409</w:t>
            </w:r>
          </w:p>
        </w:tc>
      </w:tr>
      <w:tr w:rsidR="00F4291B" w:rsidRPr="00F4291B" w:rsidTr="00F4291B">
        <w:trPr>
          <w:trHeight w:val="1322"/>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408</w:t>
            </w:r>
          </w:p>
          <w:p w:rsidR="00F4291B" w:rsidRPr="00F4291B" w:rsidRDefault="00F4291B" w:rsidP="00F4291B">
            <w:pPr>
              <w:spacing w:after="0"/>
              <w:rPr>
                <w:rFonts w:ascii="Arial" w:eastAsia="SimSun" w:hAnsi="Arial" w:cs="Arial"/>
                <w:lang w:eastAsia="zh-CN"/>
              </w:rPr>
            </w:pP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Would you say the person you </w:t>
            </w:r>
            <w:r w:rsidRPr="00F4291B">
              <w:rPr>
                <w:rFonts w:ascii="Arial" w:eastAsia="SimSun" w:hAnsi="Arial" w:cs="Arial"/>
                <w:u w:val="single"/>
                <w:lang w:eastAsia="zh-CN"/>
              </w:rPr>
              <w:t>first</w:t>
            </w:r>
            <w:r w:rsidRPr="00F4291B">
              <w:rPr>
                <w:rFonts w:ascii="Arial" w:eastAsia="SimSun" w:hAnsi="Arial" w:cs="Arial"/>
                <w:lang w:eastAsia="zh-CN"/>
              </w:rPr>
              <w:t xml:space="preserve"> had sexual intercourse with was ten or more years younger than you or less than ten years younger than you?</w:t>
            </w:r>
          </w:p>
        </w:tc>
        <w:tc>
          <w:tcPr>
            <w:tcW w:w="4050" w:type="dxa"/>
            <w:shd w:val="clear" w:color="auto" w:fill="auto"/>
          </w:tcPr>
          <w:p w:rsidR="00F4291B" w:rsidRPr="00F4291B" w:rsidRDefault="00F4291B" w:rsidP="00F4291B">
            <w:pPr>
              <w:spacing w:after="60"/>
              <w:ind w:left="144"/>
              <w:rPr>
                <w:rFonts w:ascii="Arial" w:eastAsia="SimSun" w:hAnsi="Arial" w:cs="Arial"/>
                <w:caps/>
                <w:sz w:val="18"/>
                <w:szCs w:val="18"/>
                <w:lang w:eastAsia="zh-CN"/>
              </w:rPr>
            </w:pPr>
          </w:p>
          <w:p w:rsidR="00F4291B" w:rsidRPr="00F4291B" w:rsidRDefault="00F4291B" w:rsidP="00F4291B">
            <w:pPr>
              <w:spacing w:after="60"/>
              <w:ind w:left="144"/>
              <w:rPr>
                <w:rFonts w:ascii="Arial" w:eastAsia="SimSun" w:hAnsi="Arial" w:cs="Arial"/>
                <w:caps/>
                <w:sz w:val="18"/>
                <w:szCs w:val="18"/>
                <w:lang w:eastAsia="zh-CN"/>
              </w:rPr>
            </w:pPr>
            <w:r w:rsidRPr="00F4291B">
              <w:rPr>
                <w:rFonts w:ascii="Arial" w:eastAsia="SimSun" w:hAnsi="Arial" w:cs="Arial"/>
                <w:caps/>
                <w:sz w:val="18"/>
                <w:szCs w:val="18"/>
                <w:lang w:eastAsia="zh-CN"/>
              </w:rPr>
              <w:t>Ten or more years younger = 1</w:t>
            </w:r>
          </w:p>
          <w:p w:rsidR="00F4291B" w:rsidRPr="00F4291B" w:rsidRDefault="00F4291B" w:rsidP="00F4291B">
            <w:pPr>
              <w:spacing w:after="60"/>
              <w:ind w:left="144"/>
              <w:rPr>
                <w:rFonts w:ascii="Arial" w:eastAsia="SimSun" w:hAnsi="Arial" w:cs="Arial"/>
                <w:caps/>
                <w:sz w:val="18"/>
                <w:szCs w:val="18"/>
                <w:lang w:eastAsia="zh-CN"/>
              </w:rPr>
            </w:pPr>
            <w:r w:rsidRPr="00F4291B">
              <w:rPr>
                <w:rFonts w:ascii="Arial" w:eastAsia="SimSun" w:hAnsi="Arial" w:cs="Arial"/>
                <w:caps/>
                <w:sz w:val="18"/>
                <w:szCs w:val="18"/>
                <w:lang w:eastAsia="zh-CN"/>
              </w:rPr>
              <w:t>Less than ten years younger = 2</w:t>
            </w:r>
          </w:p>
          <w:p w:rsidR="00F4291B" w:rsidRPr="00F4291B" w:rsidRDefault="00F4291B" w:rsidP="00F4291B">
            <w:pPr>
              <w:spacing w:after="60"/>
              <w:ind w:left="144"/>
              <w:rPr>
                <w:rFonts w:ascii="Arial" w:eastAsia="SimSun" w:hAnsi="Arial" w:cs="Arial"/>
                <w:caps/>
                <w:szCs w:val="22"/>
                <w:lang w:eastAsia="zh-CN"/>
              </w:rPr>
            </w:pPr>
            <w:r w:rsidRPr="00F4291B">
              <w:rPr>
                <w:rFonts w:ascii="Arial" w:eastAsia="SimSun" w:hAnsi="Arial" w:cs="Arial"/>
                <w:caps/>
                <w:sz w:val="18"/>
                <w:szCs w:val="18"/>
                <w:lang w:eastAsia="zh-CN"/>
              </w:rPr>
              <w:t>younger, unsure how much = 3</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tc>
      </w:tr>
      <w:tr w:rsidR="00F4291B" w:rsidRPr="00F4291B" w:rsidTr="00F4291B">
        <w:trPr>
          <w:trHeight w:val="8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409</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heard of anal sex?</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p w:rsidR="00F4291B" w:rsidRPr="00F4291B" w:rsidRDefault="00F4291B" w:rsidP="00F4291B">
            <w:pPr>
              <w:spacing w:after="0"/>
              <w:ind w:left="144"/>
              <w:rPr>
                <w:rFonts w:ascii="Arial" w:eastAsia="SimSun" w:hAnsi="Arial" w:cs="Arial"/>
                <w:caps/>
                <w:szCs w:val="22"/>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413</w:t>
            </w:r>
          </w:p>
        </w:tc>
      </w:tr>
      <w:tr w:rsidR="00F4291B" w:rsidRPr="00F4291B" w:rsidTr="00F4291B">
        <w:trPr>
          <w:trHeight w:val="82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410</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ever had anal sex?</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 xml:space="preserve">IF NO </w:t>
            </w: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 xml:space="preserve"> 413</w:t>
            </w:r>
          </w:p>
        </w:tc>
      </w:tr>
      <w:tr w:rsidR="00F4291B" w:rsidRPr="00F4291B" w:rsidTr="00F4291B">
        <w:trPr>
          <w:trHeight w:val="8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411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had anal sex in the last 12 months?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818"/>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412</w:t>
            </w:r>
          </w:p>
          <w:p w:rsidR="00F4291B" w:rsidRPr="00F4291B" w:rsidRDefault="00F4291B" w:rsidP="00F4291B">
            <w:pPr>
              <w:spacing w:after="0"/>
              <w:rPr>
                <w:rFonts w:ascii="Arial" w:eastAsia="SimSun" w:hAnsi="Arial" w:cs="Arial"/>
                <w:szCs w:val="22"/>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Did you or your partner use a condom the last time you had anal sex?</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611"/>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rPr>
                <w:rFonts w:ascii="Arial" w:eastAsia="SimSun" w:hAnsi="Arial" w:cs="Arial"/>
                <w:b/>
                <w:caps/>
                <w:szCs w:val="22"/>
                <w:lang w:eastAsia="zh-CN"/>
              </w:rPr>
            </w:pPr>
            <w:r w:rsidRPr="00F4291B">
              <w:rPr>
                <w:rFonts w:ascii="Arial" w:eastAsia="SimSun" w:hAnsi="Arial" w:cs="Arial"/>
                <w:b/>
                <w:caps/>
                <w:szCs w:val="22"/>
                <w:lang w:eastAsia="zh-CN"/>
              </w:rPr>
              <w:t>INTERVIEWER: Check age. if over 30 years, go to Q417</w:t>
            </w:r>
          </w:p>
        </w:tc>
      </w:tr>
      <w:tr w:rsidR="00F4291B" w:rsidRPr="00F4291B" w:rsidTr="00F4291B">
        <w:trPr>
          <w:trHeight w:val="809"/>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413</w:t>
            </w:r>
          </w:p>
          <w:p w:rsidR="00F4291B" w:rsidRPr="00F4291B" w:rsidRDefault="00F4291B" w:rsidP="00F4291B">
            <w:pPr>
              <w:spacing w:after="0"/>
              <w:rPr>
                <w:rFonts w:ascii="Arial" w:eastAsia="SimSun" w:hAnsi="Arial" w:cs="Arial"/>
                <w:szCs w:val="22"/>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heard of oral sex?</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417</w:t>
            </w:r>
          </w:p>
        </w:tc>
      </w:tr>
      <w:tr w:rsidR="00F4291B" w:rsidRPr="00F4291B" w:rsidTr="00F4291B">
        <w:trPr>
          <w:trHeight w:val="8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414</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ever had oral sex?</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417</w:t>
            </w:r>
          </w:p>
        </w:tc>
      </w:tr>
      <w:tr w:rsidR="00F4291B" w:rsidRPr="00F4291B" w:rsidTr="00F4291B">
        <w:trPr>
          <w:trHeight w:val="8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415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had oral sex in the last 12 months?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tc>
      </w:tr>
      <w:tr w:rsidR="00F4291B" w:rsidRPr="00F4291B" w:rsidTr="00F4291B">
        <w:trPr>
          <w:trHeight w:val="8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416</w:t>
            </w:r>
          </w:p>
          <w:p w:rsidR="00F4291B" w:rsidRPr="00F4291B" w:rsidRDefault="00F4291B" w:rsidP="00F4291B">
            <w:pPr>
              <w:spacing w:after="0"/>
              <w:rPr>
                <w:rFonts w:ascii="Arial" w:eastAsia="SimSun" w:hAnsi="Arial" w:cs="Arial"/>
                <w:szCs w:val="22"/>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Did you or your partner use a condom the last time you had oral sex?</w:t>
            </w:r>
          </w:p>
          <w:p w:rsidR="00F4291B" w:rsidRPr="00F4291B" w:rsidRDefault="00F4291B" w:rsidP="00F4291B">
            <w:pPr>
              <w:spacing w:after="0"/>
              <w:rPr>
                <w:rFonts w:ascii="Arial" w:eastAsia="SimSun" w:hAnsi="Arial" w:cs="Arial"/>
                <w:szCs w:val="22"/>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tc>
      </w:tr>
      <w:tr w:rsidR="00F4291B" w:rsidRPr="00F4291B" w:rsidTr="00F4291B">
        <w:trPr>
          <w:trHeight w:val="8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417</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heard of men having sex with men?</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419</w:t>
            </w:r>
          </w:p>
        </w:tc>
      </w:tr>
      <w:tr w:rsidR="00F4291B" w:rsidRPr="00F4291B" w:rsidTr="00F4291B">
        <w:trPr>
          <w:trHeight w:val="8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418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ever had sex with a man?</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tc>
      </w:tr>
      <w:tr w:rsidR="00F4291B" w:rsidRPr="00F4291B" w:rsidTr="00F4291B">
        <w:trPr>
          <w:trHeight w:val="1529"/>
        </w:trPr>
        <w:tc>
          <w:tcPr>
            <w:tcW w:w="810" w:type="dxa"/>
            <w:shd w:val="clear" w:color="auto" w:fill="auto"/>
          </w:tcPr>
          <w:p w:rsidR="00F4291B" w:rsidRPr="00F4291B" w:rsidRDefault="00F4291B" w:rsidP="00F4291B">
            <w:pPr>
              <w:spacing w:after="0" w:line="240" w:lineRule="auto"/>
              <w:rPr>
                <w:rFonts w:ascii="Arial" w:eastAsia="SimSun" w:hAnsi="Arial" w:cs="Arial"/>
                <w:szCs w:val="22"/>
                <w:lang w:eastAsia="zh-CN"/>
              </w:rPr>
            </w:pPr>
          </w:p>
          <w:p w:rsidR="00F4291B" w:rsidRPr="00F4291B" w:rsidRDefault="00F4291B" w:rsidP="00F4291B">
            <w:pPr>
              <w:spacing w:after="0" w:line="240" w:lineRule="auto"/>
              <w:rPr>
                <w:rFonts w:ascii="Arial" w:eastAsia="SimSun" w:hAnsi="Arial" w:cs="Arial"/>
                <w:szCs w:val="22"/>
                <w:lang w:eastAsia="zh-CN"/>
              </w:rPr>
            </w:pPr>
            <w:r w:rsidRPr="00F4291B">
              <w:rPr>
                <w:rFonts w:ascii="Arial" w:eastAsia="SimSun" w:hAnsi="Arial" w:cs="Arial"/>
                <w:szCs w:val="22"/>
                <w:lang w:eastAsia="zh-CN"/>
              </w:rPr>
              <w:t>419</w:t>
            </w:r>
          </w:p>
          <w:p w:rsidR="00F4291B" w:rsidRPr="00F4291B" w:rsidRDefault="00F4291B" w:rsidP="00F4291B">
            <w:pPr>
              <w:spacing w:after="0" w:line="240" w:lineRule="auto"/>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line="240" w:lineRule="auto"/>
              <w:rPr>
                <w:rFonts w:ascii="Arial" w:eastAsia="SimSun" w:hAnsi="Arial" w:cs="Arial"/>
                <w:szCs w:val="22"/>
                <w:lang w:eastAsia="zh-CN"/>
              </w:rPr>
            </w:pPr>
          </w:p>
          <w:p w:rsidR="00F4291B" w:rsidRPr="00F4291B" w:rsidRDefault="00F4291B" w:rsidP="00F4291B">
            <w:pPr>
              <w:spacing w:after="0" w:line="240" w:lineRule="auto"/>
              <w:rPr>
                <w:rFonts w:ascii="Arial" w:eastAsia="SimSun" w:hAnsi="Arial" w:cs="Arial"/>
                <w:szCs w:val="22"/>
                <w:lang w:eastAsia="zh-CN"/>
              </w:rPr>
            </w:pPr>
            <w:r w:rsidRPr="00F4291B">
              <w:rPr>
                <w:rFonts w:ascii="Arial" w:eastAsia="SimSun" w:hAnsi="Arial" w:cs="Arial"/>
                <w:szCs w:val="22"/>
                <w:lang w:eastAsia="zh-CN"/>
              </w:rPr>
              <w:t>In total, with how many different people have you had sexual intercourse in your lifetime?</w:t>
            </w:r>
          </w:p>
          <w:p w:rsidR="00F4291B" w:rsidRPr="00F4291B" w:rsidRDefault="00F4291B" w:rsidP="00F4291B">
            <w:pPr>
              <w:spacing w:after="0" w:line="240" w:lineRule="auto"/>
              <w:rPr>
                <w:rFonts w:ascii="Arial" w:eastAsia="SimSun" w:hAnsi="Arial" w:cs="Arial"/>
                <w:szCs w:val="22"/>
                <w:lang w:eastAsia="zh-CN"/>
              </w:rPr>
            </w:pPr>
          </w:p>
          <w:p w:rsidR="00F4291B" w:rsidRPr="00F4291B" w:rsidRDefault="00F4291B" w:rsidP="00F4291B">
            <w:pPr>
              <w:spacing w:after="0" w:line="240" w:lineRule="auto"/>
              <w:rPr>
                <w:rFonts w:ascii="Arial" w:eastAsia="SimSun" w:hAnsi="Arial" w:cs="Arial"/>
                <w:szCs w:val="22"/>
                <w:lang w:eastAsia="zh-CN"/>
              </w:rPr>
            </w:pPr>
            <w:r w:rsidRPr="00F4291B">
              <w:rPr>
                <w:rFonts w:ascii="Arial" w:eastAsia="SimSun" w:hAnsi="Arial" w:cs="Arial"/>
                <w:szCs w:val="22"/>
                <w:lang w:eastAsia="zh-CN"/>
              </w:rPr>
              <w:t>IF A NON-NUMERIC ANSWER IS OFFERED, PROBE TO GET AN ESTIMATE.</w:t>
            </w:r>
            <w:r w:rsidRPr="00F4291B">
              <w:rPr>
                <w:rFonts w:eastAsia="SimSun"/>
                <w:szCs w:val="24"/>
                <w:lang w:eastAsia="zh-CN"/>
              </w:rPr>
              <w:t xml:space="preserve"> </w:t>
            </w:r>
          </w:p>
        </w:tc>
        <w:tc>
          <w:tcPr>
            <w:tcW w:w="4050" w:type="dxa"/>
            <w:shd w:val="clear" w:color="auto" w:fill="auto"/>
          </w:tcPr>
          <w:p w:rsidR="00F4291B" w:rsidRPr="00F4291B" w:rsidRDefault="00F4291B" w:rsidP="00F4291B">
            <w:pPr>
              <w:spacing w:after="0" w:line="240" w:lineRule="auto"/>
              <w:ind w:left="144"/>
              <w:rPr>
                <w:rFonts w:ascii="Arial" w:eastAsia="SimSun" w:hAnsi="Arial" w:cs="Arial"/>
                <w:caps/>
                <w:szCs w:val="22"/>
                <w:lang w:eastAsia="zh-CN"/>
              </w:rPr>
            </w:pPr>
          </w:p>
          <w:p w:rsidR="00F4291B" w:rsidRPr="00F4291B" w:rsidRDefault="00F4291B" w:rsidP="00F4291B">
            <w:pPr>
              <w:spacing w:after="0" w:line="240" w:lineRule="auto"/>
              <w:ind w:left="144"/>
              <w:rPr>
                <w:rFonts w:ascii="Arial" w:eastAsia="SimSun" w:hAnsi="Arial" w:cs="Arial"/>
                <w:caps/>
                <w:szCs w:val="22"/>
                <w:lang w:eastAsia="zh-CN"/>
              </w:rPr>
            </w:pPr>
            <w:r w:rsidRPr="00F4291B">
              <w:rPr>
                <w:rFonts w:ascii="Arial" w:eastAsia="SimSun" w:hAnsi="Arial" w:cs="Arial"/>
                <w:caps/>
                <w:szCs w:val="22"/>
                <w:lang w:eastAsia="zh-CN"/>
              </w:rPr>
              <w:t>Number of partners in lifetime ___  ___</w:t>
            </w:r>
          </w:p>
          <w:p w:rsidR="00F4291B" w:rsidRPr="00F4291B" w:rsidRDefault="00F4291B" w:rsidP="00F4291B">
            <w:pPr>
              <w:spacing w:after="0" w:line="240" w:lineRule="auto"/>
              <w:ind w:left="144"/>
              <w:rPr>
                <w:rFonts w:ascii="Arial" w:eastAsia="SimSun" w:hAnsi="Arial" w:cs="Arial"/>
                <w:caps/>
                <w:szCs w:val="22"/>
                <w:lang w:eastAsia="zh-CN"/>
              </w:rPr>
            </w:pPr>
          </w:p>
          <w:p w:rsidR="00F4291B" w:rsidRPr="00F4291B" w:rsidRDefault="00F4291B" w:rsidP="00F4291B">
            <w:pPr>
              <w:spacing w:after="0" w:line="240" w:lineRule="auto"/>
              <w:ind w:left="144"/>
              <w:rPr>
                <w:rFonts w:ascii="Arial" w:eastAsia="SimSun" w:hAnsi="Arial" w:cs="Arial"/>
                <w:caps/>
                <w:szCs w:val="22"/>
                <w:lang w:eastAsia="zh-CN"/>
              </w:rPr>
            </w:pPr>
            <w:r w:rsidRPr="00F4291B">
              <w:rPr>
                <w:rFonts w:ascii="Arial" w:eastAsia="SimSun" w:hAnsi="Arial" w:cs="Arial"/>
                <w:caps/>
                <w:szCs w:val="22"/>
                <w:lang w:eastAsia="zh-CN"/>
              </w:rPr>
              <w:t>Don’t know = 888</w:t>
            </w:r>
          </w:p>
        </w:tc>
        <w:tc>
          <w:tcPr>
            <w:tcW w:w="1170" w:type="dxa"/>
            <w:shd w:val="clear" w:color="auto" w:fill="auto"/>
          </w:tcPr>
          <w:p w:rsidR="00F4291B" w:rsidRPr="00F4291B" w:rsidRDefault="00F4291B" w:rsidP="00F4291B">
            <w:pPr>
              <w:spacing w:after="0" w:line="240" w:lineRule="auto"/>
              <w:rPr>
                <w:rFonts w:ascii="Arial" w:eastAsia="SimSun" w:hAnsi="Arial" w:cs="Arial"/>
                <w:caps/>
                <w:sz w:val="16"/>
                <w:szCs w:val="22"/>
                <w:lang w:eastAsia="zh-CN"/>
              </w:rPr>
            </w:pPr>
          </w:p>
          <w:p w:rsidR="00F4291B" w:rsidRPr="00F4291B" w:rsidRDefault="00F4291B" w:rsidP="00F4291B">
            <w:pPr>
              <w:spacing w:after="0" w:line="240" w:lineRule="auto"/>
              <w:rPr>
                <w:rFonts w:ascii="Arial" w:eastAsia="SimSun" w:hAnsi="Arial" w:cs="Arial"/>
                <w:caps/>
                <w:sz w:val="16"/>
                <w:szCs w:val="22"/>
                <w:lang w:eastAsia="zh-CN"/>
              </w:rPr>
            </w:pPr>
            <w:r w:rsidRPr="00F4291B">
              <w:rPr>
                <w:rFonts w:ascii="Arial" w:eastAsia="SimSun" w:hAnsi="Arial" w:cs="Arial"/>
                <w:caps/>
                <w:sz w:val="16"/>
                <w:szCs w:val="22"/>
                <w:lang w:eastAsia="zh-CN"/>
              </w:rPr>
              <w:t xml:space="preserve">if 00 partners </w:t>
            </w:r>
          </w:p>
          <w:p w:rsidR="00F4291B" w:rsidRPr="00F4291B" w:rsidRDefault="00F4291B" w:rsidP="00F4291B">
            <w:pPr>
              <w:spacing w:after="0" w:line="240" w:lineRule="auto"/>
              <w:rPr>
                <w:rFonts w:ascii="Arial" w:eastAsia="SimSun" w:hAnsi="Arial" w:cs="Arial"/>
                <w:caps/>
                <w:sz w:val="16"/>
                <w:szCs w:val="22"/>
                <w:lang w:eastAsia="zh-CN"/>
              </w:rPr>
            </w:pPr>
            <w:r w:rsidRPr="00F4291B">
              <w:rPr>
                <w:rFonts w:ascii="Arial" w:eastAsia="SimSun" w:hAnsi="Arial" w:cs="Arial"/>
                <w:caps/>
                <w:sz w:val="16"/>
                <w:szCs w:val="22"/>
                <w:lang w:eastAsia="zh-CN"/>
              </w:rPr>
              <w:sym w:font="Wingdings" w:char="F0E0"/>
            </w:r>
            <w:r w:rsidRPr="00F4291B">
              <w:rPr>
                <w:rFonts w:ascii="Arial" w:eastAsia="SimSun" w:hAnsi="Arial" w:cs="Arial"/>
                <w:caps/>
                <w:sz w:val="16"/>
                <w:szCs w:val="22"/>
                <w:lang w:eastAsia="zh-CN"/>
              </w:rPr>
              <w:t xml:space="preserve"> 501</w:t>
            </w:r>
          </w:p>
        </w:tc>
      </w:tr>
      <w:tr w:rsidR="00F4291B" w:rsidRPr="00F4291B" w:rsidTr="00F4291B">
        <w:trPr>
          <w:trHeight w:val="1916"/>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420</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In total, with how many different people have you had sexual intercourse in the last 12 months?</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IF A NON-NUMERIC ANSWER IS OFFERED, PROBE TO GET AN ESTIMATE. </w:t>
            </w:r>
          </w:p>
          <w:p w:rsidR="00F4291B" w:rsidRPr="00F4291B" w:rsidRDefault="00F4291B" w:rsidP="00F4291B">
            <w:pPr>
              <w:spacing w:after="0"/>
              <w:rPr>
                <w:rFonts w:ascii="Arial" w:eastAsia="SimSun" w:hAnsi="Arial" w:cs="Arial"/>
                <w:szCs w:val="22"/>
                <w:lang w:eastAsia="zh-CN"/>
              </w:rPr>
            </w:pP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Number of partners in last 12 months ___ ___</w:t>
            </w:r>
          </w:p>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Don’t know = 888</w:t>
            </w:r>
          </w:p>
        </w:tc>
        <w:tc>
          <w:tcPr>
            <w:tcW w:w="1170" w:type="dxa"/>
            <w:shd w:val="clear" w:color="auto" w:fill="auto"/>
          </w:tcPr>
          <w:p w:rsidR="00F4291B" w:rsidRPr="00F4291B" w:rsidRDefault="00F4291B" w:rsidP="00F4291B">
            <w:pPr>
              <w:spacing w:after="0"/>
              <w:rPr>
                <w:rFonts w:ascii="Arial" w:eastAsia="SimSun" w:hAnsi="Arial" w:cs="Arial"/>
                <w:caps/>
                <w:sz w:val="16"/>
                <w:szCs w:val="22"/>
                <w:lang w:eastAsia="zh-CN"/>
              </w:rPr>
            </w:pPr>
          </w:p>
          <w:p w:rsidR="00F4291B" w:rsidRPr="00F4291B" w:rsidRDefault="00F4291B" w:rsidP="00F4291B">
            <w:pPr>
              <w:spacing w:after="0"/>
              <w:rPr>
                <w:rFonts w:ascii="Arial" w:eastAsia="SimSun" w:hAnsi="Arial" w:cs="Arial"/>
                <w:caps/>
                <w:sz w:val="16"/>
                <w:szCs w:val="22"/>
                <w:lang w:eastAsia="zh-CN"/>
              </w:rPr>
            </w:pPr>
            <w:r w:rsidRPr="00F4291B">
              <w:rPr>
                <w:rFonts w:ascii="Arial" w:eastAsia="SimSun" w:hAnsi="Arial" w:cs="Arial"/>
                <w:caps/>
                <w:sz w:val="16"/>
                <w:szCs w:val="22"/>
                <w:lang w:eastAsia="zh-CN"/>
              </w:rPr>
              <w:t xml:space="preserve">if 00 partners in last 12 months </w:t>
            </w:r>
          </w:p>
          <w:p w:rsidR="00F4291B" w:rsidRPr="00F4291B" w:rsidRDefault="00F4291B" w:rsidP="00F4291B">
            <w:pPr>
              <w:spacing w:after="0"/>
              <w:rPr>
                <w:rFonts w:ascii="Arial" w:eastAsia="SimSun" w:hAnsi="Arial" w:cs="Arial"/>
                <w:caps/>
                <w:sz w:val="16"/>
                <w:szCs w:val="22"/>
                <w:lang w:eastAsia="zh-CN"/>
              </w:rPr>
            </w:pPr>
            <w:r w:rsidRPr="00F4291B">
              <w:rPr>
                <w:rFonts w:ascii="Arial" w:eastAsia="SimSun" w:hAnsi="Arial" w:cs="Arial"/>
                <w:caps/>
                <w:sz w:val="16"/>
                <w:szCs w:val="22"/>
                <w:lang w:eastAsia="zh-CN"/>
              </w:rPr>
              <w:sym w:font="Wingdings" w:char="F0E0"/>
            </w:r>
            <w:r w:rsidRPr="00F4291B">
              <w:rPr>
                <w:rFonts w:ascii="Arial" w:eastAsia="SimSun" w:hAnsi="Arial" w:cs="Arial"/>
                <w:caps/>
                <w:sz w:val="16"/>
                <w:szCs w:val="22"/>
                <w:lang w:eastAsia="zh-CN"/>
              </w:rPr>
              <w:t xml:space="preserve"> 501</w:t>
            </w:r>
          </w:p>
          <w:p w:rsidR="00F4291B" w:rsidRPr="00F4291B" w:rsidRDefault="00F4291B" w:rsidP="00F4291B">
            <w:pPr>
              <w:spacing w:after="0"/>
              <w:rPr>
                <w:rFonts w:ascii="Arial" w:eastAsia="SimSun" w:hAnsi="Arial" w:cs="Arial"/>
                <w:caps/>
                <w:sz w:val="16"/>
                <w:szCs w:val="22"/>
                <w:lang w:eastAsia="zh-CN"/>
              </w:rPr>
            </w:pPr>
          </w:p>
          <w:p w:rsidR="00F4291B" w:rsidRPr="00F4291B" w:rsidRDefault="00F4291B" w:rsidP="00F4291B">
            <w:pPr>
              <w:spacing w:after="0" w:line="240" w:lineRule="auto"/>
              <w:rPr>
                <w:rFonts w:ascii="Arial" w:eastAsia="SimSun" w:hAnsi="Arial" w:cs="Arial"/>
                <w:sz w:val="16"/>
                <w:szCs w:val="22"/>
                <w:lang w:eastAsia="zh-CN"/>
              </w:rPr>
            </w:pPr>
          </w:p>
          <w:p w:rsidR="00F4291B" w:rsidRPr="00F4291B" w:rsidRDefault="00F4291B" w:rsidP="00F4291B">
            <w:pPr>
              <w:spacing w:after="0" w:line="240" w:lineRule="auto"/>
              <w:rPr>
                <w:rFonts w:ascii="Arial" w:eastAsia="SimSun" w:hAnsi="Arial" w:cs="Arial"/>
                <w:sz w:val="16"/>
                <w:szCs w:val="22"/>
                <w:lang w:eastAsia="zh-CN"/>
              </w:rPr>
            </w:pPr>
          </w:p>
          <w:p w:rsidR="00F4291B" w:rsidRPr="00F4291B" w:rsidRDefault="00F4291B" w:rsidP="00F4291B">
            <w:pPr>
              <w:spacing w:after="0" w:line="240" w:lineRule="auto"/>
              <w:rPr>
                <w:rFonts w:ascii="Arial" w:eastAsia="SimSun" w:hAnsi="Arial" w:cs="Arial"/>
                <w:sz w:val="16"/>
                <w:szCs w:val="22"/>
                <w:lang w:eastAsia="zh-CN"/>
              </w:rPr>
            </w:pPr>
          </w:p>
        </w:tc>
      </w:tr>
    </w:tbl>
    <w:p w:rsidR="00F4291B" w:rsidRPr="00F4291B" w:rsidRDefault="00F4291B" w:rsidP="00F4291B">
      <w:pPr>
        <w:spacing w:after="0" w:line="240" w:lineRule="auto"/>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sectPr w:rsidR="00F4291B" w:rsidRPr="00F4291B" w:rsidSect="00F4291B">
          <w:headerReference w:type="even" r:id="rId22"/>
          <w:headerReference w:type="default" r:id="rId23"/>
          <w:headerReference w:type="first" r:id="rId24"/>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3510"/>
        <w:gridCol w:w="2100"/>
        <w:gridCol w:w="2100"/>
        <w:gridCol w:w="2100"/>
      </w:tblGrid>
      <w:tr w:rsidR="00F4291B" w:rsidRPr="00F4291B" w:rsidTr="00F4291B">
        <w:trPr>
          <w:trHeight w:val="1223"/>
        </w:trPr>
        <w:tc>
          <w:tcPr>
            <w:tcW w:w="10620" w:type="dxa"/>
            <w:gridSpan w:val="5"/>
            <w:shd w:val="clear" w:color="auto" w:fill="auto"/>
            <w:vAlign w:val="center"/>
          </w:tcPr>
          <w:p w:rsidR="00F4291B" w:rsidRPr="00F4291B" w:rsidRDefault="00F4291B" w:rsidP="00F4291B">
            <w:pPr>
              <w:spacing w:after="0"/>
              <w:rPr>
                <w:rFonts w:ascii="Arial" w:eastAsia="SimSun" w:hAnsi="Arial" w:cs="Arial"/>
                <w:b/>
                <w:szCs w:val="22"/>
                <w:lang w:eastAsia="zh-CN"/>
              </w:rPr>
            </w:pPr>
          </w:p>
          <w:p w:rsidR="00F4291B" w:rsidRPr="00F4291B" w:rsidRDefault="00F4291B" w:rsidP="00F4291B">
            <w:pPr>
              <w:spacing w:after="0"/>
              <w:rPr>
                <w:rFonts w:ascii="Arial" w:eastAsia="SimSun" w:hAnsi="Arial" w:cs="Arial"/>
                <w:b/>
                <w:szCs w:val="22"/>
                <w:lang w:eastAsia="zh-CN"/>
              </w:rPr>
            </w:pPr>
            <w:r w:rsidRPr="00F4291B">
              <w:rPr>
                <w:rFonts w:ascii="Arial" w:eastAsia="SimSun" w:hAnsi="Arial" w:cs="Arial"/>
                <w:b/>
                <w:szCs w:val="22"/>
                <w:lang w:eastAsia="zh-CN"/>
              </w:rPr>
              <w:t>Now I would like to ask you some questions about the __ _</w:t>
            </w:r>
            <w:proofErr w:type="gramStart"/>
            <w:r w:rsidRPr="00F4291B">
              <w:rPr>
                <w:rFonts w:ascii="Arial" w:eastAsia="SimSun" w:hAnsi="Arial" w:cs="Arial"/>
                <w:b/>
                <w:szCs w:val="22"/>
                <w:lang w:eastAsia="zh-CN"/>
              </w:rPr>
              <w:t>_(</w:t>
            </w:r>
            <w:proofErr w:type="gramEnd"/>
            <w:r w:rsidRPr="00F4291B">
              <w:rPr>
                <w:rFonts w:ascii="Arial" w:eastAsia="SimSun" w:hAnsi="Arial" w:cs="Arial"/>
                <w:b/>
                <w:szCs w:val="22"/>
                <w:lang w:eastAsia="zh-CN"/>
              </w:rPr>
              <w:t xml:space="preserve">Q420) partners you have had sexual intercourse with in the last 12 months.  </w:t>
            </w:r>
          </w:p>
          <w:p w:rsidR="00F4291B" w:rsidRPr="00F4291B" w:rsidRDefault="00F4291B" w:rsidP="00F4291B">
            <w:pPr>
              <w:spacing w:after="0"/>
              <w:rPr>
                <w:rFonts w:ascii="Arial" w:eastAsia="SimSun" w:hAnsi="Arial" w:cs="Arial"/>
                <w:b/>
                <w:szCs w:val="22"/>
                <w:lang w:eastAsia="zh-CN"/>
              </w:rPr>
            </w:pPr>
            <w:r w:rsidRPr="00F4291B">
              <w:rPr>
                <w:rFonts w:ascii="Arial" w:eastAsia="SimSun" w:hAnsi="Arial" w:cs="Arial"/>
                <w:b/>
                <w:szCs w:val="22"/>
                <w:lang w:eastAsia="zh-CN"/>
              </w:rPr>
              <w:t>IF Q420 GREATER THAN 3 THAN SAY:</w:t>
            </w:r>
          </w:p>
          <w:p w:rsidR="00F4291B" w:rsidRPr="00F4291B" w:rsidRDefault="00F4291B" w:rsidP="00F4291B">
            <w:pPr>
              <w:spacing w:after="0"/>
              <w:rPr>
                <w:rFonts w:ascii="Arial" w:eastAsia="SimSun" w:hAnsi="Arial" w:cs="Arial"/>
                <w:b/>
                <w:szCs w:val="22"/>
                <w:lang w:eastAsia="zh-CN"/>
              </w:rPr>
            </w:pPr>
            <w:r w:rsidRPr="00F4291B">
              <w:rPr>
                <w:rFonts w:ascii="Arial" w:eastAsia="SimSun" w:hAnsi="Arial" w:cs="Arial"/>
                <w:b/>
                <w:szCs w:val="22"/>
                <w:lang w:eastAsia="zh-CN"/>
              </w:rPr>
              <w:t xml:space="preserve">Now I would like to ask you some questions about the LAST 3 partners you have had sex with in the last 12 months.  </w:t>
            </w:r>
          </w:p>
          <w:p w:rsidR="00F4291B" w:rsidRPr="00F4291B" w:rsidRDefault="00F4291B" w:rsidP="00F4291B">
            <w:pPr>
              <w:spacing w:after="0"/>
              <w:rPr>
                <w:rFonts w:ascii="Arial" w:eastAsia="SimSun" w:hAnsi="Arial" w:cs="Arial"/>
                <w:b/>
                <w:szCs w:val="22"/>
                <w:lang w:eastAsia="zh-CN"/>
              </w:rPr>
            </w:pPr>
            <w:r w:rsidRPr="00F4291B">
              <w:rPr>
                <w:rFonts w:ascii="Arial" w:eastAsia="SimSun" w:hAnsi="Arial" w:cs="Arial"/>
                <w:b/>
                <w:szCs w:val="22"/>
                <w:lang w:eastAsia="zh-CN"/>
              </w:rPr>
              <w:t>Let me assure you again that your answers are completely confidential and will not be told to anyone.  If we should come to any question that you don't want to answer, just let me know and we will go to the next question.</w:t>
            </w:r>
          </w:p>
        </w:tc>
      </w:tr>
      <w:tr w:rsidR="00F4291B" w:rsidRPr="00F4291B" w:rsidTr="00F4291B">
        <w:trPr>
          <w:trHeight w:val="1160"/>
        </w:trPr>
        <w:tc>
          <w:tcPr>
            <w:tcW w:w="4320" w:type="dxa"/>
            <w:gridSpan w:val="2"/>
            <w:shd w:val="clear" w:color="auto" w:fill="auto"/>
          </w:tcPr>
          <w:p w:rsidR="00F4291B" w:rsidRPr="00F4291B" w:rsidRDefault="00F4291B" w:rsidP="00F4291B">
            <w:pPr>
              <w:spacing w:after="0"/>
              <w:rPr>
                <w:rFonts w:ascii="Arial" w:eastAsia="SimSun" w:hAnsi="Arial" w:cs="Arial"/>
                <w:szCs w:val="22"/>
                <w:lang w:eastAsia="zh-CN"/>
              </w:rPr>
            </w:pPr>
            <w:bookmarkStart w:id="3" w:name="OLE_LINK1"/>
            <w:bookmarkStart w:id="4" w:name="OLE_LINK2"/>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szCs w:val="22"/>
                <w:lang w:eastAsia="zh-CN"/>
              </w:rPr>
              <w:t>I would like to ask you for initials of your last partners so I can keep track. You don’t have to give me exact initials.</w:t>
            </w:r>
          </w:p>
        </w:tc>
        <w:tc>
          <w:tcPr>
            <w:tcW w:w="210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initials</w:t>
            </w:r>
          </w:p>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_____ ______</w:t>
            </w:r>
          </w:p>
        </w:tc>
        <w:tc>
          <w:tcPr>
            <w:tcW w:w="210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initials</w:t>
            </w:r>
          </w:p>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_____ ______</w:t>
            </w:r>
          </w:p>
        </w:tc>
        <w:tc>
          <w:tcPr>
            <w:tcW w:w="210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initials</w:t>
            </w:r>
          </w:p>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_____ ______</w:t>
            </w:r>
          </w:p>
        </w:tc>
      </w:tr>
      <w:tr w:rsidR="00F4291B" w:rsidRPr="00F4291B" w:rsidTr="00F4291B">
        <w:trPr>
          <w:trHeight w:val="521"/>
        </w:trPr>
        <w:tc>
          <w:tcPr>
            <w:tcW w:w="10620" w:type="dxa"/>
            <w:gridSpan w:val="5"/>
            <w:shd w:val="clear" w:color="auto" w:fill="auto"/>
            <w:vAlign w:val="center"/>
          </w:tcPr>
          <w:p w:rsidR="00F4291B" w:rsidRPr="00F4291B" w:rsidRDefault="00F4291B" w:rsidP="00F4291B">
            <w:pPr>
              <w:spacing w:after="0"/>
              <w:rPr>
                <w:rFonts w:ascii="Arial" w:eastAsia="SimSun" w:hAnsi="Arial" w:cs="Arial"/>
                <w:b/>
                <w:caps/>
                <w:szCs w:val="22"/>
                <w:lang w:eastAsia="zh-CN"/>
              </w:rPr>
            </w:pPr>
            <w:r w:rsidRPr="00F4291B">
              <w:rPr>
                <w:rFonts w:ascii="Arial" w:eastAsia="SimSun" w:hAnsi="Arial" w:cs="Arial"/>
                <w:b/>
                <w:caps/>
                <w:szCs w:val="22"/>
                <w:lang w:eastAsia="zh-CN"/>
              </w:rPr>
              <w:t>check q418: if yes to sex with a man, ask q421. if no goto 422</w:t>
            </w:r>
          </w:p>
        </w:tc>
      </w:tr>
      <w:bookmarkEnd w:id="3"/>
      <w:bookmarkEnd w:id="4"/>
      <w:tr w:rsidR="00F4291B" w:rsidRPr="00F4291B" w:rsidTr="00F4291B">
        <w:trPr>
          <w:trHeight w:val="116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421</w:t>
            </w:r>
          </w:p>
          <w:p w:rsidR="00F4291B" w:rsidRPr="00F4291B" w:rsidRDefault="00F4291B" w:rsidP="00F4291B">
            <w:pPr>
              <w:spacing w:after="0"/>
              <w:rPr>
                <w:rFonts w:ascii="Arial" w:eastAsia="SimSun" w:hAnsi="Arial" w:cs="Arial"/>
                <w:szCs w:val="22"/>
                <w:lang w:eastAsia="zh-CN"/>
              </w:rPr>
            </w:pPr>
          </w:p>
        </w:tc>
        <w:tc>
          <w:tcPr>
            <w:tcW w:w="35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Is (</w:t>
            </w:r>
            <w:r w:rsidRPr="00F4291B">
              <w:rPr>
                <w:rFonts w:ascii="Arial" w:eastAsia="SimSun" w:hAnsi="Arial" w:cs="Arial"/>
                <w:b/>
                <w:caps/>
                <w:szCs w:val="22"/>
                <w:lang w:eastAsia="zh-CN"/>
              </w:rPr>
              <w:t>initials</w:t>
            </w:r>
            <w:r w:rsidRPr="00F4291B">
              <w:rPr>
                <w:rFonts w:ascii="Arial" w:eastAsia="SimSun" w:hAnsi="Arial" w:cs="Arial"/>
                <w:szCs w:val="22"/>
                <w:lang w:eastAsia="zh-CN"/>
              </w:rPr>
              <w:t>) a man or a woman?</w:t>
            </w:r>
          </w:p>
          <w:p w:rsidR="00F4291B" w:rsidRPr="00F4291B" w:rsidRDefault="00F4291B" w:rsidP="00F4291B">
            <w:pPr>
              <w:spacing w:after="0"/>
              <w:rPr>
                <w:rFonts w:ascii="Arial" w:eastAsia="SimSun" w:hAnsi="Arial" w:cs="Arial"/>
                <w:szCs w:val="22"/>
                <w:lang w:eastAsia="zh-CN"/>
              </w:rPr>
            </w:pPr>
          </w:p>
        </w:tc>
        <w:tc>
          <w:tcPr>
            <w:tcW w:w="2100" w:type="dxa"/>
            <w:shd w:val="clear" w:color="auto" w:fill="auto"/>
          </w:tcPr>
          <w:p w:rsidR="00F4291B" w:rsidRPr="00F4291B" w:rsidRDefault="00F4291B" w:rsidP="00F4291B">
            <w:pPr>
              <w:spacing w:after="0"/>
              <w:ind w:left="72"/>
              <w:rPr>
                <w:rFonts w:ascii="Arial" w:eastAsia="SimSun" w:hAnsi="Arial" w:cs="Arial"/>
                <w:caps/>
                <w:sz w:val="18"/>
                <w:szCs w:val="22"/>
                <w:lang w:eastAsia="zh-CN"/>
              </w:rPr>
            </w:pPr>
          </w:p>
          <w:p w:rsidR="00F4291B" w:rsidRPr="00F4291B" w:rsidRDefault="00F4291B" w:rsidP="00F4291B">
            <w:pPr>
              <w:spacing w:after="0"/>
              <w:ind w:left="72"/>
              <w:rPr>
                <w:rFonts w:ascii="Arial" w:eastAsia="SimSun" w:hAnsi="Arial" w:cs="Arial"/>
                <w:caps/>
                <w:sz w:val="18"/>
                <w:szCs w:val="22"/>
                <w:lang w:eastAsia="zh-CN"/>
              </w:rPr>
            </w:pPr>
            <w:r w:rsidRPr="00F4291B">
              <w:rPr>
                <w:rFonts w:ascii="Arial" w:eastAsia="SimSun" w:hAnsi="Arial" w:cs="Arial"/>
                <w:caps/>
                <w:sz w:val="18"/>
                <w:szCs w:val="22"/>
                <w:lang w:eastAsia="zh-CN"/>
              </w:rPr>
              <w:t>Male = 1</w:t>
            </w:r>
          </w:p>
          <w:p w:rsidR="00F4291B" w:rsidRPr="00F4291B" w:rsidRDefault="00F4291B" w:rsidP="00F4291B">
            <w:pPr>
              <w:spacing w:after="0"/>
              <w:ind w:left="72"/>
              <w:rPr>
                <w:rFonts w:ascii="Arial" w:eastAsia="SimSun" w:hAnsi="Arial" w:cs="Arial"/>
                <w:caps/>
                <w:sz w:val="18"/>
                <w:szCs w:val="22"/>
                <w:lang w:eastAsia="zh-CN"/>
              </w:rPr>
            </w:pPr>
            <w:r w:rsidRPr="00F4291B">
              <w:rPr>
                <w:rFonts w:ascii="Arial" w:eastAsia="SimSun" w:hAnsi="Arial" w:cs="Arial"/>
                <w:caps/>
                <w:sz w:val="18"/>
                <w:szCs w:val="22"/>
                <w:lang w:eastAsia="zh-CN"/>
              </w:rPr>
              <w:t>Female = 2</w:t>
            </w: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 w:val="18"/>
                <w:szCs w:val="22"/>
                <w:lang w:eastAsia="zh-CN"/>
              </w:rPr>
              <w:t xml:space="preserve">  Refused = 8</w:t>
            </w:r>
          </w:p>
        </w:tc>
        <w:tc>
          <w:tcPr>
            <w:tcW w:w="2100" w:type="dxa"/>
            <w:shd w:val="clear" w:color="auto" w:fill="auto"/>
          </w:tcPr>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42"/>
              <w:rPr>
                <w:rFonts w:ascii="Arial" w:eastAsia="SimSun" w:hAnsi="Arial" w:cs="Arial"/>
                <w:caps/>
                <w:sz w:val="18"/>
                <w:szCs w:val="22"/>
                <w:lang w:eastAsia="zh-CN"/>
              </w:rPr>
            </w:pPr>
            <w:r w:rsidRPr="00F4291B">
              <w:rPr>
                <w:rFonts w:ascii="Arial" w:eastAsia="SimSun" w:hAnsi="Arial" w:cs="Arial"/>
                <w:caps/>
                <w:sz w:val="18"/>
                <w:szCs w:val="22"/>
                <w:lang w:eastAsia="zh-CN"/>
              </w:rPr>
              <w:t>Male = 1</w:t>
            </w:r>
          </w:p>
          <w:p w:rsidR="00F4291B" w:rsidRPr="00F4291B" w:rsidRDefault="00F4291B" w:rsidP="00F4291B">
            <w:pPr>
              <w:spacing w:after="0"/>
              <w:ind w:left="42"/>
              <w:rPr>
                <w:rFonts w:ascii="Arial" w:eastAsia="SimSun" w:hAnsi="Arial" w:cs="Arial"/>
                <w:caps/>
                <w:sz w:val="18"/>
                <w:szCs w:val="22"/>
                <w:lang w:eastAsia="zh-CN"/>
              </w:rPr>
            </w:pPr>
            <w:r w:rsidRPr="00F4291B">
              <w:rPr>
                <w:rFonts w:ascii="Arial" w:eastAsia="SimSun" w:hAnsi="Arial" w:cs="Arial"/>
                <w:caps/>
                <w:sz w:val="18"/>
                <w:szCs w:val="22"/>
                <w:lang w:eastAsia="zh-CN"/>
              </w:rPr>
              <w:t>Female = 2</w:t>
            </w: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 w:val="18"/>
                <w:szCs w:val="22"/>
                <w:lang w:eastAsia="zh-CN"/>
              </w:rPr>
              <w:t xml:space="preserve"> Refused = 8</w:t>
            </w:r>
          </w:p>
        </w:tc>
        <w:tc>
          <w:tcPr>
            <w:tcW w:w="2100" w:type="dxa"/>
            <w:shd w:val="clear" w:color="auto" w:fill="auto"/>
          </w:tcPr>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Male = 1</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Female = 2</w:t>
            </w: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 w:val="18"/>
                <w:szCs w:val="22"/>
                <w:lang w:eastAsia="zh-CN"/>
              </w:rPr>
              <w:t xml:space="preserve">   Refused = 8</w:t>
            </w:r>
          </w:p>
        </w:tc>
      </w:tr>
      <w:tr w:rsidR="00F4291B" w:rsidRPr="00F4291B" w:rsidTr="00F4291B">
        <w:trPr>
          <w:trHeight w:val="116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422</w:t>
            </w:r>
          </w:p>
          <w:p w:rsidR="00F4291B" w:rsidRPr="00F4291B" w:rsidRDefault="00F4291B" w:rsidP="00F4291B">
            <w:pPr>
              <w:spacing w:after="0"/>
              <w:rPr>
                <w:rFonts w:ascii="Arial" w:eastAsia="SimSun" w:hAnsi="Arial" w:cs="Arial"/>
                <w:szCs w:val="22"/>
                <w:lang w:eastAsia="zh-CN"/>
              </w:rPr>
            </w:pPr>
          </w:p>
        </w:tc>
        <w:tc>
          <w:tcPr>
            <w:tcW w:w="35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szCs w:val="22"/>
                <w:lang w:eastAsia="zh-CN"/>
              </w:rPr>
              <w:t xml:space="preserve">When was the </w:t>
            </w:r>
            <w:r w:rsidRPr="00F4291B">
              <w:rPr>
                <w:rFonts w:ascii="Arial" w:eastAsia="SimSun" w:hAnsi="Arial" w:cs="Arial"/>
                <w:szCs w:val="22"/>
                <w:u w:val="single"/>
                <w:lang w:eastAsia="zh-CN"/>
              </w:rPr>
              <w:t>last</w:t>
            </w:r>
            <w:r w:rsidRPr="00F4291B">
              <w:rPr>
                <w:rFonts w:ascii="Arial" w:eastAsia="SimSun" w:hAnsi="Arial" w:cs="Arial"/>
                <w:szCs w:val="22"/>
                <w:lang w:eastAsia="zh-CN"/>
              </w:rPr>
              <w:t xml:space="preserve"> time you had sexual intercourse with (</w:t>
            </w:r>
            <w:r w:rsidRPr="00F4291B">
              <w:rPr>
                <w:rFonts w:ascii="Arial" w:eastAsia="SimSun" w:hAnsi="Arial" w:cs="Arial"/>
                <w:b/>
                <w:caps/>
                <w:szCs w:val="22"/>
                <w:lang w:eastAsia="zh-CN"/>
              </w:rPr>
              <w:t>initials</w:t>
            </w:r>
            <w:r w:rsidRPr="00F4291B">
              <w:rPr>
                <w:rFonts w:ascii="Arial" w:eastAsia="SimSun" w:hAnsi="Arial" w:cs="Arial"/>
                <w:szCs w:val="22"/>
                <w:lang w:eastAsia="zh-CN"/>
              </w:rPr>
              <w:t>)?</w:t>
            </w:r>
          </w:p>
        </w:tc>
        <w:tc>
          <w:tcPr>
            <w:tcW w:w="210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Days = 1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Weeks = 2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Months = 3   _ _</w:t>
            </w:r>
          </w:p>
        </w:tc>
        <w:tc>
          <w:tcPr>
            <w:tcW w:w="210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Days = 1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Weeks = 2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Months = 3   _ _</w:t>
            </w:r>
          </w:p>
        </w:tc>
        <w:tc>
          <w:tcPr>
            <w:tcW w:w="210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Days = 1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Weeks = 2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Months = 3   _ _</w:t>
            </w:r>
          </w:p>
        </w:tc>
      </w:tr>
      <w:tr w:rsidR="00F4291B" w:rsidRPr="00F4291B" w:rsidTr="00F4291B">
        <w:trPr>
          <w:trHeight w:val="1376"/>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423</w:t>
            </w:r>
          </w:p>
          <w:p w:rsidR="00F4291B" w:rsidRPr="00F4291B" w:rsidRDefault="00F4291B" w:rsidP="00F4291B">
            <w:pPr>
              <w:spacing w:after="0"/>
              <w:rPr>
                <w:rFonts w:ascii="Arial" w:eastAsia="SimSun" w:hAnsi="Arial" w:cs="Arial"/>
                <w:szCs w:val="22"/>
                <w:lang w:eastAsia="zh-CN"/>
              </w:rPr>
            </w:pPr>
          </w:p>
        </w:tc>
        <w:tc>
          <w:tcPr>
            <w:tcW w:w="35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When was the </w:t>
            </w:r>
            <w:r w:rsidRPr="00F4291B">
              <w:rPr>
                <w:rFonts w:ascii="Arial" w:eastAsia="SimSun" w:hAnsi="Arial" w:cs="Arial"/>
                <w:szCs w:val="22"/>
                <w:u w:val="single"/>
                <w:lang w:eastAsia="zh-CN"/>
              </w:rPr>
              <w:t>first</w:t>
            </w:r>
            <w:r w:rsidRPr="00F4291B">
              <w:rPr>
                <w:rFonts w:ascii="Arial" w:eastAsia="SimSun" w:hAnsi="Arial" w:cs="Arial"/>
                <w:szCs w:val="22"/>
                <w:lang w:eastAsia="zh-CN"/>
              </w:rPr>
              <w:t xml:space="preserve"> time you had sexual intercourse with (</w:t>
            </w:r>
            <w:r w:rsidRPr="00F4291B">
              <w:rPr>
                <w:rFonts w:ascii="Arial" w:eastAsia="SimSun" w:hAnsi="Arial" w:cs="Arial"/>
                <w:caps/>
                <w:szCs w:val="22"/>
                <w:lang w:eastAsia="zh-CN"/>
              </w:rPr>
              <w:t>initials</w:t>
            </w:r>
            <w:r w:rsidRPr="00F4291B">
              <w:rPr>
                <w:rFonts w:ascii="Arial" w:eastAsia="SimSun" w:hAnsi="Arial" w:cs="Arial"/>
                <w:szCs w:val="22"/>
                <w:lang w:eastAsia="zh-CN"/>
              </w:rPr>
              <w:t>)?</w:t>
            </w:r>
          </w:p>
        </w:tc>
        <w:tc>
          <w:tcPr>
            <w:tcW w:w="210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Days = 1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Weeks = 2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Months = 3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years = 4      _ _</w:t>
            </w:r>
          </w:p>
        </w:tc>
        <w:tc>
          <w:tcPr>
            <w:tcW w:w="210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Days = 1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Weeks = 2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Months = 3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years = 4      _ _</w:t>
            </w:r>
          </w:p>
        </w:tc>
        <w:tc>
          <w:tcPr>
            <w:tcW w:w="210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Days = 1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Weeks = 2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Months = 3   _ _</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years = 4      _ _</w:t>
            </w:r>
          </w:p>
        </w:tc>
      </w:tr>
      <w:tr w:rsidR="00F4291B" w:rsidRPr="00F4291B" w:rsidTr="00F4291B">
        <w:trPr>
          <w:trHeight w:val="1556"/>
        </w:trPr>
        <w:tc>
          <w:tcPr>
            <w:tcW w:w="810" w:type="dxa"/>
            <w:tcBorders>
              <w:top w:val="single" w:sz="4" w:space="0" w:color="auto"/>
              <w:bottom w:val="single" w:sz="4" w:space="0" w:color="auto"/>
            </w:tcBorders>
            <w:shd w:val="clear" w:color="auto" w:fill="auto"/>
          </w:tcPr>
          <w:p w:rsidR="00F4291B" w:rsidRPr="00F4291B" w:rsidRDefault="00F4291B" w:rsidP="00F4291B">
            <w:pPr>
              <w:spacing w:after="0"/>
              <w:rPr>
                <w:rFonts w:ascii="Arial" w:eastAsia="SimSun" w:hAnsi="Arial" w:cs="Arial"/>
                <w:szCs w:val="24"/>
                <w:lang w:eastAsia="zh-CN"/>
              </w:rPr>
            </w:pPr>
          </w:p>
          <w:p w:rsidR="00F4291B" w:rsidRPr="00F4291B" w:rsidRDefault="00F4291B" w:rsidP="00F4291B">
            <w:pPr>
              <w:spacing w:after="0"/>
              <w:rPr>
                <w:rFonts w:ascii="Arial" w:eastAsia="SimSun" w:hAnsi="Arial" w:cs="Arial"/>
                <w:szCs w:val="24"/>
                <w:lang w:eastAsia="zh-CN"/>
              </w:rPr>
            </w:pPr>
            <w:r w:rsidRPr="00F4291B">
              <w:rPr>
                <w:rFonts w:ascii="Arial" w:eastAsia="SimSun" w:hAnsi="Arial" w:cs="Arial"/>
                <w:szCs w:val="24"/>
                <w:lang w:eastAsia="zh-CN"/>
              </w:rPr>
              <w:t>424</w:t>
            </w:r>
          </w:p>
          <w:p w:rsidR="00F4291B" w:rsidRPr="00F4291B" w:rsidRDefault="00F4291B" w:rsidP="00F4291B">
            <w:pPr>
              <w:spacing w:after="0"/>
              <w:rPr>
                <w:rFonts w:ascii="Arial" w:eastAsia="SimSun" w:hAnsi="Arial" w:cs="Arial"/>
                <w:szCs w:val="24"/>
                <w:lang w:eastAsia="zh-CN"/>
              </w:rPr>
            </w:pPr>
          </w:p>
        </w:tc>
        <w:tc>
          <w:tcPr>
            <w:tcW w:w="3510" w:type="dxa"/>
            <w:tcBorders>
              <w:bottom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Is (</w:t>
            </w:r>
            <w:r w:rsidRPr="00F4291B">
              <w:rPr>
                <w:rFonts w:ascii="Arial" w:eastAsia="SimSun" w:hAnsi="Arial" w:cs="Arial"/>
                <w:b/>
                <w:caps/>
                <w:szCs w:val="22"/>
                <w:lang w:eastAsia="zh-CN"/>
              </w:rPr>
              <w:t>initials</w:t>
            </w:r>
            <w:r w:rsidRPr="00F4291B">
              <w:rPr>
                <w:rFonts w:ascii="Arial" w:eastAsia="SimSun" w:hAnsi="Arial" w:cs="Arial"/>
                <w:szCs w:val="22"/>
                <w:lang w:eastAsia="zh-CN"/>
              </w:rPr>
              <w:t>) older than you, younger than you, or about the same age?</w:t>
            </w:r>
          </w:p>
        </w:tc>
        <w:tc>
          <w:tcPr>
            <w:tcW w:w="2100" w:type="dxa"/>
            <w:tcBorders>
              <w:bottom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Older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Younger = 2</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Same age = 3</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Don’t know = 8</w:t>
            </w:r>
          </w:p>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 xml:space="preserve">IF 3 OR 8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427</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 xml:space="preserve">if 2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 xml:space="preserve"> 426</w:t>
            </w:r>
          </w:p>
        </w:tc>
        <w:tc>
          <w:tcPr>
            <w:tcW w:w="2100" w:type="dxa"/>
            <w:tcBorders>
              <w:bottom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Older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Younger = 2</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Same age = 3</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Don’t know = 8</w:t>
            </w:r>
          </w:p>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 xml:space="preserve">IF 3 OR 8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427</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 xml:space="preserve">if 2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 xml:space="preserve"> 426</w:t>
            </w:r>
          </w:p>
        </w:tc>
        <w:tc>
          <w:tcPr>
            <w:tcW w:w="2100" w:type="dxa"/>
            <w:tcBorders>
              <w:bottom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Older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Younger = 2</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Same age = 3</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Don’t know = 8</w:t>
            </w:r>
          </w:p>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 xml:space="preserve">IF 3 OR 8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427</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 xml:space="preserve">if 2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 xml:space="preserve"> 426</w:t>
            </w:r>
          </w:p>
        </w:tc>
      </w:tr>
      <w:tr w:rsidR="00F4291B" w:rsidRPr="00F4291B" w:rsidTr="00F4291B">
        <w:trPr>
          <w:trHeight w:val="1952"/>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4"/>
                <w:lang w:eastAsia="zh-CN"/>
              </w:rPr>
            </w:pPr>
          </w:p>
          <w:p w:rsidR="00F4291B" w:rsidRPr="00F4291B" w:rsidRDefault="00F4291B" w:rsidP="00F4291B">
            <w:pPr>
              <w:spacing w:after="0"/>
              <w:rPr>
                <w:rFonts w:ascii="Arial" w:eastAsia="SimSun" w:hAnsi="Arial" w:cs="Arial"/>
                <w:szCs w:val="24"/>
                <w:lang w:eastAsia="zh-CN"/>
              </w:rPr>
            </w:pPr>
            <w:r w:rsidRPr="00F4291B">
              <w:rPr>
                <w:rFonts w:ascii="Arial" w:eastAsia="SimSun" w:hAnsi="Arial" w:cs="Arial"/>
                <w:szCs w:val="24"/>
                <w:lang w:eastAsia="zh-CN"/>
              </w:rPr>
              <w:t>425</w:t>
            </w:r>
          </w:p>
          <w:p w:rsidR="00F4291B" w:rsidRPr="00F4291B" w:rsidRDefault="00F4291B" w:rsidP="00F4291B">
            <w:pPr>
              <w:spacing w:after="0"/>
              <w:rPr>
                <w:rFonts w:ascii="Arial" w:eastAsia="SimSun" w:hAnsi="Arial" w:cs="Arial"/>
                <w:szCs w:val="24"/>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Would you say (</w:t>
            </w:r>
            <w:r w:rsidRPr="00F4291B">
              <w:rPr>
                <w:rFonts w:ascii="Arial" w:eastAsia="SimSun" w:hAnsi="Arial" w:cs="Arial"/>
                <w:b/>
                <w:caps/>
                <w:szCs w:val="22"/>
                <w:lang w:eastAsia="zh-CN"/>
              </w:rPr>
              <w:t>initials</w:t>
            </w:r>
            <w:r w:rsidRPr="00F4291B">
              <w:rPr>
                <w:rFonts w:ascii="Arial" w:eastAsia="SimSun" w:hAnsi="Arial" w:cs="Arial"/>
                <w:szCs w:val="22"/>
                <w:lang w:eastAsia="zh-CN"/>
              </w:rPr>
              <w:t>) is ten or more years older than you, or less than ten years older than you?</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120"/>
              <w:ind w:left="288" w:hanging="144"/>
              <w:rPr>
                <w:rFonts w:ascii="Arial" w:eastAsia="SimSun" w:hAnsi="Arial" w:cs="Arial"/>
                <w:caps/>
                <w:sz w:val="18"/>
                <w:szCs w:val="18"/>
                <w:lang w:eastAsia="zh-CN"/>
              </w:rPr>
            </w:pPr>
            <w:r w:rsidRPr="00F4291B">
              <w:rPr>
                <w:rFonts w:ascii="Arial" w:eastAsia="SimSun" w:hAnsi="Arial" w:cs="Arial"/>
                <w:caps/>
                <w:sz w:val="18"/>
                <w:szCs w:val="18"/>
                <w:lang w:eastAsia="zh-CN"/>
              </w:rPr>
              <w:t>ten or more years older = 1</w:t>
            </w:r>
          </w:p>
          <w:p w:rsidR="00F4291B" w:rsidRPr="00F4291B" w:rsidRDefault="00F4291B" w:rsidP="00F4291B">
            <w:pPr>
              <w:spacing w:after="120"/>
              <w:ind w:left="288" w:hanging="144"/>
              <w:rPr>
                <w:rFonts w:ascii="Arial" w:eastAsia="SimSun" w:hAnsi="Arial" w:cs="Arial"/>
                <w:caps/>
                <w:sz w:val="18"/>
                <w:szCs w:val="18"/>
                <w:lang w:eastAsia="zh-CN"/>
              </w:rPr>
            </w:pPr>
            <w:r w:rsidRPr="00F4291B">
              <w:rPr>
                <w:rFonts w:ascii="Arial" w:eastAsia="SimSun" w:hAnsi="Arial" w:cs="Arial"/>
                <w:caps/>
                <w:sz w:val="18"/>
                <w:szCs w:val="18"/>
                <w:lang w:eastAsia="zh-CN"/>
              </w:rPr>
              <w:t>Less than ten years older = 2</w:t>
            </w:r>
          </w:p>
          <w:p w:rsidR="00F4291B" w:rsidRPr="00F4291B" w:rsidRDefault="00F4291B" w:rsidP="00F4291B">
            <w:pPr>
              <w:spacing w:after="0"/>
              <w:ind w:left="288" w:hanging="144"/>
              <w:rPr>
                <w:rFonts w:ascii="Arial" w:eastAsia="SimSun" w:hAnsi="Arial" w:cs="Arial"/>
                <w:caps/>
                <w:sz w:val="18"/>
                <w:szCs w:val="18"/>
                <w:lang w:eastAsia="zh-CN"/>
              </w:rPr>
            </w:pPr>
            <w:r w:rsidRPr="00F4291B">
              <w:rPr>
                <w:rFonts w:ascii="Arial" w:eastAsia="SimSun" w:hAnsi="Arial" w:cs="Arial"/>
                <w:caps/>
                <w:sz w:val="18"/>
                <w:szCs w:val="18"/>
                <w:lang w:eastAsia="zh-CN"/>
              </w:rPr>
              <w:t>Older, unsure how much = 3</w:t>
            </w:r>
          </w:p>
          <w:p w:rsidR="00F4291B" w:rsidRPr="00F4291B" w:rsidRDefault="00F4291B" w:rsidP="00F4291B">
            <w:pPr>
              <w:spacing w:after="0"/>
              <w:ind w:left="288" w:hanging="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 xml:space="preserve">ALL </w:t>
            </w:r>
            <w:r w:rsidRPr="00F4291B">
              <w:rPr>
                <w:rFonts w:ascii="Arial" w:eastAsia="SimSun" w:hAnsi="Arial" w:cs="Arial"/>
                <w:caps/>
                <w:sz w:val="18"/>
                <w:szCs w:val="18"/>
                <w:lang w:eastAsia="zh-CN"/>
              </w:rPr>
              <w:sym w:font="Wingdings" w:char="F0E0"/>
            </w:r>
            <w:r w:rsidRPr="00F4291B">
              <w:rPr>
                <w:rFonts w:ascii="Arial" w:eastAsia="SimSun" w:hAnsi="Arial" w:cs="Arial"/>
                <w:caps/>
                <w:sz w:val="18"/>
                <w:szCs w:val="18"/>
                <w:lang w:eastAsia="zh-CN"/>
              </w:rPr>
              <w:t xml:space="preserve"> 427</w:t>
            </w:r>
          </w:p>
          <w:p w:rsidR="00F4291B" w:rsidRPr="00F4291B" w:rsidRDefault="00F4291B" w:rsidP="00F4291B">
            <w:pPr>
              <w:spacing w:after="0"/>
              <w:ind w:left="288" w:hanging="144"/>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120"/>
              <w:ind w:left="288" w:hanging="144"/>
              <w:rPr>
                <w:rFonts w:ascii="Arial" w:eastAsia="SimSun" w:hAnsi="Arial" w:cs="Arial"/>
                <w:caps/>
                <w:sz w:val="18"/>
                <w:szCs w:val="18"/>
                <w:lang w:eastAsia="zh-CN"/>
              </w:rPr>
            </w:pPr>
            <w:r w:rsidRPr="00F4291B">
              <w:rPr>
                <w:rFonts w:ascii="Arial" w:eastAsia="SimSun" w:hAnsi="Arial" w:cs="Arial"/>
                <w:caps/>
                <w:sz w:val="18"/>
                <w:szCs w:val="18"/>
                <w:lang w:eastAsia="zh-CN"/>
              </w:rPr>
              <w:t>ten or more years older = 1</w:t>
            </w:r>
          </w:p>
          <w:p w:rsidR="00F4291B" w:rsidRPr="00F4291B" w:rsidRDefault="00F4291B" w:rsidP="00F4291B">
            <w:pPr>
              <w:spacing w:after="120"/>
              <w:ind w:left="288" w:hanging="144"/>
              <w:rPr>
                <w:rFonts w:ascii="Arial" w:eastAsia="SimSun" w:hAnsi="Arial" w:cs="Arial"/>
                <w:caps/>
                <w:sz w:val="18"/>
                <w:szCs w:val="18"/>
                <w:lang w:eastAsia="zh-CN"/>
              </w:rPr>
            </w:pPr>
            <w:r w:rsidRPr="00F4291B">
              <w:rPr>
                <w:rFonts w:ascii="Arial" w:eastAsia="SimSun" w:hAnsi="Arial" w:cs="Arial"/>
                <w:caps/>
                <w:sz w:val="18"/>
                <w:szCs w:val="18"/>
                <w:lang w:eastAsia="zh-CN"/>
              </w:rPr>
              <w:t>Less than ten years older = 2</w:t>
            </w:r>
          </w:p>
          <w:p w:rsidR="00F4291B" w:rsidRPr="00F4291B" w:rsidRDefault="00F4291B" w:rsidP="00F4291B">
            <w:pPr>
              <w:spacing w:after="0"/>
              <w:ind w:left="288" w:hanging="144"/>
              <w:rPr>
                <w:rFonts w:ascii="Arial" w:eastAsia="SimSun" w:hAnsi="Arial" w:cs="Arial"/>
                <w:caps/>
                <w:sz w:val="18"/>
                <w:szCs w:val="18"/>
                <w:lang w:eastAsia="zh-CN"/>
              </w:rPr>
            </w:pPr>
            <w:r w:rsidRPr="00F4291B">
              <w:rPr>
                <w:rFonts w:ascii="Arial" w:eastAsia="SimSun" w:hAnsi="Arial" w:cs="Arial"/>
                <w:caps/>
                <w:sz w:val="18"/>
                <w:szCs w:val="18"/>
                <w:lang w:eastAsia="zh-CN"/>
              </w:rPr>
              <w:t>Older, unsure how much = 3</w:t>
            </w:r>
          </w:p>
          <w:p w:rsidR="00F4291B" w:rsidRPr="00F4291B" w:rsidRDefault="00F4291B" w:rsidP="00F4291B">
            <w:pPr>
              <w:spacing w:after="0"/>
              <w:ind w:left="288" w:hanging="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 xml:space="preserve">ALL </w:t>
            </w:r>
            <w:r w:rsidRPr="00F4291B">
              <w:rPr>
                <w:rFonts w:ascii="Arial" w:eastAsia="SimSun" w:hAnsi="Arial" w:cs="Arial"/>
                <w:caps/>
                <w:sz w:val="18"/>
                <w:szCs w:val="18"/>
                <w:lang w:eastAsia="zh-CN"/>
              </w:rPr>
              <w:sym w:font="Wingdings" w:char="F0E0"/>
            </w:r>
            <w:r w:rsidRPr="00F4291B">
              <w:rPr>
                <w:rFonts w:ascii="Arial" w:eastAsia="SimSun" w:hAnsi="Arial" w:cs="Arial"/>
                <w:caps/>
                <w:sz w:val="18"/>
                <w:szCs w:val="18"/>
                <w:lang w:eastAsia="zh-CN"/>
              </w:rPr>
              <w:t xml:space="preserve"> 427</w:t>
            </w:r>
          </w:p>
          <w:p w:rsidR="00F4291B" w:rsidRPr="00F4291B" w:rsidRDefault="00F4291B" w:rsidP="00F4291B">
            <w:pPr>
              <w:spacing w:after="0"/>
              <w:ind w:left="288" w:hanging="144"/>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120"/>
              <w:ind w:left="288" w:hanging="144"/>
              <w:rPr>
                <w:rFonts w:ascii="Arial" w:eastAsia="SimSun" w:hAnsi="Arial" w:cs="Arial"/>
                <w:caps/>
                <w:sz w:val="18"/>
                <w:szCs w:val="18"/>
                <w:lang w:eastAsia="zh-CN"/>
              </w:rPr>
            </w:pPr>
            <w:r w:rsidRPr="00F4291B">
              <w:rPr>
                <w:rFonts w:ascii="Arial" w:eastAsia="SimSun" w:hAnsi="Arial" w:cs="Arial"/>
                <w:caps/>
                <w:sz w:val="18"/>
                <w:szCs w:val="18"/>
                <w:lang w:eastAsia="zh-CN"/>
              </w:rPr>
              <w:t>ten or more years older = 1</w:t>
            </w:r>
          </w:p>
          <w:p w:rsidR="00F4291B" w:rsidRPr="00F4291B" w:rsidRDefault="00F4291B" w:rsidP="00F4291B">
            <w:pPr>
              <w:spacing w:after="120"/>
              <w:ind w:left="288" w:hanging="144"/>
              <w:rPr>
                <w:rFonts w:ascii="Arial" w:eastAsia="SimSun" w:hAnsi="Arial" w:cs="Arial"/>
                <w:caps/>
                <w:sz w:val="18"/>
                <w:szCs w:val="18"/>
                <w:lang w:eastAsia="zh-CN"/>
              </w:rPr>
            </w:pPr>
            <w:r w:rsidRPr="00F4291B">
              <w:rPr>
                <w:rFonts w:ascii="Arial" w:eastAsia="SimSun" w:hAnsi="Arial" w:cs="Arial"/>
                <w:caps/>
                <w:sz w:val="18"/>
                <w:szCs w:val="18"/>
                <w:lang w:eastAsia="zh-CN"/>
              </w:rPr>
              <w:t>Less than ten years older = 2</w:t>
            </w:r>
          </w:p>
          <w:p w:rsidR="00F4291B" w:rsidRPr="00F4291B" w:rsidRDefault="00F4291B" w:rsidP="00F4291B">
            <w:pPr>
              <w:spacing w:after="0"/>
              <w:ind w:left="288" w:hanging="144"/>
              <w:rPr>
                <w:rFonts w:ascii="Arial" w:eastAsia="SimSun" w:hAnsi="Arial" w:cs="Arial"/>
                <w:caps/>
                <w:sz w:val="18"/>
                <w:szCs w:val="18"/>
                <w:lang w:eastAsia="zh-CN"/>
              </w:rPr>
            </w:pPr>
            <w:r w:rsidRPr="00F4291B">
              <w:rPr>
                <w:rFonts w:ascii="Arial" w:eastAsia="SimSun" w:hAnsi="Arial" w:cs="Arial"/>
                <w:caps/>
                <w:sz w:val="18"/>
                <w:szCs w:val="18"/>
                <w:lang w:eastAsia="zh-CN"/>
              </w:rPr>
              <w:t>Older, unsure how much = 3</w:t>
            </w:r>
          </w:p>
          <w:p w:rsidR="00F4291B" w:rsidRPr="00F4291B" w:rsidRDefault="00F4291B" w:rsidP="00F4291B">
            <w:pPr>
              <w:spacing w:after="0"/>
              <w:ind w:left="288" w:hanging="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 xml:space="preserve">ALL </w:t>
            </w:r>
            <w:r w:rsidRPr="00F4291B">
              <w:rPr>
                <w:rFonts w:ascii="Arial" w:eastAsia="SimSun" w:hAnsi="Arial" w:cs="Arial"/>
                <w:caps/>
                <w:sz w:val="18"/>
                <w:szCs w:val="18"/>
                <w:lang w:eastAsia="zh-CN"/>
              </w:rPr>
              <w:sym w:font="Wingdings" w:char="F0E0"/>
            </w:r>
            <w:r w:rsidRPr="00F4291B">
              <w:rPr>
                <w:rFonts w:ascii="Arial" w:eastAsia="SimSun" w:hAnsi="Arial" w:cs="Arial"/>
                <w:caps/>
                <w:sz w:val="18"/>
                <w:szCs w:val="18"/>
                <w:lang w:eastAsia="zh-CN"/>
              </w:rPr>
              <w:t xml:space="preserve"> 427</w:t>
            </w:r>
          </w:p>
          <w:p w:rsidR="00F4291B" w:rsidRPr="00F4291B" w:rsidRDefault="00F4291B" w:rsidP="00F4291B">
            <w:pPr>
              <w:spacing w:after="0"/>
              <w:ind w:left="288" w:hanging="144"/>
              <w:rPr>
                <w:rFonts w:ascii="Arial" w:eastAsia="SimSun" w:hAnsi="Arial" w:cs="Arial"/>
                <w:caps/>
                <w:sz w:val="18"/>
                <w:szCs w:val="18"/>
                <w:lang w:eastAsia="zh-CN"/>
              </w:rPr>
            </w:pPr>
          </w:p>
        </w:tc>
      </w:tr>
      <w:tr w:rsidR="00F4291B" w:rsidRPr="00F4291B" w:rsidTr="00F4291B">
        <w:trPr>
          <w:trHeight w:val="1952"/>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4"/>
                <w:lang w:eastAsia="zh-CN"/>
              </w:rPr>
            </w:pPr>
          </w:p>
          <w:p w:rsidR="00F4291B" w:rsidRPr="00F4291B" w:rsidRDefault="00F4291B" w:rsidP="00F4291B">
            <w:pPr>
              <w:spacing w:after="0"/>
              <w:rPr>
                <w:rFonts w:ascii="Arial" w:eastAsia="SimSun" w:hAnsi="Arial" w:cs="Arial"/>
                <w:szCs w:val="24"/>
                <w:lang w:eastAsia="zh-CN"/>
              </w:rPr>
            </w:pPr>
            <w:r w:rsidRPr="00F4291B">
              <w:rPr>
                <w:rFonts w:ascii="Arial" w:eastAsia="SimSun" w:hAnsi="Arial" w:cs="Arial"/>
                <w:szCs w:val="24"/>
                <w:lang w:eastAsia="zh-CN"/>
              </w:rPr>
              <w:t>426</w:t>
            </w:r>
          </w:p>
          <w:p w:rsidR="00F4291B" w:rsidRPr="00F4291B" w:rsidRDefault="00F4291B" w:rsidP="00F4291B">
            <w:pPr>
              <w:spacing w:after="0"/>
              <w:rPr>
                <w:rFonts w:ascii="Arial" w:eastAsia="SimSun" w:hAnsi="Arial" w:cs="Arial"/>
                <w:szCs w:val="24"/>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Would you say (</w:t>
            </w:r>
            <w:r w:rsidRPr="00F4291B">
              <w:rPr>
                <w:rFonts w:ascii="Arial" w:eastAsia="SimSun" w:hAnsi="Arial" w:cs="Arial"/>
                <w:b/>
                <w:caps/>
                <w:szCs w:val="22"/>
                <w:lang w:eastAsia="zh-CN"/>
              </w:rPr>
              <w:t>initials</w:t>
            </w:r>
            <w:r w:rsidRPr="00F4291B">
              <w:rPr>
                <w:rFonts w:ascii="Arial" w:eastAsia="SimSun" w:hAnsi="Arial" w:cs="Arial"/>
                <w:szCs w:val="22"/>
                <w:lang w:eastAsia="zh-CN"/>
              </w:rPr>
              <w:t>) is ten or more years younger than you, or less than ten years younger than you?</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 w:val="16"/>
                <w:szCs w:val="22"/>
                <w:lang w:eastAsia="zh-CN"/>
              </w:rPr>
            </w:pPr>
          </w:p>
          <w:p w:rsidR="00F4291B" w:rsidRPr="00F4291B" w:rsidRDefault="00F4291B" w:rsidP="00F4291B">
            <w:pPr>
              <w:spacing w:after="120"/>
              <w:ind w:left="144" w:hanging="144"/>
              <w:rPr>
                <w:rFonts w:ascii="Arial" w:eastAsia="SimSun" w:hAnsi="Arial" w:cs="Arial"/>
                <w:caps/>
                <w:sz w:val="16"/>
                <w:szCs w:val="22"/>
                <w:lang w:eastAsia="zh-CN"/>
              </w:rPr>
            </w:pPr>
            <w:r w:rsidRPr="00F4291B">
              <w:rPr>
                <w:rFonts w:ascii="Arial" w:eastAsia="SimSun" w:hAnsi="Arial" w:cs="Arial"/>
                <w:caps/>
                <w:sz w:val="16"/>
                <w:szCs w:val="22"/>
                <w:lang w:eastAsia="zh-CN"/>
              </w:rPr>
              <w:t>ten or more years younger = 1</w:t>
            </w:r>
          </w:p>
          <w:p w:rsidR="00F4291B" w:rsidRPr="00F4291B" w:rsidRDefault="00F4291B" w:rsidP="00F4291B">
            <w:pPr>
              <w:spacing w:after="120"/>
              <w:ind w:left="144" w:hanging="144"/>
              <w:rPr>
                <w:rFonts w:ascii="Arial" w:eastAsia="SimSun" w:hAnsi="Arial" w:cs="Arial"/>
                <w:caps/>
                <w:sz w:val="16"/>
                <w:szCs w:val="22"/>
                <w:lang w:eastAsia="zh-CN"/>
              </w:rPr>
            </w:pPr>
            <w:r w:rsidRPr="00F4291B">
              <w:rPr>
                <w:rFonts w:ascii="Arial" w:eastAsia="SimSun" w:hAnsi="Arial" w:cs="Arial"/>
                <w:caps/>
                <w:sz w:val="16"/>
                <w:szCs w:val="22"/>
                <w:lang w:eastAsia="zh-CN"/>
              </w:rPr>
              <w:t>Less than ten years younger = 2</w:t>
            </w:r>
          </w:p>
          <w:p w:rsidR="00F4291B" w:rsidRPr="00F4291B" w:rsidRDefault="00F4291B" w:rsidP="00F4291B">
            <w:pPr>
              <w:spacing w:after="0"/>
              <w:ind w:left="144"/>
              <w:rPr>
                <w:rFonts w:ascii="Arial" w:eastAsia="SimSun" w:hAnsi="Arial" w:cs="Arial"/>
                <w:caps/>
                <w:sz w:val="16"/>
                <w:szCs w:val="22"/>
                <w:lang w:eastAsia="zh-CN"/>
              </w:rPr>
            </w:pPr>
            <w:r w:rsidRPr="00F4291B">
              <w:rPr>
                <w:rFonts w:ascii="Arial" w:eastAsia="SimSun" w:hAnsi="Arial" w:cs="Arial"/>
                <w:caps/>
                <w:sz w:val="16"/>
                <w:szCs w:val="22"/>
                <w:lang w:eastAsia="zh-CN"/>
              </w:rPr>
              <w:t>younger, unsure how much = 3</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 w:val="16"/>
                <w:szCs w:val="22"/>
                <w:lang w:eastAsia="zh-CN"/>
              </w:rPr>
            </w:pPr>
          </w:p>
          <w:p w:rsidR="00F4291B" w:rsidRPr="00F4291B" w:rsidRDefault="00F4291B" w:rsidP="00F4291B">
            <w:pPr>
              <w:spacing w:after="120"/>
              <w:ind w:left="144" w:hanging="144"/>
              <w:rPr>
                <w:rFonts w:ascii="Arial" w:eastAsia="SimSun" w:hAnsi="Arial" w:cs="Arial"/>
                <w:caps/>
                <w:sz w:val="16"/>
                <w:szCs w:val="22"/>
                <w:lang w:eastAsia="zh-CN"/>
              </w:rPr>
            </w:pPr>
            <w:r w:rsidRPr="00F4291B">
              <w:rPr>
                <w:rFonts w:ascii="Arial" w:eastAsia="SimSun" w:hAnsi="Arial" w:cs="Arial"/>
                <w:caps/>
                <w:sz w:val="16"/>
                <w:szCs w:val="22"/>
                <w:lang w:eastAsia="zh-CN"/>
              </w:rPr>
              <w:t>ten or more years younger = 1</w:t>
            </w:r>
          </w:p>
          <w:p w:rsidR="00F4291B" w:rsidRPr="00F4291B" w:rsidRDefault="00F4291B" w:rsidP="00F4291B">
            <w:pPr>
              <w:spacing w:after="120"/>
              <w:ind w:left="144" w:hanging="144"/>
              <w:rPr>
                <w:rFonts w:ascii="Arial" w:eastAsia="SimSun" w:hAnsi="Arial" w:cs="Arial"/>
                <w:caps/>
                <w:sz w:val="16"/>
                <w:szCs w:val="22"/>
                <w:lang w:eastAsia="zh-CN"/>
              </w:rPr>
            </w:pPr>
            <w:r w:rsidRPr="00F4291B">
              <w:rPr>
                <w:rFonts w:ascii="Arial" w:eastAsia="SimSun" w:hAnsi="Arial" w:cs="Arial"/>
                <w:caps/>
                <w:sz w:val="16"/>
                <w:szCs w:val="22"/>
                <w:lang w:eastAsia="zh-CN"/>
              </w:rPr>
              <w:t>Less than ten years younger = 2</w:t>
            </w:r>
          </w:p>
          <w:p w:rsidR="00F4291B" w:rsidRPr="00F4291B" w:rsidRDefault="00F4291B" w:rsidP="00F4291B">
            <w:pPr>
              <w:spacing w:after="0"/>
              <w:ind w:left="144"/>
              <w:rPr>
                <w:rFonts w:ascii="Arial" w:eastAsia="SimSun" w:hAnsi="Arial" w:cs="Arial"/>
                <w:caps/>
                <w:sz w:val="16"/>
                <w:szCs w:val="22"/>
                <w:lang w:eastAsia="zh-CN"/>
              </w:rPr>
            </w:pPr>
            <w:r w:rsidRPr="00F4291B">
              <w:rPr>
                <w:rFonts w:ascii="Arial" w:eastAsia="SimSun" w:hAnsi="Arial" w:cs="Arial"/>
                <w:caps/>
                <w:sz w:val="16"/>
                <w:szCs w:val="22"/>
                <w:lang w:eastAsia="zh-CN"/>
              </w:rPr>
              <w:t>younger, unsure how much = 3</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 w:val="16"/>
                <w:szCs w:val="22"/>
                <w:lang w:eastAsia="zh-CN"/>
              </w:rPr>
            </w:pPr>
          </w:p>
          <w:p w:rsidR="00F4291B" w:rsidRPr="00F4291B" w:rsidRDefault="00F4291B" w:rsidP="00F4291B">
            <w:pPr>
              <w:spacing w:after="120"/>
              <w:ind w:left="144" w:hanging="144"/>
              <w:rPr>
                <w:rFonts w:ascii="Arial" w:eastAsia="SimSun" w:hAnsi="Arial" w:cs="Arial"/>
                <w:caps/>
                <w:sz w:val="16"/>
                <w:szCs w:val="22"/>
                <w:lang w:eastAsia="zh-CN"/>
              </w:rPr>
            </w:pPr>
            <w:r w:rsidRPr="00F4291B">
              <w:rPr>
                <w:rFonts w:ascii="Arial" w:eastAsia="SimSun" w:hAnsi="Arial" w:cs="Arial"/>
                <w:caps/>
                <w:sz w:val="16"/>
                <w:szCs w:val="22"/>
                <w:lang w:eastAsia="zh-CN"/>
              </w:rPr>
              <w:t>ten or more years younger = 1</w:t>
            </w:r>
          </w:p>
          <w:p w:rsidR="00F4291B" w:rsidRPr="00F4291B" w:rsidRDefault="00F4291B" w:rsidP="00F4291B">
            <w:pPr>
              <w:spacing w:after="120"/>
              <w:ind w:left="144" w:hanging="144"/>
              <w:rPr>
                <w:rFonts w:ascii="Arial" w:eastAsia="SimSun" w:hAnsi="Arial" w:cs="Arial"/>
                <w:caps/>
                <w:sz w:val="16"/>
                <w:szCs w:val="22"/>
                <w:lang w:eastAsia="zh-CN"/>
              </w:rPr>
            </w:pPr>
            <w:r w:rsidRPr="00F4291B">
              <w:rPr>
                <w:rFonts w:ascii="Arial" w:eastAsia="SimSun" w:hAnsi="Arial" w:cs="Arial"/>
                <w:caps/>
                <w:sz w:val="16"/>
                <w:szCs w:val="22"/>
                <w:lang w:eastAsia="zh-CN"/>
              </w:rPr>
              <w:t>Less than ten years younger = 2</w:t>
            </w:r>
          </w:p>
          <w:p w:rsidR="00F4291B" w:rsidRPr="00F4291B" w:rsidRDefault="00F4291B" w:rsidP="00F4291B">
            <w:pPr>
              <w:spacing w:after="0"/>
              <w:ind w:left="144"/>
              <w:rPr>
                <w:rFonts w:ascii="Arial" w:eastAsia="SimSun" w:hAnsi="Arial" w:cs="Arial"/>
                <w:caps/>
                <w:sz w:val="16"/>
                <w:szCs w:val="22"/>
                <w:lang w:eastAsia="zh-CN"/>
              </w:rPr>
            </w:pPr>
            <w:r w:rsidRPr="00F4291B">
              <w:rPr>
                <w:rFonts w:ascii="Arial" w:eastAsia="SimSun" w:hAnsi="Arial" w:cs="Arial"/>
                <w:caps/>
                <w:sz w:val="16"/>
                <w:szCs w:val="22"/>
                <w:lang w:eastAsia="zh-CN"/>
              </w:rPr>
              <w:t>younger, unsure how much = 3</w:t>
            </w:r>
          </w:p>
        </w:tc>
      </w:tr>
      <w:tr w:rsidR="00F4291B" w:rsidRPr="00F4291B" w:rsidTr="00F4291B">
        <w:trPr>
          <w:trHeight w:val="422"/>
        </w:trPr>
        <w:tc>
          <w:tcPr>
            <w:tcW w:w="10620" w:type="dxa"/>
            <w:gridSpan w:val="5"/>
            <w:shd w:val="clear" w:color="auto" w:fill="auto"/>
            <w:vAlign w:val="center"/>
          </w:tcPr>
          <w:p w:rsidR="00F4291B" w:rsidRPr="00F4291B" w:rsidRDefault="00F4291B" w:rsidP="00F4291B">
            <w:pPr>
              <w:spacing w:after="0" w:line="240" w:lineRule="auto"/>
              <w:rPr>
                <w:rFonts w:ascii="Arial" w:eastAsia="SimSun" w:hAnsi="Arial" w:cs="Arial"/>
                <w:b/>
                <w:caps/>
                <w:sz w:val="18"/>
                <w:szCs w:val="18"/>
                <w:lang w:eastAsia="zh-CN"/>
              </w:rPr>
            </w:pPr>
            <w:r w:rsidRPr="00F4291B">
              <w:rPr>
                <w:rFonts w:ascii="Arial" w:eastAsia="SimSun" w:hAnsi="Arial" w:cs="Arial"/>
                <w:b/>
                <w:lang w:eastAsia="zh-CN"/>
              </w:rPr>
              <w:t>CHECK Q410: IF ANAL SEX IS CHECKED ASK Q427, ELSE GO TO Q431</w:t>
            </w:r>
          </w:p>
        </w:tc>
      </w:tr>
      <w:tr w:rsidR="00F4291B" w:rsidRPr="00F4291B" w:rsidTr="00F4291B">
        <w:trPr>
          <w:trHeight w:val="1106"/>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427</w:t>
            </w:r>
          </w:p>
          <w:p w:rsidR="00F4291B" w:rsidRPr="00F4291B" w:rsidRDefault="00F4291B" w:rsidP="00F4291B">
            <w:pPr>
              <w:spacing w:after="0"/>
              <w:rPr>
                <w:rFonts w:ascii="Arial" w:eastAsia="SimSun" w:hAnsi="Arial" w:cs="Arial"/>
                <w:lang w:eastAsia="zh-CN"/>
              </w:rPr>
            </w:pPr>
          </w:p>
        </w:tc>
        <w:tc>
          <w:tcPr>
            <w:tcW w:w="35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Have you had anal sex with (</w:t>
            </w:r>
            <w:r w:rsidRPr="00F4291B">
              <w:rPr>
                <w:rFonts w:ascii="Arial" w:eastAsia="SimSun" w:hAnsi="Arial" w:cs="Arial"/>
                <w:b/>
                <w:caps/>
                <w:szCs w:val="22"/>
                <w:lang w:eastAsia="zh-CN"/>
              </w:rPr>
              <w:t>initials</w:t>
            </w:r>
            <w:r w:rsidRPr="00F4291B">
              <w:rPr>
                <w:rFonts w:ascii="Arial" w:eastAsia="SimSun" w:hAnsi="Arial" w:cs="Arial"/>
                <w:lang w:eastAsia="zh-CN"/>
              </w:rPr>
              <w:t>)?</w:t>
            </w:r>
          </w:p>
          <w:p w:rsidR="00F4291B" w:rsidRPr="00F4291B" w:rsidRDefault="00F4291B" w:rsidP="00F4291B">
            <w:pPr>
              <w:spacing w:after="0"/>
              <w:rPr>
                <w:rFonts w:ascii="Arial" w:eastAsia="SimSun" w:hAnsi="Arial" w:cs="Arial"/>
                <w:lang w:eastAsia="zh-CN"/>
              </w:rPr>
            </w:pPr>
          </w:p>
        </w:tc>
        <w:tc>
          <w:tcPr>
            <w:tcW w:w="2100" w:type="dxa"/>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72"/>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72"/>
              <w:rPr>
                <w:rFonts w:ascii="Arial" w:eastAsia="SimSun" w:hAnsi="Arial" w:cs="Arial"/>
                <w:caps/>
                <w:sz w:val="18"/>
                <w:lang w:eastAsia="zh-CN"/>
              </w:rPr>
            </w:pPr>
          </w:p>
          <w:p w:rsidR="00F4291B" w:rsidRPr="00F4291B" w:rsidRDefault="00F4291B" w:rsidP="00F4291B">
            <w:pPr>
              <w:spacing w:after="0"/>
              <w:ind w:left="72"/>
              <w:rPr>
                <w:rFonts w:ascii="Arial" w:eastAsia="SimSun" w:hAnsi="Arial" w:cs="Arial"/>
                <w:caps/>
                <w:sz w:val="18"/>
                <w:lang w:eastAsia="zh-CN"/>
              </w:rPr>
            </w:pPr>
            <w:r w:rsidRPr="00F4291B">
              <w:rPr>
                <w:rFonts w:ascii="Arial" w:eastAsia="SimSun" w:hAnsi="Arial" w:cs="Arial"/>
                <w:caps/>
                <w:sz w:val="18"/>
                <w:lang w:eastAsia="zh-CN"/>
              </w:rPr>
              <w:t xml:space="preserve">if 1 </w:t>
            </w:r>
            <w:r w:rsidRPr="00F4291B">
              <w:rPr>
                <w:rFonts w:ascii="Arial" w:eastAsia="SimSun" w:hAnsi="Arial" w:cs="Arial"/>
                <w:caps/>
                <w:sz w:val="18"/>
                <w:lang w:eastAsia="zh-CN"/>
              </w:rPr>
              <w:sym w:font="Wingdings" w:char="F0E0"/>
            </w:r>
            <w:r w:rsidRPr="00F4291B">
              <w:rPr>
                <w:rFonts w:ascii="Arial" w:eastAsia="SimSun" w:hAnsi="Arial" w:cs="Arial"/>
                <w:caps/>
                <w:sz w:val="18"/>
                <w:lang w:eastAsia="zh-CN"/>
              </w:rPr>
              <w:t xml:space="preserve"> 428</w:t>
            </w:r>
          </w:p>
          <w:p w:rsidR="00F4291B" w:rsidRPr="00F4291B" w:rsidRDefault="00F4291B" w:rsidP="00F4291B">
            <w:pPr>
              <w:spacing w:after="0"/>
              <w:ind w:left="72"/>
              <w:rPr>
                <w:rFonts w:ascii="Arial" w:eastAsia="SimSun" w:hAnsi="Arial" w:cs="Arial"/>
                <w:caps/>
                <w:sz w:val="18"/>
                <w:lang w:eastAsia="zh-CN"/>
              </w:rPr>
            </w:pPr>
            <w:r w:rsidRPr="00F4291B">
              <w:rPr>
                <w:rFonts w:ascii="Arial" w:eastAsia="SimSun" w:hAnsi="Arial" w:cs="Arial"/>
                <w:caps/>
                <w:sz w:val="18"/>
                <w:lang w:eastAsia="zh-CN"/>
              </w:rPr>
              <w:t xml:space="preserve">if 2 </w:t>
            </w:r>
            <w:r w:rsidRPr="00F4291B">
              <w:rPr>
                <w:rFonts w:ascii="Arial" w:eastAsia="SimSun" w:hAnsi="Arial" w:cs="Arial"/>
                <w:caps/>
                <w:sz w:val="18"/>
                <w:lang w:eastAsia="zh-CN"/>
              </w:rPr>
              <w:sym w:font="Wingdings" w:char="F0E0"/>
            </w:r>
            <w:r w:rsidRPr="00F4291B">
              <w:rPr>
                <w:rFonts w:ascii="Arial" w:eastAsia="SimSun" w:hAnsi="Arial" w:cs="Arial"/>
                <w:caps/>
                <w:sz w:val="18"/>
                <w:lang w:eastAsia="zh-CN"/>
              </w:rPr>
              <w:t xml:space="preserve"> 431</w:t>
            </w:r>
          </w:p>
          <w:p w:rsidR="00F4291B" w:rsidRPr="00F4291B" w:rsidRDefault="00F4291B" w:rsidP="00F4291B">
            <w:pPr>
              <w:spacing w:after="0"/>
              <w:ind w:left="72"/>
              <w:rPr>
                <w:rFonts w:ascii="Arial" w:eastAsia="SimSun" w:hAnsi="Arial" w:cs="Arial"/>
                <w:caps/>
                <w:sz w:val="18"/>
                <w:lang w:eastAsia="zh-CN"/>
              </w:rPr>
            </w:pPr>
          </w:p>
        </w:tc>
        <w:tc>
          <w:tcPr>
            <w:tcW w:w="2100" w:type="dxa"/>
            <w:shd w:val="clear" w:color="auto" w:fill="auto"/>
          </w:tcPr>
          <w:p w:rsidR="00F4291B" w:rsidRPr="00F4291B" w:rsidRDefault="00F4291B" w:rsidP="00F4291B">
            <w:pPr>
              <w:spacing w:after="0"/>
              <w:ind w:left="13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72"/>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32"/>
              <w:rPr>
                <w:rFonts w:ascii="Arial" w:eastAsia="SimSun" w:hAnsi="Arial" w:cs="Arial"/>
                <w:caps/>
                <w:sz w:val="18"/>
                <w:lang w:eastAsia="zh-CN"/>
              </w:rPr>
            </w:pPr>
          </w:p>
          <w:p w:rsidR="00F4291B" w:rsidRPr="00F4291B" w:rsidRDefault="00F4291B" w:rsidP="00F4291B">
            <w:pPr>
              <w:spacing w:after="0"/>
              <w:ind w:left="72"/>
              <w:rPr>
                <w:rFonts w:ascii="Arial" w:eastAsia="SimSun" w:hAnsi="Arial" w:cs="Arial"/>
                <w:caps/>
                <w:sz w:val="18"/>
                <w:lang w:eastAsia="zh-CN"/>
              </w:rPr>
            </w:pPr>
            <w:r w:rsidRPr="00F4291B">
              <w:rPr>
                <w:rFonts w:ascii="Arial" w:eastAsia="SimSun" w:hAnsi="Arial" w:cs="Arial"/>
                <w:caps/>
                <w:sz w:val="18"/>
                <w:lang w:eastAsia="zh-CN"/>
              </w:rPr>
              <w:t xml:space="preserve">if 1 </w:t>
            </w:r>
            <w:r w:rsidRPr="00F4291B">
              <w:rPr>
                <w:rFonts w:ascii="Arial" w:eastAsia="SimSun" w:hAnsi="Arial" w:cs="Arial"/>
                <w:caps/>
                <w:sz w:val="18"/>
                <w:lang w:eastAsia="zh-CN"/>
              </w:rPr>
              <w:sym w:font="Wingdings" w:char="F0E0"/>
            </w:r>
            <w:r w:rsidRPr="00F4291B">
              <w:rPr>
                <w:rFonts w:ascii="Arial" w:eastAsia="SimSun" w:hAnsi="Arial" w:cs="Arial"/>
                <w:caps/>
                <w:sz w:val="18"/>
                <w:lang w:eastAsia="zh-CN"/>
              </w:rPr>
              <w:t xml:space="preserve"> 428</w:t>
            </w:r>
          </w:p>
          <w:p w:rsidR="00F4291B" w:rsidRPr="00F4291B" w:rsidRDefault="00F4291B" w:rsidP="00F4291B">
            <w:pPr>
              <w:spacing w:after="0"/>
              <w:ind w:left="72"/>
              <w:rPr>
                <w:rFonts w:ascii="Arial" w:eastAsia="SimSun" w:hAnsi="Arial" w:cs="Arial"/>
                <w:caps/>
                <w:sz w:val="18"/>
                <w:lang w:eastAsia="zh-CN"/>
              </w:rPr>
            </w:pPr>
            <w:r w:rsidRPr="00F4291B">
              <w:rPr>
                <w:rFonts w:ascii="Arial" w:eastAsia="SimSun" w:hAnsi="Arial" w:cs="Arial"/>
                <w:caps/>
                <w:sz w:val="18"/>
                <w:lang w:eastAsia="zh-CN"/>
              </w:rPr>
              <w:t xml:space="preserve">if 2 </w:t>
            </w:r>
            <w:r w:rsidRPr="00F4291B">
              <w:rPr>
                <w:rFonts w:ascii="Arial" w:eastAsia="SimSun" w:hAnsi="Arial" w:cs="Arial"/>
                <w:caps/>
                <w:sz w:val="18"/>
                <w:lang w:eastAsia="zh-CN"/>
              </w:rPr>
              <w:sym w:font="Wingdings" w:char="F0E0"/>
            </w:r>
            <w:r w:rsidRPr="00F4291B">
              <w:rPr>
                <w:rFonts w:ascii="Arial" w:eastAsia="SimSun" w:hAnsi="Arial" w:cs="Arial"/>
                <w:caps/>
                <w:sz w:val="18"/>
                <w:lang w:eastAsia="zh-CN"/>
              </w:rPr>
              <w:t xml:space="preserve"> 431</w:t>
            </w:r>
          </w:p>
          <w:p w:rsidR="00F4291B" w:rsidRPr="00F4291B" w:rsidRDefault="00F4291B" w:rsidP="00F4291B">
            <w:pPr>
              <w:spacing w:after="0"/>
              <w:ind w:left="132"/>
              <w:rPr>
                <w:rFonts w:ascii="Arial" w:eastAsia="SimSun" w:hAnsi="Arial" w:cs="Arial"/>
                <w:caps/>
                <w:sz w:val="18"/>
                <w:lang w:eastAsia="zh-CN"/>
              </w:rPr>
            </w:pPr>
          </w:p>
        </w:tc>
        <w:tc>
          <w:tcPr>
            <w:tcW w:w="2100" w:type="dxa"/>
            <w:shd w:val="clear" w:color="auto" w:fill="auto"/>
          </w:tcPr>
          <w:p w:rsidR="00F4291B" w:rsidRPr="00F4291B" w:rsidRDefault="00F4291B" w:rsidP="00F4291B">
            <w:pPr>
              <w:spacing w:after="0"/>
              <w:ind w:left="19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72"/>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72"/>
              <w:rPr>
                <w:rFonts w:ascii="Arial" w:eastAsia="SimSun" w:hAnsi="Arial" w:cs="Arial"/>
                <w:caps/>
                <w:sz w:val="18"/>
                <w:lang w:eastAsia="zh-CN"/>
              </w:rPr>
            </w:pPr>
          </w:p>
          <w:p w:rsidR="00F4291B" w:rsidRPr="00F4291B" w:rsidRDefault="00F4291B" w:rsidP="00F4291B">
            <w:pPr>
              <w:spacing w:after="0"/>
              <w:ind w:left="72"/>
              <w:rPr>
                <w:rFonts w:ascii="Arial" w:eastAsia="SimSun" w:hAnsi="Arial" w:cs="Arial"/>
                <w:caps/>
                <w:sz w:val="18"/>
                <w:lang w:eastAsia="zh-CN"/>
              </w:rPr>
            </w:pPr>
            <w:r w:rsidRPr="00F4291B">
              <w:rPr>
                <w:rFonts w:ascii="Arial" w:eastAsia="SimSun" w:hAnsi="Arial" w:cs="Arial"/>
                <w:caps/>
                <w:sz w:val="18"/>
                <w:lang w:eastAsia="zh-CN"/>
              </w:rPr>
              <w:t xml:space="preserve">if 1 </w:t>
            </w:r>
            <w:r w:rsidRPr="00F4291B">
              <w:rPr>
                <w:rFonts w:ascii="Arial" w:eastAsia="SimSun" w:hAnsi="Arial" w:cs="Arial"/>
                <w:caps/>
                <w:sz w:val="18"/>
                <w:lang w:eastAsia="zh-CN"/>
              </w:rPr>
              <w:sym w:font="Wingdings" w:char="F0E0"/>
            </w:r>
            <w:r w:rsidRPr="00F4291B">
              <w:rPr>
                <w:rFonts w:ascii="Arial" w:eastAsia="SimSun" w:hAnsi="Arial" w:cs="Arial"/>
                <w:caps/>
                <w:sz w:val="18"/>
                <w:lang w:eastAsia="zh-CN"/>
              </w:rPr>
              <w:t xml:space="preserve"> 428</w:t>
            </w:r>
          </w:p>
          <w:p w:rsidR="00F4291B" w:rsidRPr="00F4291B" w:rsidRDefault="00F4291B" w:rsidP="00F4291B">
            <w:pPr>
              <w:spacing w:after="0"/>
              <w:ind w:left="72"/>
              <w:rPr>
                <w:rFonts w:ascii="Arial" w:eastAsia="SimSun" w:hAnsi="Arial" w:cs="Arial"/>
                <w:caps/>
                <w:sz w:val="18"/>
                <w:lang w:eastAsia="zh-CN"/>
              </w:rPr>
            </w:pPr>
            <w:r w:rsidRPr="00F4291B">
              <w:rPr>
                <w:rFonts w:ascii="Arial" w:eastAsia="SimSun" w:hAnsi="Arial" w:cs="Arial"/>
                <w:caps/>
                <w:sz w:val="18"/>
                <w:lang w:eastAsia="zh-CN"/>
              </w:rPr>
              <w:t xml:space="preserve">if 2 </w:t>
            </w:r>
            <w:r w:rsidRPr="00F4291B">
              <w:rPr>
                <w:rFonts w:ascii="Arial" w:eastAsia="SimSun" w:hAnsi="Arial" w:cs="Arial"/>
                <w:caps/>
                <w:sz w:val="18"/>
                <w:lang w:eastAsia="zh-CN"/>
              </w:rPr>
              <w:sym w:font="Wingdings" w:char="F0E0"/>
            </w:r>
            <w:r w:rsidRPr="00F4291B">
              <w:rPr>
                <w:rFonts w:ascii="Arial" w:eastAsia="SimSun" w:hAnsi="Arial" w:cs="Arial"/>
                <w:caps/>
                <w:sz w:val="18"/>
                <w:lang w:eastAsia="zh-CN"/>
              </w:rPr>
              <w:t xml:space="preserve"> 431</w:t>
            </w:r>
          </w:p>
          <w:p w:rsidR="00F4291B" w:rsidRPr="00F4291B" w:rsidRDefault="00F4291B" w:rsidP="00F4291B">
            <w:pPr>
              <w:spacing w:after="0"/>
              <w:ind w:left="192"/>
              <w:rPr>
                <w:rFonts w:ascii="Arial" w:eastAsia="SimSun" w:hAnsi="Arial" w:cs="Arial"/>
                <w:caps/>
                <w:sz w:val="18"/>
                <w:lang w:eastAsia="zh-CN"/>
              </w:rPr>
            </w:pPr>
          </w:p>
        </w:tc>
      </w:tr>
      <w:tr w:rsidR="00F4291B" w:rsidRPr="00F4291B" w:rsidTr="00F4291B">
        <w:trPr>
          <w:trHeight w:val="1052"/>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428</w:t>
            </w:r>
          </w:p>
          <w:p w:rsidR="00F4291B" w:rsidRPr="00F4291B" w:rsidRDefault="00F4291B" w:rsidP="00F4291B">
            <w:pPr>
              <w:spacing w:after="0"/>
              <w:rPr>
                <w:rFonts w:ascii="Arial" w:eastAsia="SimSun" w:hAnsi="Arial" w:cs="Arial"/>
                <w:lang w:eastAsia="zh-CN"/>
              </w:rPr>
            </w:pPr>
          </w:p>
        </w:tc>
        <w:tc>
          <w:tcPr>
            <w:tcW w:w="35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During anal sex with (</w:t>
            </w:r>
            <w:r w:rsidRPr="00F4291B">
              <w:rPr>
                <w:rFonts w:ascii="Arial" w:eastAsia="SimSun" w:hAnsi="Arial" w:cs="Arial"/>
                <w:b/>
                <w:caps/>
                <w:szCs w:val="22"/>
                <w:lang w:eastAsia="zh-CN"/>
              </w:rPr>
              <w:t>initials</w:t>
            </w:r>
            <w:r w:rsidRPr="00F4291B">
              <w:rPr>
                <w:rFonts w:ascii="Arial" w:eastAsia="SimSun" w:hAnsi="Arial" w:cs="Arial"/>
                <w:lang w:eastAsia="zh-CN"/>
              </w:rPr>
              <w:t xml:space="preserve">), did you have </w:t>
            </w:r>
            <w:proofErr w:type="spellStart"/>
            <w:r w:rsidRPr="00F4291B">
              <w:rPr>
                <w:rFonts w:ascii="Arial" w:eastAsia="SimSun" w:hAnsi="Arial" w:cs="Arial"/>
                <w:lang w:eastAsia="zh-CN"/>
              </w:rPr>
              <w:t>insertive</w:t>
            </w:r>
            <w:proofErr w:type="spellEnd"/>
            <w:r w:rsidRPr="00F4291B">
              <w:rPr>
                <w:rFonts w:ascii="Arial" w:eastAsia="SimSun" w:hAnsi="Arial" w:cs="Arial"/>
                <w:lang w:eastAsia="zh-CN"/>
              </w:rPr>
              <w:t xml:space="preserve"> or receptive anal sex or both?</w:t>
            </w:r>
          </w:p>
          <w:p w:rsidR="00F4291B" w:rsidRPr="00F4291B" w:rsidRDefault="00F4291B" w:rsidP="00F4291B">
            <w:pPr>
              <w:spacing w:after="0"/>
              <w:rPr>
                <w:rFonts w:ascii="Arial" w:eastAsia="SimSun" w:hAnsi="Arial" w:cs="Arial"/>
                <w:lang w:eastAsia="zh-CN"/>
              </w:rPr>
            </w:pPr>
          </w:p>
        </w:tc>
        <w:tc>
          <w:tcPr>
            <w:tcW w:w="2100" w:type="dxa"/>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insertive=1</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receptive=2</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both=3</w:t>
            </w:r>
          </w:p>
        </w:tc>
        <w:tc>
          <w:tcPr>
            <w:tcW w:w="2100" w:type="dxa"/>
            <w:shd w:val="clear" w:color="auto" w:fill="auto"/>
          </w:tcPr>
          <w:p w:rsidR="00F4291B" w:rsidRPr="00F4291B" w:rsidRDefault="00F4291B" w:rsidP="00F4291B">
            <w:pPr>
              <w:spacing w:after="0"/>
              <w:ind w:left="132"/>
              <w:rPr>
                <w:rFonts w:ascii="Arial" w:eastAsia="SimSun" w:hAnsi="Arial" w:cs="Arial"/>
                <w:caps/>
                <w:sz w:val="18"/>
                <w:szCs w:val="18"/>
                <w:lang w:eastAsia="zh-CN"/>
              </w:rPr>
            </w:pPr>
          </w:p>
          <w:p w:rsidR="00F4291B" w:rsidRPr="00F4291B" w:rsidRDefault="00F4291B" w:rsidP="00F4291B">
            <w:pPr>
              <w:spacing w:after="0"/>
              <w:ind w:left="132"/>
              <w:rPr>
                <w:rFonts w:ascii="Arial" w:eastAsia="SimSun" w:hAnsi="Arial" w:cs="Arial"/>
                <w:caps/>
                <w:sz w:val="18"/>
                <w:szCs w:val="18"/>
                <w:lang w:eastAsia="zh-CN"/>
              </w:rPr>
            </w:pPr>
            <w:r w:rsidRPr="00F4291B">
              <w:rPr>
                <w:rFonts w:ascii="Arial" w:eastAsia="SimSun" w:hAnsi="Arial" w:cs="Arial"/>
                <w:caps/>
                <w:sz w:val="18"/>
                <w:szCs w:val="18"/>
                <w:lang w:eastAsia="zh-CN"/>
              </w:rPr>
              <w:t>insertive=1</w:t>
            </w:r>
          </w:p>
          <w:p w:rsidR="00F4291B" w:rsidRPr="00F4291B" w:rsidRDefault="00F4291B" w:rsidP="00F4291B">
            <w:pPr>
              <w:spacing w:after="0"/>
              <w:ind w:left="132"/>
              <w:rPr>
                <w:rFonts w:ascii="Arial" w:eastAsia="SimSun" w:hAnsi="Arial" w:cs="Arial"/>
                <w:caps/>
                <w:sz w:val="18"/>
                <w:szCs w:val="18"/>
                <w:lang w:eastAsia="zh-CN"/>
              </w:rPr>
            </w:pPr>
            <w:r w:rsidRPr="00F4291B">
              <w:rPr>
                <w:rFonts w:ascii="Arial" w:eastAsia="SimSun" w:hAnsi="Arial" w:cs="Arial"/>
                <w:caps/>
                <w:sz w:val="18"/>
                <w:szCs w:val="18"/>
                <w:lang w:eastAsia="zh-CN"/>
              </w:rPr>
              <w:t>receptive=2</w:t>
            </w:r>
          </w:p>
          <w:p w:rsidR="00F4291B" w:rsidRPr="00F4291B" w:rsidRDefault="00F4291B" w:rsidP="00F4291B">
            <w:pPr>
              <w:spacing w:after="0"/>
              <w:ind w:left="132"/>
              <w:rPr>
                <w:rFonts w:ascii="Arial" w:eastAsia="SimSun" w:hAnsi="Arial" w:cs="Arial"/>
                <w:caps/>
                <w:sz w:val="18"/>
                <w:szCs w:val="18"/>
                <w:lang w:eastAsia="zh-CN"/>
              </w:rPr>
            </w:pPr>
            <w:r w:rsidRPr="00F4291B">
              <w:rPr>
                <w:rFonts w:ascii="Arial" w:eastAsia="SimSun" w:hAnsi="Arial" w:cs="Arial"/>
                <w:caps/>
                <w:sz w:val="18"/>
                <w:szCs w:val="18"/>
                <w:lang w:eastAsia="zh-CN"/>
              </w:rPr>
              <w:t>both=3</w:t>
            </w:r>
          </w:p>
        </w:tc>
        <w:tc>
          <w:tcPr>
            <w:tcW w:w="2100" w:type="dxa"/>
            <w:shd w:val="clear" w:color="auto" w:fill="auto"/>
          </w:tcPr>
          <w:p w:rsidR="00F4291B" w:rsidRPr="00F4291B" w:rsidRDefault="00F4291B" w:rsidP="00F4291B">
            <w:pPr>
              <w:spacing w:after="0"/>
              <w:ind w:left="192"/>
              <w:rPr>
                <w:rFonts w:ascii="Arial" w:eastAsia="SimSun" w:hAnsi="Arial" w:cs="Arial"/>
                <w:caps/>
                <w:sz w:val="18"/>
                <w:szCs w:val="18"/>
                <w:lang w:eastAsia="zh-CN"/>
              </w:rPr>
            </w:pPr>
          </w:p>
          <w:p w:rsidR="00F4291B" w:rsidRPr="00F4291B" w:rsidRDefault="00F4291B" w:rsidP="00F4291B">
            <w:pPr>
              <w:spacing w:after="0"/>
              <w:ind w:left="192"/>
              <w:rPr>
                <w:rFonts w:ascii="Arial" w:eastAsia="SimSun" w:hAnsi="Arial" w:cs="Arial"/>
                <w:caps/>
                <w:sz w:val="18"/>
                <w:szCs w:val="18"/>
                <w:lang w:eastAsia="zh-CN"/>
              </w:rPr>
            </w:pPr>
            <w:r w:rsidRPr="00F4291B">
              <w:rPr>
                <w:rFonts w:ascii="Arial" w:eastAsia="SimSun" w:hAnsi="Arial" w:cs="Arial"/>
                <w:caps/>
                <w:sz w:val="18"/>
                <w:szCs w:val="18"/>
                <w:lang w:eastAsia="zh-CN"/>
              </w:rPr>
              <w:t>insertive=1</w:t>
            </w:r>
          </w:p>
          <w:p w:rsidR="00F4291B" w:rsidRPr="00F4291B" w:rsidRDefault="00F4291B" w:rsidP="00F4291B">
            <w:pPr>
              <w:spacing w:after="0"/>
              <w:ind w:left="192"/>
              <w:rPr>
                <w:rFonts w:ascii="Arial" w:eastAsia="SimSun" w:hAnsi="Arial" w:cs="Arial"/>
                <w:caps/>
                <w:sz w:val="18"/>
                <w:szCs w:val="18"/>
                <w:lang w:eastAsia="zh-CN"/>
              </w:rPr>
            </w:pPr>
            <w:r w:rsidRPr="00F4291B">
              <w:rPr>
                <w:rFonts w:ascii="Arial" w:eastAsia="SimSun" w:hAnsi="Arial" w:cs="Arial"/>
                <w:caps/>
                <w:sz w:val="18"/>
                <w:szCs w:val="18"/>
                <w:lang w:eastAsia="zh-CN"/>
              </w:rPr>
              <w:t>receptive=2</w:t>
            </w:r>
          </w:p>
          <w:p w:rsidR="00F4291B" w:rsidRPr="00F4291B" w:rsidRDefault="00F4291B" w:rsidP="00F4291B">
            <w:pPr>
              <w:spacing w:after="0"/>
              <w:ind w:left="192"/>
              <w:rPr>
                <w:rFonts w:ascii="Arial" w:eastAsia="SimSun" w:hAnsi="Arial" w:cs="Arial"/>
                <w:caps/>
                <w:sz w:val="18"/>
                <w:szCs w:val="18"/>
                <w:lang w:eastAsia="zh-CN"/>
              </w:rPr>
            </w:pPr>
            <w:r w:rsidRPr="00F4291B">
              <w:rPr>
                <w:rFonts w:ascii="Arial" w:eastAsia="SimSun" w:hAnsi="Arial" w:cs="Arial"/>
                <w:caps/>
                <w:sz w:val="18"/>
                <w:szCs w:val="18"/>
                <w:lang w:eastAsia="zh-CN"/>
              </w:rPr>
              <w:t>both=3</w:t>
            </w:r>
          </w:p>
        </w:tc>
      </w:tr>
      <w:tr w:rsidR="00F4291B" w:rsidRPr="00F4291B" w:rsidTr="00F4291B">
        <w:trPr>
          <w:trHeight w:val="127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429</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The last time you had anal sex with (</w:t>
            </w:r>
            <w:r w:rsidRPr="00F4291B">
              <w:rPr>
                <w:rFonts w:ascii="Arial" w:eastAsia="SimSun" w:hAnsi="Arial" w:cs="Arial"/>
                <w:b/>
                <w:caps/>
                <w:szCs w:val="22"/>
                <w:lang w:eastAsia="zh-CN"/>
              </w:rPr>
              <w:t>initials</w:t>
            </w:r>
            <w:r w:rsidRPr="00F4291B">
              <w:rPr>
                <w:rFonts w:ascii="Arial" w:eastAsia="SimSun" w:hAnsi="Arial" w:cs="Arial"/>
                <w:lang w:eastAsia="zh-CN"/>
              </w:rPr>
              <w:t>) was a condom used?</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 xml:space="preserve">IF no </w:t>
            </w:r>
            <w:r w:rsidRPr="00F4291B">
              <w:rPr>
                <w:rFonts w:ascii="Arial" w:eastAsia="SimSun" w:hAnsi="Arial" w:cs="Arial"/>
                <w:caps/>
                <w:sz w:val="18"/>
                <w:szCs w:val="18"/>
                <w:lang w:eastAsia="zh-CN"/>
              </w:rPr>
              <w:sym w:font="Wingdings" w:char="F0E0"/>
            </w:r>
            <w:r w:rsidRPr="00F4291B">
              <w:rPr>
                <w:rFonts w:ascii="Arial" w:eastAsia="SimSun" w:hAnsi="Arial" w:cs="Arial"/>
                <w:caps/>
                <w:sz w:val="18"/>
                <w:szCs w:val="18"/>
                <w:lang w:eastAsia="zh-CN"/>
              </w:rPr>
              <w:t xml:space="preserve"> 431</w:t>
            </w:r>
          </w:p>
          <w:p w:rsidR="00F4291B" w:rsidRPr="00F4291B" w:rsidRDefault="00F4291B" w:rsidP="00F4291B">
            <w:pPr>
              <w:spacing w:after="0"/>
              <w:ind w:left="72"/>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 xml:space="preserve">IF no </w:t>
            </w:r>
            <w:r w:rsidRPr="00F4291B">
              <w:rPr>
                <w:rFonts w:ascii="Arial" w:eastAsia="SimSun" w:hAnsi="Arial" w:cs="Arial"/>
                <w:caps/>
                <w:sz w:val="18"/>
                <w:szCs w:val="18"/>
                <w:lang w:eastAsia="zh-CN"/>
              </w:rPr>
              <w:sym w:font="Wingdings" w:char="F0E0"/>
            </w:r>
            <w:r w:rsidRPr="00F4291B">
              <w:rPr>
                <w:rFonts w:ascii="Arial" w:eastAsia="SimSun" w:hAnsi="Arial" w:cs="Arial"/>
                <w:caps/>
                <w:sz w:val="18"/>
                <w:szCs w:val="18"/>
                <w:lang w:eastAsia="zh-CN"/>
              </w:rPr>
              <w:t xml:space="preserve"> 431</w:t>
            </w:r>
          </w:p>
          <w:p w:rsidR="00F4291B" w:rsidRPr="00F4291B" w:rsidRDefault="00F4291B" w:rsidP="00F4291B">
            <w:pPr>
              <w:spacing w:after="0"/>
              <w:ind w:left="132"/>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 xml:space="preserve">IF no </w:t>
            </w:r>
            <w:r w:rsidRPr="00F4291B">
              <w:rPr>
                <w:rFonts w:ascii="Arial" w:eastAsia="SimSun" w:hAnsi="Arial" w:cs="Arial"/>
                <w:caps/>
                <w:sz w:val="18"/>
                <w:szCs w:val="18"/>
                <w:lang w:eastAsia="zh-CN"/>
              </w:rPr>
              <w:sym w:font="Wingdings" w:char="F0E0"/>
            </w:r>
            <w:r w:rsidRPr="00F4291B">
              <w:rPr>
                <w:rFonts w:ascii="Arial" w:eastAsia="SimSun" w:hAnsi="Arial" w:cs="Arial"/>
                <w:caps/>
                <w:sz w:val="18"/>
                <w:szCs w:val="18"/>
                <w:lang w:eastAsia="zh-CN"/>
              </w:rPr>
              <w:t xml:space="preserve"> 431</w:t>
            </w:r>
          </w:p>
          <w:p w:rsidR="00F4291B" w:rsidRPr="00F4291B" w:rsidRDefault="00F4291B" w:rsidP="00F4291B">
            <w:pPr>
              <w:spacing w:after="0"/>
              <w:ind w:left="192"/>
              <w:rPr>
                <w:rFonts w:ascii="Arial" w:eastAsia="SimSun" w:hAnsi="Arial" w:cs="Arial"/>
                <w:caps/>
                <w:sz w:val="18"/>
                <w:szCs w:val="18"/>
                <w:lang w:eastAsia="zh-CN"/>
              </w:rPr>
            </w:pPr>
          </w:p>
        </w:tc>
      </w:tr>
      <w:tr w:rsidR="00F4291B" w:rsidRPr="00F4291B" w:rsidTr="00F4291B">
        <w:trPr>
          <w:trHeight w:val="127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430</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In the last 12-months, was a condom used every time you had anal sex with (</w:t>
            </w:r>
            <w:r w:rsidRPr="00F4291B">
              <w:rPr>
                <w:rFonts w:ascii="Arial" w:eastAsia="SimSun" w:hAnsi="Arial" w:cs="Arial"/>
                <w:b/>
                <w:lang w:eastAsia="zh-CN"/>
              </w:rPr>
              <w:t>INITIALS</w:t>
            </w:r>
            <w:r w:rsidRPr="00F4291B">
              <w:rPr>
                <w:rFonts w:ascii="Arial" w:eastAsia="SimSun" w:hAnsi="Arial" w:cs="Arial"/>
                <w:lang w:eastAsia="zh-CN"/>
              </w:rPr>
              <w:t>)?</w:t>
            </w:r>
          </w:p>
          <w:p w:rsidR="00F4291B" w:rsidRPr="00F4291B" w:rsidRDefault="00F4291B" w:rsidP="00F4291B">
            <w:pPr>
              <w:spacing w:after="0"/>
              <w:rPr>
                <w:rFonts w:ascii="Arial" w:eastAsia="SimSun" w:hAnsi="Arial" w:cs="Arial"/>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72"/>
              <w:rPr>
                <w:rFonts w:ascii="Arial" w:eastAsia="SimSun" w:hAnsi="Arial" w:cs="Arial"/>
                <w:caps/>
                <w:sz w:val="18"/>
                <w:szCs w:val="18"/>
                <w:lang w:eastAsia="zh-CN"/>
              </w:rPr>
            </w:pPr>
          </w:p>
        </w:tc>
      </w:tr>
      <w:tr w:rsidR="00F4291B" w:rsidRPr="00F4291B" w:rsidTr="00F4291B">
        <w:trPr>
          <w:trHeight w:val="557"/>
        </w:trPr>
        <w:tc>
          <w:tcPr>
            <w:tcW w:w="10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ind w:left="192"/>
              <w:rPr>
                <w:rFonts w:ascii="Arial" w:eastAsia="SimSun" w:hAnsi="Arial" w:cs="Arial"/>
                <w:b/>
                <w:caps/>
                <w:sz w:val="18"/>
                <w:szCs w:val="18"/>
                <w:lang w:eastAsia="zh-CN"/>
              </w:rPr>
            </w:pPr>
            <w:r w:rsidRPr="00F4291B">
              <w:rPr>
                <w:rFonts w:ascii="Arial" w:eastAsia="SimSun" w:hAnsi="Arial" w:cs="Arial"/>
                <w:b/>
                <w:lang w:eastAsia="zh-CN"/>
              </w:rPr>
              <w:t>CHECK Q421: IF GENDER OF PARTNER IS FEMALE, THEN ASK Q431. IF PARTNER IS MALE, SKIP TO 433</w:t>
            </w:r>
          </w:p>
        </w:tc>
      </w:tr>
      <w:tr w:rsidR="00F4291B" w:rsidRPr="00F4291B" w:rsidTr="00F4291B">
        <w:trPr>
          <w:trHeight w:val="127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431</w:t>
            </w:r>
          </w:p>
          <w:p w:rsidR="00F4291B" w:rsidRPr="00F4291B" w:rsidRDefault="00F4291B" w:rsidP="00F4291B">
            <w:pPr>
              <w:spacing w:after="0"/>
              <w:rPr>
                <w:rFonts w:ascii="Arial" w:eastAsia="SimSun" w:hAnsi="Arial" w:cs="Arial"/>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The last time you had sexual intercourse with (</w:t>
            </w:r>
            <w:r w:rsidRPr="00F4291B">
              <w:rPr>
                <w:rFonts w:ascii="Arial" w:eastAsia="SimSun" w:hAnsi="Arial" w:cs="Arial"/>
                <w:b/>
                <w:caps/>
                <w:szCs w:val="22"/>
                <w:lang w:eastAsia="zh-CN"/>
              </w:rPr>
              <w:t>initials</w:t>
            </w:r>
            <w:r w:rsidRPr="00F4291B">
              <w:rPr>
                <w:rFonts w:ascii="Arial" w:eastAsia="SimSun" w:hAnsi="Arial" w:cs="Arial"/>
                <w:lang w:eastAsia="zh-CN"/>
              </w:rPr>
              <w:t>) was a condom used?</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 xml:space="preserve">if no </w:t>
            </w:r>
            <w:r w:rsidRPr="00F4291B">
              <w:rPr>
                <w:rFonts w:ascii="Arial" w:eastAsia="SimSun" w:hAnsi="Arial" w:cs="Arial"/>
                <w:caps/>
                <w:sz w:val="18"/>
                <w:szCs w:val="18"/>
                <w:lang w:eastAsia="zh-CN"/>
              </w:rPr>
              <w:sym w:font="Wingdings" w:char="F0E0"/>
            </w:r>
            <w:r w:rsidRPr="00F4291B">
              <w:rPr>
                <w:rFonts w:ascii="Arial" w:eastAsia="SimSun" w:hAnsi="Arial" w:cs="Arial"/>
                <w:caps/>
                <w:sz w:val="18"/>
                <w:szCs w:val="18"/>
                <w:lang w:eastAsia="zh-CN"/>
              </w:rPr>
              <w:t xml:space="preserve"> 433</w:t>
            </w:r>
          </w:p>
          <w:p w:rsidR="00F4291B" w:rsidRPr="00F4291B" w:rsidRDefault="00F4291B" w:rsidP="00F4291B">
            <w:pPr>
              <w:spacing w:after="0"/>
              <w:ind w:left="72"/>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32"/>
              <w:rPr>
                <w:rFonts w:ascii="Arial" w:eastAsia="SimSun" w:hAnsi="Arial" w:cs="Arial"/>
                <w:caps/>
                <w:sz w:val="18"/>
                <w:szCs w:val="18"/>
                <w:lang w:eastAsia="zh-CN"/>
              </w:rPr>
            </w:pPr>
          </w:p>
          <w:p w:rsidR="00F4291B" w:rsidRPr="00F4291B" w:rsidRDefault="00F4291B" w:rsidP="00F4291B">
            <w:pPr>
              <w:spacing w:after="0"/>
              <w:ind w:left="13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3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132"/>
              <w:rPr>
                <w:rFonts w:ascii="Arial" w:eastAsia="SimSun" w:hAnsi="Arial" w:cs="Arial"/>
                <w:caps/>
                <w:sz w:val="18"/>
                <w:szCs w:val="18"/>
                <w:lang w:eastAsia="zh-CN"/>
              </w:rPr>
            </w:pPr>
          </w:p>
          <w:p w:rsidR="00F4291B" w:rsidRPr="00F4291B" w:rsidRDefault="00F4291B" w:rsidP="00F4291B">
            <w:pPr>
              <w:spacing w:after="0"/>
              <w:ind w:left="132"/>
              <w:rPr>
                <w:rFonts w:ascii="Arial" w:eastAsia="SimSun" w:hAnsi="Arial" w:cs="Arial"/>
                <w:caps/>
                <w:sz w:val="18"/>
                <w:szCs w:val="18"/>
                <w:lang w:eastAsia="zh-CN"/>
              </w:rPr>
            </w:pPr>
            <w:r w:rsidRPr="00F4291B">
              <w:rPr>
                <w:rFonts w:ascii="Arial" w:eastAsia="SimSun" w:hAnsi="Arial" w:cs="Arial"/>
                <w:caps/>
                <w:sz w:val="18"/>
                <w:szCs w:val="18"/>
                <w:lang w:eastAsia="zh-CN"/>
              </w:rPr>
              <w:t xml:space="preserve">if no </w:t>
            </w:r>
            <w:r w:rsidRPr="00F4291B">
              <w:rPr>
                <w:rFonts w:ascii="Arial" w:eastAsia="SimSun" w:hAnsi="Arial" w:cs="Arial"/>
                <w:caps/>
                <w:sz w:val="18"/>
                <w:szCs w:val="18"/>
                <w:lang w:eastAsia="zh-CN"/>
              </w:rPr>
              <w:sym w:font="Wingdings" w:char="F0E0"/>
            </w:r>
            <w:r w:rsidRPr="00F4291B">
              <w:rPr>
                <w:rFonts w:ascii="Arial" w:eastAsia="SimSun" w:hAnsi="Arial" w:cs="Arial"/>
                <w:caps/>
                <w:sz w:val="18"/>
                <w:szCs w:val="18"/>
                <w:lang w:eastAsia="zh-CN"/>
              </w:rPr>
              <w:t xml:space="preserve"> 433</w:t>
            </w:r>
          </w:p>
          <w:p w:rsidR="00F4291B" w:rsidRPr="00F4291B" w:rsidRDefault="00F4291B" w:rsidP="00F4291B">
            <w:pPr>
              <w:spacing w:after="0"/>
              <w:ind w:left="132"/>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92"/>
              <w:rPr>
                <w:rFonts w:ascii="Arial" w:eastAsia="SimSun" w:hAnsi="Arial" w:cs="Arial"/>
                <w:caps/>
                <w:sz w:val="18"/>
                <w:szCs w:val="18"/>
                <w:lang w:eastAsia="zh-CN"/>
              </w:rPr>
            </w:pPr>
          </w:p>
          <w:p w:rsidR="00F4291B" w:rsidRPr="00F4291B" w:rsidRDefault="00F4291B" w:rsidP="00F4291B">
            <w:pPr>
              <w:spacing w:after="0"/>
              <w:ind w:left="19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9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192"/>
              <w:rPr>
                <w:rFonts w:ascii="Arial" w:eastAsia="SimSun" w:hAnsi="Arial" w:cs="Arial"/>
                <w:caps/>
                <w:sz w:val="18"/>
                <w:szCs w:val="18"/>
                <w:lang w:eastAsia="zh-CN"/>
              </w:rPr>
            </w:pPr>
          </w:p>
          <w:p w:rsidR="00F4291B" w:rsidRPr="00F4291B" w:rsidRDefault="00F4291B" w:rsidP="00F4291B">
            <w:pPr>
              <w:spacing w:after="0"/>
              <w:ind w:left="192"/>
              <w:rPr>
                <w:rFonts w:ascii="Arial" w:eastAsia="SimSun" w:hAnsi="Arial" w:cs="Arial"/>
                <w:caps/>
                <w:sz w:val="18"/>
                <w:szCs w:val="18"/>
                <w:lang w:eastAsia="zh-CN"/>
              </w:rPr>
            </w:pPr>
            <w:r w:rsidRPr="00F4291B">
              <w:rPr>
                <w:rFonts w:ascii="Arial" w:eastAsia="SimSun" w:hAnsi="Arial" w:cs="Arial"/>
                <w:caps/>
                <w:sz w:val="18"/>
                <w:szCs w:val="18"/>
                <w:lang w:eastAsia="zh-CN"/>
              </w:rPr>
              <w:t xml:space="preserve">if no </w:t>
            </w:r>
            <w:r w:rsidRPr="00F4291B">
              <w:rPr>
                <w:rFonts w:ascii="Arial" w:eastAsia="SimSun" w:hAnsi="Arial" w:cs="Arial"/>
                <w:caps/>
                <w:sz w:val="18"/>
                <w:szCs w:val="18"/>
                <w:lang w:eastAsia="zh-CN"/>
              </w:rPr>
              <w:sym w:font="Wingdings" w:char="F0E0"/>
            </w:r>
            <w:r w:rsidRPr="00F4291B">
              <w:rPr>
                <w:rFonts w:ascii="Arial" w:eastAsia="SimSun" w:hAnsi="Arial" w:cs="Arial"/>
                <w:caps/>
                <w:sz w:val="18"/>
                <w:szCs w:val="18"/>
                <w:lang w:eastAsia="zh-CN"/>
              </w:rPr>
              <w:t xml:space="preserve"> 433</w:t>
            </w:r>
          </w:p>
          <w:p w:rsidR="00F4291B" w:rsidRPr="00F4291B" w:rsidRDefault="00F4291B" w:rsidP="00F4291B">
            <w:pPr>
              <w:spacing w:after="0"/>
              <w:ind w:left="192"/>
              <w:rPr>
                <w:rFonts w:ascii="Arial" w:eastAsia="SimSun" w:hAnsi="Arial" w:cs="Arial"/>
                <w:caps/>
                <w:sz w:val="18"/>
                <w:szCs w:val="18"/>
                <w:lang w:eastAsia="zh-CN"/>
              </w:rPr>
            </w:pPr>
          </w:p>
        </w:tc>
      </w:tr>
      <w:tr w:rsidR="00F4291B" w:rsidRPr="00F4291B" w:rsidTr="00F4291B">
        <w:trPr>
          <w:trHeight w:val="1106"/>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432</w:t>
            </w:r>
          </w:p>
          <w:p w:rsidR="00F4291B" w:rsidRPr="00F4291B" w:rsidRDefault="00F4291B" w:rsidP="00F4291B">
            <w:pPr>
              <w:spacing w:after="0"/>
              <w:rPr>
                <w:rFonts w:ascii="Arial" w:eastAsia="SimSun" w:hAnsi="Arial" w:cs="Arial"/>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In the last 12-months, was a condom used every time you had sexual intercourse with (</w:t>
            </w:r>
            <w:r w:rsidRPr="00F4291B">
              <w:rPr>
                <w:rFonts w:ascii="Arial" w:eastAsia="SimSun" w:hAnsi="Arial" w:cs="Arial"/>
                <w:b/>
                <w:lang w:eastAsia="zh-CN"/>
              </w:rPr>
              <w:t>INITIALS</w:t>
            </w:r>
            <w:r w:rsidRPr="00F4291B">
              <w:rPr>
                <w:rFonts w:ascii="Arial" w:eastAsia="SimSun" w:hAnsi="Arial" w:cs="Arial"/>
                <w:lang w:eastAsia="zh-CN"/>
              </w:rPr>
              <w:t>)?</w:t>
            </w:r>
          </w:p>
          <w:p w:rsidR="00F4291B" w:rsidRPr="00F4291B" w:rsidRDefault="00F4291B" w:rsidP="00F4291B">
            <w:pPr>
              <w:spacing w:after="0"/>
              <w:rPr>
                <w:rFonts w:ascii="Arial" w:eastAsia="SimSun" w:hAnsi="Arial" w:cs="Arial"/>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72"/>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32"/>
              <w:rPr>
                <w:rFonts w:ascii="Arial" w:eastAsia="SimSun" w:hAnsi="Arial" w:cs="Arial"/>
                <w:caps/>
                <w:sz w:val="18"/>
                <w:szCs w:val="18"/>
                <w:lang w:eastAsia="zh-CN"/>
              </w:rPr>
            </w:pPr>
          </w:p>
          <w:p w:rsidR="00F4291B" w:rsidRPr="00F4291B" w:rsidRDefault="00F4291B" w:rsidP="00F4291B">
            <w:pPr>
              <w:spacing w:after="0"/>
              <w:ind w:left="13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3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132"/>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92"/>
              <w:rPr>
                <w:rFonts w:ascii="Arial" w:eastAsia="SimSun" w:hAnsi="Arial" w:cs="Arial"/>
                <w:caps/>
                <w:sz w:val="18"/>
                <w:szCs w:val="18"/>
                <w:lang w:eastAsia="zh-CN"/>
              </w:rPr>
            </w:pPr>
          </w:p>
          <w:p w:rsidR="00F4291B" w:rsidRPr="00F4291B" w:rsidRDefault="00F4291B" w:rsidP="00F4291B">
            <w:pPr>
              <w:spacing w:after="0"/>
              <w:ind w:left="19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9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192"/>
              <w:rPr>
                <w:rFonts w:ascii="Arial" w:eastAsia="SimSun" w:hAnsi="Arial" w:cs="Arial"/>
                <w:caps/>
                <w:sz w:val="18"/>
                <w:szCs w:val="18"/>
                <w:lang w:eastAsia="zh-CN"/>
              </w:rPr>
            </w:pPr>
          </w:p>
        </w:tc>
      </w:tr>
      <w:tr w:rsidR="00F4291B" w:rsidRPr="00F4291B" w:rsidTr="00F4291B">
        <w:trPr>
          <w:trHeight w:val="4607"/>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433</w:t>
            </w:r>
          </w:p>
          <w:p w:rsidR="00F4291B" w:rsidRPr="00F4291B" w:rsidRDefault="00F4291B" w:rsidP="00F4291B">
            <w:pPr>
              <w:spacing w:after="0"/>
              <w:rPr>
                <w:rFonts w:ascii="Arial" w:eastAsia="SimSun" w:hAnsi="Arial" w:cs="Arial"/>
                <w:szCs w:val="22"/>
                <w:lang w:eastAsia="zh-CN"/>
              </w:rPr>
            </w:pPr>
          </w:p>
        </w:tc>
        <w:tc>
          <w:tcPr>
            <w:tcW w:w="35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What was your relationship with (</w:t>
            </w:r>
            <w:r w:rsidRPr="00F4291B">
              <w:rPr>
                <w:rFonts w:ascii="Arial" w:eastAsia="SimSun" w:hAnsi="Arial" w:cs="Arial"/>
                <w:b/>
                <w:szCs w:val="22"/>
                <w:lang w:eastAsia="zh-CN"/>
              </w:rPr>
              <w:t>INTIALS</w:t>
            </w:r>
            <w:r w:rsidRPr="00F4291B">
              <w:rPr>
                <w:rFonts w:ascii="Arial" w:eastAsia="SimSun" w:hAnsi="Arial" w:cs="Arial"/>
                <w:szCs w:val="22"/>
                <w:lang w:eastAsia="zh-CN"/>
              </w:rPr>
              <w:t>)?</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IF GIRLFRIEND / BOYFRIEND: </w:t>
            </w: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Were you living together as if married? </w:t>
            </w: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IF YES, CIRCLE ‘2’</w:t>
            </w: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IF NO, CIRCLE ‘3’</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 w:val="18"/>
                <w:szCs w:val="22"/>
                <w:lang w:eastAsia="zh-CN"/>
              </w:rPr>
              <w:t>IF WIFE OR LIVE-IN PARTNER, RECORD LINE NUMBER FROM HOUSEHOLD LISTING. IF NOT IN HOUSEHOLD LISTING THEN RECORD ‘00’.</w:t>
            </w:r>
          </w:p>
        </w:tc>
        <w:tc>
          <w:tcPr>
            <w:tcW w:w="2100" w:type="dxa"/>
            <w:shd w:val="clear" w:color="auto" w:fill="auto"/>
          </w:tcPr>
          <w:p w:rsidR="00F4291B" w:rsidRPr="00F4291B" w:rsidRDefault="00F4291B" w:rsidP="00F4291B">
            <w:pPr>
              <w:spacing w:after="0" w:line="360" w:lineRule="auto"/>
              <w:rPr>
                <w:rFonts w:ascii="Arial" w:eastAsia="SimSun" w:hAnsi="Arial" w:cs="Arial"/>
                <w:caps/>
                <w:sz w:val="18"/>
                <w:szCs w:val="18"/>
                <w:lang w:eastAsia="zh-CN"/>
              </w:rPr>
            </w:pP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 xml:space="preserve">wifE = 1                     </w:t>
            </w:r>
            <w:r w:rsidRPr="00F4291B">
              <w:rPr>
                <w:rFonts w:ascii="Arial" w:eastAsia="SimSun" w:hAnsi="Arial" w:cs="Arial"/>
                <w:b/>
                <w:caps/>
                <w:sz w:val="18"/>
                <w:szCs w:val="18"/>
                <w:lang w:eastAsia="zh-CN"/>
              </w:rPr>
              <w:t>line no. ___ ___</w:t>
            </w: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 xml:space="preserve">live-in partner = 2                     </w:t>
            </w:r>
            <w:r w:rsidRPr="00F4291B">
              <w:rPr>
                <w:rFonts w:ascii="Arial" w:eastAsia="SimSun" w:hAnsi="Arial" w:cs="Arial"/>
                <w:b/>
                <w:caps/>
                <w:sz w:val="18"/>
                <w:szCs w:val="18"/>
                <w:lang w:eastAsia="zh-CN"/>
              </w:rPr>
              <w:t>line no. ___ ___</w:t>
            </w: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PARTNER, not living with respondent = 3</w:t>
            </w: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Casual acquaintance = 4</w:t>
            </w: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sex worker = 5</w:t>
            </w:r>
          </w:p>
          <w:p w:rsidR="00F4291B" w:rsidRPr="00F4291B" w:rsidRDefault="00F4291B" w:rsidP="00F4291B">
            <w:pPr>
              <w:spacing w:after="120"/>
              <w:ind w:left="162" w:hanging="162"/>
              <w:rPr>
                <w:rFonts w:ascii="Arial" w:eastAsia="SimSun" w:hAnsi="Arial" w:cs="Arial"/>
                <w:caps/>
                <w:sz w:val="18"/>
                <w:szCs w:val="18"/>
                <w:lang w:eastAsia="zh-CN"/>
              </w:rPr>
            </w:pPr>
            <w:r w:rsidRPr="00F4291B">
              <w:rPr>
                <w:rFonts w:ascii="Arial" w:eastAsia="SimSun" w:hAnsi="Arial" w:cs="Arial"/>
                <w:caps/>
                <w:sz w:val="18"/>
                <w:szCs w:val="18"/>
                <w:lang w:eastAsia="zh-CN"/>
              </w:rPr>
              <w:t>sex worker client = 6</w:t>
            </w:r>
          </w:p>
          <w:p w:rsidR="00F4291B" w:rsidRPr="00F4291B" w:rsidRDefault="00F4291B" w:rsidP="00F4291B">
            <w:pPr>
              <w:pBdr>
                <w:bottom w:val="single" w:sz="12" w:space="1" w:color="auto"/>
              </w:pBdr>
              <w:spacing w:after="0" w:line="360" w:lineRule="auto"/>
              <w:rPr>
                <w:rFonts w:ascii="Arial" w:eastAsia="SimSun" w:hAnsi="Arial" w:cs="Arial"/>
                <w:caps/>
                <w:sz w:val="18"/>
                <w:szCs w:val="18"/>
                <w:lang w:eastAsia="zh-CN"/>
              </w:rPr>
            </w:pPr>
            <w:r w:rsidRPr="00F4291B">
              <w:rPr>
                <w:rFonts w:ascii="Arial" w:eastAsia="SimSun" w:hAnsi="Arial" w:cs="Arial"/>
                <w:caps/>
                <w:sz w:val="18"/>
                <w:szCs w:val="18"/>
                <w:lang w:eastAsia="zh-CN"/>
              </w:rPr>
              <w:t>Other = 8</w:t>
            </w:r>
          </w:p>
          <w:p w:rsidR="00F4291B" w:rsidRPr="00F4291B" w:rsidRDefault="00F4291B" w:rsidP="00F4291B">
            <w:pPr>
              <w:pBdr>
                <w:bottom w:val="single" w:sz="12" w:space="1" w:color="auto"/>
              </w:pBdr>
              <w:spacing w:after="0" w:line="360" w:lineRule="auto"/>
              <w:rPr>
                <w:rFonts w:ascii="Arial" w:eastAsia="SimSun" w:hAnsi="Arial" w:cs="Arial"/>
                <w:caps/>
                <w:sz w:val="18"/>
                <w:szCs w:val="18"/>
                <w:lang w:eastAsia="zh-CN"/>
              </w:rPr>
            </w:pPr>
          </w:p>
          <w:p w:rsidR="00F4291B" w:rsidRPr="00F4291B" w:rsidRDefault="00F4291B" w:rsidP="00F4291B">
            <w:pPr>
              <w:spacing w:after="0" w:line="480" w:lineRule="auto"/>
              <w:rPr>
                <w:rFonts w:ascii="Arial" w:eastAsia="SimSun" w:hAnsi="Arial" w:cs="Arial"/>
                <w:caps/>
                <w:sz w:val="18"/>
                <w:szCs w:val="18"/>
                <w:lang w:eastAsia="zh-CN"/>
              </w:rPr>
            </w:pPr>
            <w:r w:rsidRPr="00F4291B">
              <w:rPr>
                <w:rFonts w:ascii="Arial" w:eastAsia="SimSun" w:hAnsi="Arial" w:cs="Arial"/>
                <w:caps/>
                <w:sz w:val="18"/>
                <w:szCs w:val="18"/>
                <w:lang w:eastAsia="zh-CN"/>
              </w:rPr>
              <w:t>(Specify)</w:t>
            </w:r>
          </w:p>
        </w:tc>
        <w:tc>
          <w:tcPr>
            <w:tcW w:w="2100" w:type="dxa"/>
            <w:shd w:val="clear" w:color="auto" w:fill="auto"/>
          </w:tcPr>
          <w:p w:rsidR="00F4291B" w:rsidRPr="00F4291B" w:rsidRDefault="00F4291B" w:rsidP="00F4291B">
            <w:pPr>
              <w:spacing w:after="0" w:line="360" w:lineRule="auto"/>
              <w:rPr>
                <w:rFonts w:ascii="Arial" w:eastAsia="SimSun" w:hAnsi="Arial" w:cs="Arial"/>
                <w:caps/>
                <w:sz w:val="18"/>
                <w:szCs w:val="18"/>
                <w:lang w:eastAsia="zh-CN"/>
              </w:rPr>
            </w:pP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 xml:space="preserve">wifE = 1                     </w:t>
            </w:r>
            <w:r w:rsidRPr="00F4291B">
              <w:rPr>
                <w:rFonts w:ascii="Arial" w:eastAsia="SimSun" w:hAnsi="Arial" w:cs="Arial"/>
                <w:b/>
                <w:caps/>
                <w:sz w:val="18"/>
                <w:szCs w:val="18"/>
                <w:lang w:eastAsia="zh-CN"/>
              </w:rPr>
              <w:t>line no. ___ ___</w:t>
            </w: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 xml:space="preserve">live-in partner = 2                     </w:t>
            </w:r>
            <w:r w:rsidRPr="00F4291B">
              <w:rPr>
                <w:rFonts w:ascii="Arial" w:eastAsia="SimSun" w:hAnsi="Arial" w:cs="Arial"/>
                <w:b/>
                <w:caps/>
                <w:sz w:val="18"/>
                <w:szCs w:val="18"/>
                <w:lang w:eastAsia="zh-CN"/>
              </w:rPr>
              <w:t>line no. ___ ___</w:t>
            </w: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PARTNER, not living with respondent = 3</w:t>
            </w: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Casual acquaintance = 4</w:t>
            </w: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sex worker = 5</w:t>
            </w:r>
          </w:p>
          <w:p w:rsidR="00F4291B" w:rsidRPr="00F4291B" w:rsidRDefault="00F4291B" w:rsidP="00F4291B">
            <w:pPr>
              <w:spacing w:after="120"/>
              <w:ind w:left="162" w:hanging="162"/>
              <w:rPr>
                <w:rFonts w:ascii="Arial" w:eastAsia="SimSun" w:hAnsi="Arial" w:cs="Arial"/>
                <w:caps/>
                <w:sz w:val="18"/>
                <w:szCs w:val="18"/>
                <w:lang w:eastAsia="zh-CN"/>
              </w:rPr>
            </w:pPr>
            <w:r w:rsidRPr="00F4291B">
              <w:rPr>
                <w:rFonts w:ascii="Arial" w:eastAsia="SimSun" w:hAnsi="Arial" w:cs="Arial"/>
                <w:caps/>
                <w:sz w:val="18"/>
                <w:szCs w:val="18"/>
                <w:lang w:eastAsia="zh-CN"/>
              </w:rPr>
              <w:t>sex worker client = 6</w:t>
            </w:r>
          </w:p>
          <w:p w:rsidR="00F4291B" w:rsidRPr="00F4291B" w:rsidRDefault="00F4291B" w:rsidP="00F4291B">
            <w:pPr>
              <w:pBdr>
                <w:bottom w:val="single" w:sz="12" w:space="1" w:color="auto"/>
              </w:pBdr>
              <w:spacing w:after="0" w:line="360" w:lineRule="auto"/>
              <w:rPr>
                <w:rFonts w:ascii="Arial" w:eastAsia="SimSun" w:hAnsi="Arial" w:cs="Arial"/>
                <w:caps/>
                <w:sz w:val="18"/>
                <w:szCs w:val="18"/>
                <w:lang w:eastAsia="zh-CN"/>
              </w:rPr>
            </w:pPr>
            <w:r w:rsidRPr="00F4291B">
              <w:rPr>
                <w:rFonts w:ascii="Arial" w:eastAsia="SimSun" w:hAnsi="Arial" w:cs="Arial"/>
                <w:caps/>
                <w:sz w:val="18"/>
                <w:szCs w:val="18"/>
                <w:lang w:eastAsia="zh-CN"/>
              </w:rPr>
              <w:t>Other = 8</w:t>
            </w:r>
          </w:p>
          <w:p w:rsidR="00F4291B" w:rsidRPr="00F4291B" w:rsidRDefault="00F4291B" w:rsidP="00F4291B">
            <w:pPr>
              <w:pBdr>
                <w:bottom w:val="single" w:sz="12" w:space="1" w:color="auto"/>
              </w:pBdr>
              <w:spacing w:after="0" w:line="360" w:lineRule="auto"/>
              <w:rPr>
                <w:rFonts w:ascii="Arial" w:eastAsia="SimSun" w:hAnsi="Arial" w:cs="Arial"/>
                <w:caps/>
                <w:sz w:val="18"/>
                <w:szCs w:val="18"/>
                <w:lang w:eastAsia="zh-CN"/>
              </w:rPr>
            </w:pPr>
          </w:p>
          <w:p w:rsidR="00F4291B" w:rsidRPr="00F4291B" w:rsidRDefault="00F4291B" w:rsidP="00F4291B">
            <w:pPr>
              <w:spacing w:after="0" w:line="480" w:lineRule="auto"/>
              <w:rPr>
                <w:rFonts w:ascii="Arial" w:eastAsia="SimSun" w:hAnsi="Arial" w:cs="Arial"/>
                <w:caps/>
                <w:sz w:val="18"/>
                <w:szCs w:val="18"/>
                <w:lang w:eastAsia="zh-CN"/>
              </w:rPr>
            </w:pPr>
            <w:r w:rsidRPr="00F4291B">
              <w:rPr>
                <w:rFonts w:ascii="Arial" w:eastAsia="SimSun" w:hAnsi="Arial" w:cs="Arial"/>
                <w:caps/>
                <w:sz w:val="18"/>
                <w:szCs w:val="18"/>
                <w:lang w:eastAsia="zh-CN"/>
              </w:rPr>
              <w:t>(Specify)</w:t>
            </w:r>
          </w:p>
        </w:tc>
        <w:tc>
          <w:tcPr>
            <w:tcW w:w="2100" w:type="dxa"/>
            <w:shd w:val="clear" w:color="auto" w:fill="auto"/>
          </w:tcPr>
          <w:p w:rsidR="00F4291B" w:rsidRPr="00F4291B" w:rsidRDefault="00F4291B" w:rsidP="00F4291B">
            <w:pPr>
              <w:spacing w:after="0" w:line="360" w:lineRule="auto"/>
              <w:rPr>
                <w:rFonts w:ascii="Arial" w:eastAsia="SimSun" w:hAnsi="Arial" w:cs="Arial"/>
                <w:caps/>
                <w:sz w:val="18"/>
                <w:szCs w:val="18"/>
                <w:lang w:eastAsia="zh-CN"/>
              </w:rPr>
            </w:pP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 xml:space="preserve">wifE = 1                     </w:t>
            </w:r>
            <w:r w:rsidRPr="00F4291B">
              <w:rPr>
                <w:rFonts w:ascii="Arial" w:eastAsia="SimSun" w:hAnsi="Arial" w:cs="Arial"/>
                <w:b/>
                <w:caps/>
                <w:sz w:val="18"/>
                <w:szCs w:val="18"/>
                <w:lang w:eastAsia="zh-CN"/>
              </w:rPr>
              <w:t>line no. ___ ___</w:t>
            </w: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 xml:space="preserve">live-in partner = 2                     </w:t>
            </w:r>
            <w:r w:rsidRPr="00F4291B">
              <w:rPr>
                <w:rFonts w:ascii="Arial" w:eastAsia="SimSun" w:hAnsi="Arial" w:cs="Arial"/>
                <w:b/>
                <w:caps/>
                <w:sz w:val="18"/>
                <w:szCs w:val="18"/>
                <w:lang w:eastAsia="zh-CN"/>
              </w:rPr>
              <w:t>line no. ___ ___</w:t>
            </w: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PARTNER, not living with respondent = 3</w:t>
            </w: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Casual acquaintance = 4</w:t>
            </w:r>
          </w:p>
          <w:p w:rsidR="00F4291B" w:rsidRPr="00F4291B" w:rsidRDefault="00F4291B" w:rsidP="00F4291B">
            <w:pPr>
              <w:spacing w:after="120"/>
              <w:ind w:left="144" w:hanging="144"/>
              <w:rPr>
                <w:rFonts w:ascii="Arial" w:eastAsia="SimSun" w:hAnsi="Arial" w:cs="Arial"/>
                <w:caps/>
                <w:sz w:val="18"/>
                <w:szCs w:val="18"/>
                <w:lang w:eastAsia="zh-CN"/>
              </w:rPr>
            </w:pPr>
            <w:r w:rsidRPr="00F4291B">
              <w:rPr>
                <w:rFonts w:ascii="Arial" w:eastAsia="SimSun" w:hAnsi="Arial" w:cs="Arial"/>
                <w:caps/>
                <w:sz w:val="18"/>
                <w:szCs w:val="18"/>
                <w:lang w:eastAsia="zh-CN"/>
              </w:rPr>
              <w:t>sex worker = 5</w:t>
            </w:r>
          </w:p>
          <w:p w:rsidR="00F4291B" w:rsidRPr="00F4291B" w:rsidRDefault="00F4291B" w:rsidP="00F4291B">
            <w:pPr>
              <w:spacing w:after="120"/>
              <w:ind w:left="162" w:hanging="162"/>
              <w:rPr>
                <w:rFonts w:ascii="Arial" w:eastAsia="SimSun" w:hAnsi="Arial" w:cs="Arial"/>
                <w:caps/>
                <w:sz w:val="18"/>
                <w:szCs w:val="18"/>
                <w:lang w:eastAsia="zh-CN"/>
              </w:rPr>
            </w:pPr>
            <w:r w:rsidRPr="00F4291B">
              <w:rPr>
                <w:rFonts w:ascii="Arial" w:eastAsia="SimSun" w:hAnsi="Arial" w:cs="Arial"/>
                <w:caps/>
                <w:sz w:val="18"/>
                <w:szCs w:val="18"/>
                <w:lang w:eastAsia="zh-CN"/>
              </w:rPr>
              <w:t>sex worker client = 6</w:t>
            </w:r>
          </w:p>
          <w:p w:rsidR="00F4291B" w:rsidRPr="00F4291B" w:rsidRDefault="00F4291B" w:rsidP="00F4291B">
            <w:pPr>
              <w:pBdr>
                <w:bottom w:val="single" w:sz="12" w:space="1" w:color="auto"/>
              </w:pBdr>
              <w:spacing w:after="0" w:line="360" w:lineRule="auto"/>
              <w:rPr>
                <w:rFonts w:ascii="Arial" w:eastAsia="SimSun" w:hAnsi="Arial" w:cs="Arial"/>
                <w:caps/>
                <w:sz w:val="18"/>
                <w:szCs w:val="18"/>
                <w:lang w:eastAsia="zh-CN"/>
              </w:rPr>
            </w:pPr>
            <w:r w:rsidRPr="00F4291B">
              <w:rPr>
                <w:rFonts w:ascii="Arial" w:eastAsia="SimSun" w:hAnsi="Arial" w:cs="Arial"/>
                <w:caps/>
                <w:sz w:val="18"/>
                <w:szCs w:val="18"/>
                <w:lang w:eastAsia="zh-CN"/>
              </w:rPr>
              <w:t>Other = 8</w:t>
            </w:r>
          </w:p>
          <w:p w:rsidR="00F4291B" w:rsidRPr="00F4291B" w:rsidRDefault="00F4291B" w:rsidP="00F4291B">
            <w:pPr>
              <w:pBdr>
                <w:bottom w:val="single" w:sz="12" w:space="1" w:color="auto"/>
              </w:pBdr>
              <w:spacing w:after="0" w:line="360" w:lineRule="auto"/>
              <w:rPr>
                <w:rFonts w:ascii="Arial" w:eastAsia="SimSun" w:hAnsi="Arial" w:cs="Arial"/>
                <w:caps/>
                <w:sz w:val="18"/>
                <w:szCs w:val="18"/>
                <w:lang w:eastAsia="zh-CN"/>
              </w:rPr>
            </w:pPr>
          </w:p>
          <w:p w:rsidR="00F4291B" w:rsidRPr="00F4291B" w:rsidRDefault="00F4291B" w:rsidP="00F4291B">
            <w:pPr>
              <w:spacing w:after="0" w:line="480" w:lineRule="auto"/>
              <w:rPr>
                <w:rFonts w:ascii="Arial" w:eastAsia="SimSun" w:hAnsi="Arial" w:cs="Arial"/>
                <w:caps/>
                <w:sz w:val="18"/>
                <w:szCs w:val="18"/>
                <w:lang w:eastAsia="zh-CN"/>
              </w:rPr>
            </w:pPr>
            <w:r w:rsidRPr="00F4291B">
              <w:rPr>
                <w:rFonts w:ascii="Arial" w:eastAsia="SimSun" w:hAnsi="Arial" w:cs="Arial"/>
                <w:caps/>
                <w:sz w:val="18"/>
                <w:szCs w:val="18"/>
                <w:lang w:eastAsia="zh-CN"/>
              </w:rPr>
              <w:t>(Specify)</w:t>
            </w:r>
          </w:p>
        </w:tc>
      </w:tr>
      <w:tr w:rsidR="00F4291B" w:rsidRPr="00F4291B" w:rsidTr="00F4291B">
        <w:trPr>
          <w:trHeight w:val="125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434</w:t>
            </w:r>
          </w:p>
          <w:p w:rsidR="00F4291B" w:rsidRPr="00F4291B" w:rsidRDefault="00F4291B" w:rsidP="00F4291B">
            <w:pPr>
              <w:spacing w:after="0"/>
              <w:rPr>
                <w:rFonts w:ascii="Arial" w:eastAsia="SimSun" w:hAnsi="Arial" w:cs="Arial"/>
                <w:lang w:eastAsia="zh-CN"/>
              </w:rPr>
            </w:pPr>
          </w:p>
        </w:tc>
        <w:tc>
          <w:tcPr>
            <w:tcW w:w="35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line="240" w:lineRule="auto"/>
              <w:rPr>
                <w:rFonts w:ascii="Arial" w:eastAsia="SimSun" w:hAnsi="Arial" w:cs="Arial"/>
                <w:lang w:eastAsia="zh-CN"/>
              </w:rPr>
            </w:pPr>
            <w:r w:rsidRPr="00F4291B">
              <w:rPr>
                <w:rFonts w:ascii="Arial" w:eastAsia="SimSun" w:hAnsi="Arial" w:cs="Arial"/>
                <w:sz w:val="22"/>
                <w:lang w:eastAsia="zh-CN"/>
              </w:rPr>
              <w:t>Is your relationship with (</w:t>
            </w:r>
            <w:r w:rsidRPr="00F4291B">
              <w:rPr>
                <w:rFonts w:ascii="Arial" w:eastAsia="SimSun" w:hAnsi="Arial" w:cs="Arial"/>
                <w:b/>
                <w:sz w:val="22"/>
                <w:lang w:eastAsia="zh-CN"/>
              </w:rPr>
              <w:t>INITIALS</w:t>
            </w:r>
            <w:r w:rsidRPr="00F4291B">
              <w:rPr>
                <w:rFonts w:ascii="Arial" w:eastAsia="SimSun" w:hAnsi="Arial" w:cs="Arial"/>
                <w:sz w:val="22"/>
                <w:lang w:eastAsia="zh-CN"/>
              </w:rPr>
              <w:t>) an ongoing sexual relationship?</w:t>
            </w:r>
          </w:p>
        </w:tc>
        <w:tc>
          <w:tcPr>
            <w:tcW w:w="2100" w:type="dxa"/>
            <w:shd w:val="clear" w:color="auto" w:fill="auto"/>
          </w:tcPr>
          <w:p w:rsidR="00F4291B" w:rsidRPr="00F4291B" w:rsidRDefault="00F4291B" w:rsidP="00F4291B">
            <w:pPr>
              <w:spacing w:after="60"/>
              <w:ind w:left="144"/>
              <w:rPr>
                <w:rFonts w:ascii="Arial" w:eastAsia="SimSun" w:hAnsi="Arial" w:cs="Arial"/>
                <w:caps/>
                <w:sz w:val="18"/>
                <w:szCs w:val="16"/>
                <w:lang w:eastAsia="zh-CN"/>
              </w:rPr>
            </w:pPr>
          </w:p>
          <w:p w:rsidR="00F4291B" w:rsidRPr="00F4291B" w:rsidRDefault="00F4291B" w:rsidP="00F4291B">
            <w:pPr>
              <w:spacing w:after="60"/>
              <w:ind w:left="144"/>
              <w:rPr>
                <w:rFonts w:ascii="Arial" w:hAnsi="Arial" w:cs="Arial"/>
                <w:caps/>
                <w:sz w:val="18"/>
                <w:szCs w:val="16"/>
              </w:rPr>
            </w:pPr>
            <w:r w:rsidRPr="00F4291B">
              <w:rPr>
                <w:rFonts w:ascii="Arial" w:hAnsi="Arial" w:cs="Arial"/>
                <w:caps/>
                <w:sz w:val="18"/>
                <w:szCs w:val="16"/>
              </w:rPr>
              <w:t>Yes, ongoing =1</w:t>
            </w:r>
          </w:p>
          <w:p w:rsidR="00F4291B" w:rsidRPr="00F4291B" w:rsidRDefault="00F4291B" w:rsidP="00F4291B">
            <w:pPr>
              <w:spacing w:after="60"/>
              <w:ind w:left="144"/>
              <w:rPr>
                <w:rFonts w:ascii="Arial" w:hAnsi="Arial" w:cs="Arial"/>
                <w:caps/>
                <w:sz w:val="18"/>
                <w:szCs w:val="16"/>
              </w:rPr>
            </w:pPr>
            <w:r w:rsidRPr="00F4291B">
              <w:rPr>
                <w:rFonts w:ascii="Arial" w:hAnsi="Arial" w:cs="Arial"/>
                <w:caps/>
                <w:sz w:val="18"/>
                <w:szCs w:val="16"/>
              </w:rPr>
              <w:t>No, it is over =2</w:t>
            </w:r>
          </w:p>
          <w:p w:rsidR="00F4291B" w:rsidRPr="00F4291B" w:rsidRDefault="00F4291B" w:rsidP="00F4291B">
            <w:pPr>
              <w:spacing w:after="60"/>
              <w:ind w:left="144"/>
              <w:rPr>
                <w:rFonts w:ascii="Arial" w:hAnsi="Arial" w:cs="Arial"/>
                <w:caps/>
                <w:sz w:val="18"/>
                <w:szCs w:val="16"/>
              </w:rPr>
            </w:pPr>
            <w:r w:rsidRPr="00F4291B">
              <w:rPr>
                <w:rFonts w:ascii="Arial" w:hAnsi="Arial" w:cs="Arial"/>
                <w:caps/>
                <w:sz w:val="18"/>
                <w:szCs w:val="16"/>
              </w:rPr>
              <w:t>Don’t know = 8</w:t>
            </w:r>
          </w:p>
        </w:tc>
        <w:tc>
          <w:tcPr>
            <w:tcW w:w="2100" w:type="dxa"/>
            <w:shd w:val="clear" w:color="auto" w:fill="auto"/>
          </w:tcPr>
          <w:p w:rsidR="00F4291B" w:rsidRPr="00F4291B" w:rsidRDefault="00F4291B" w:rsidP="00F4291B">
            <w:pPr>
              <w:spacing w:after="60"/>
              <w:ind w:left="144"/>
              <w:rPr>
                <w:rFonts w:ascii="Arial" w:eastAsia="SimSun" w:hAnsi="Arial" w:cs="Arial"/>
                <w:caps/>
                <w:sz w:val="18"/>
                <w:szCs w:val="16"/>
                <w:lang w:eastAsia="zh-CN"/>
              </w:rPr>
            </w:pPr>
          </w:p>
          <w:p w:rsidR="00F4291B" w:rsidRPr="00F4291B" w:rsidRDefault="00F4291B" w:rsidP="00F4291B">
            <w:pPr>
              <w:spacing w:after="60"/>
              <w:ind w:left="144"/>
              <w:rPr>
                <w:rFonts w:ascii="Arial" w:hAnsi="Arial" w:cs="Arial"/>
                <w:caps/>
                <w:sz w:val="18"/>
                <w:szCs w:val="16"/>
              </w:rPr>
            </w:pPr>
            <w:r w:rsidRPr="00F4291B">
              <w:rPr>
                <w:rFonts w:ascii="Arial" w:hAnsi="Arial" w:cs="Arial"/>
                <w:caps/>
                <w:sz w:val="18"/>
                <w:szCs w:val="16"/>
              </w:rPr>
              <w:t>Yes, ongoing =1</w:t>
            </w:r>
          </w:p>
          <w:p w:rsidR="00F4291B" w:rsidRPr="00F4291B" w:rsidRDefault="00F4291B" w:rsidP="00F4291B">
            <w:pPr>
              <w:spacing w:after="60"/>
              <w:ind w:left="144"/>
              <w:rPr>
                <w:rFonts w:ascii="Arial" w:hAnsi="Arial" w:cs="Arial"/>
                <w:caps/>
                <w:sz w:val="18"/>
                <w:szCs w:val="16"/>
              </w:rPr>
            </w:pPr>
            <w:r w:rsidRPr="00F4291B">
              <w:rPr>
                <w:rFonts w:ascii="Arial" w:hAnsi="Arial" w:cs="Arial"/>
                <w:caps/>
                <w:sz w:val="18"/>
                <w:szCs w:val="16"/>
              </w:rPr>
              <w:t>No, it is over =2</w:t>
            </w:r>
          </w:p>
          <w:p w:rsidR="00F4291B" w:rsidRPr="00F4291B" w:rsidRDefault="00F4291B" w:rsidP="00F4291B">
            <w:pPr>
              <w:spacing w:after="60"/>
              <w:ind w:left="144"/>
              <w:rPr>
                <w:rFonts w:ascii="Arial" w:hAnsi="Arial" w:cs="Arial"/>
                <w:caps/>
                <w:sz w:val="18"/>
                <w:szCs w:val="16"/>
              </w:rPr>
            </w:pPr>
            <w:r w:rsidRPr="00F4291B">
              <w:rPr>
                <w:rFonts w:ascii="Arial" w:hAnsi="Arial" w:cs="Arial"/>
                <w:caps/>
                <w:sz w:val="18"/>
                <w:szCs w:val="16"/>
              </w:rPr>
              <w:t>Don’t know = 8</w:t>
            </w:r>
          </w:p>
        </w:tc>
        <w:tc>
          <w:tcPr>
            <w:tcW w:w="2100" w:type="dxa"/>
            <w:shd w:val="clear" w:color="auto" w:fill="auto"/>
          </w:tcPr>
          <w:p w:rsidR="00F4291B" w:rsidRPr="00F4291B" w:rsidRDefault="00F4291B" w:rsidP="00F4291B">
            <w:pPr>
              <w:spacing w:after="60"/>
              <w:ind w:left="144"/>
              <w:rPr>
                <w:rFonts w:ascii="Arial" w:eastAsia="SimSun" w:hAnsi="Arial" w:cs="Arial"/>
                <w:caps/>
                <w:sz w:val="18"/>
                <w:szCs w:val="16"/>
                <w:lang w:eastAsia="zh-CN"/>
              </w:rPr>
            </w:pPr>
          </w:p>
          <w:p w:rsidR="00F4291B" w:rsidRPr="00F4291B" w:rsidRDefault="00F4291B" w:rsidP="00F4291B">
            <w:pPr>
              <w:spacing w:after="60"/>
              <w:ind w:left="144"/>
              <w:rPr>
                <w:rFonts w:ascii="Arial" w:hAnsi="Arial" w:cs="Arial"/>
                <w:caps/>
                <w:sz w:val="18"/>
                <w:szCs w:val="16"/>
              </w:rPr>
            </w:pPr>
            <w:r w:rsidRPr="00F4291B">
              <w:rPr>
                <w:rFonts w:ascii="Arial" w:hAnsi="Arial" w:cs="Arial"/>
                <w:caps/>
                <w:sz w:val="18"/>
                <w:szCs w:val="16"/>
              </w:rPr>
              <w:t>Yes, ongoing =1</w:t>
            </w:r>
          </w:p>
          <w:p w:rsidR="00F4291B" w:rsidRPr="00F4291B" w:rsidRDefault="00F4291B" w:rsidP="00F4291B">
            <w:pPr>
              <w:spacing w:after="60"/>
              <w:ind w:left="144"/>
              <w:rPr>
                <w:rFonts w:ascii="Arial" w:hAnsi="Arial" w:cs="Arial"/>
                <w:caps/>
                <w:sz w:val="18"/>
                <w:szCs w:val="16"/>
              </w:rPr>
            </w:pPr>
            <w:r w:rsidRPr="00F4291B">
              <w:rPr>
                <w:rFonts w:ascii="Arial" w:hAnsi="Arial" w:cs="Arial"/>
                <w:caps/>
                <w:sz w:val="18"/>
                <w:szCs w:val="16"/>
              </w:rPr>
              <w:t>No, it is over =2</w:t>
            </w:r>
          </w:p>
          <w:p w:rsidR="00F4291B" w:rsidRPr="00F4291B" w:rsidRDefault="00F4291B" w:rsidP="00F4291B">
            <w:pPr>
              <w:spacing w:after="60"/>
              <w:ind w:left="144"/>
              <w:rPr>
                <w:rFonts w:ascii="Arial" w:hAnsi="Arial" w:cs="Arial"/>
                <w:caps/>
                <w:sz w:val="18"/>
                <w:szCs w:val="16"/>
              </w:rPr>
            </w:pPr>
            <w:r w:rsidRPr="00F4291B">
              <w:rPr>
                <w:rFonts w:ascii="Arial" w:hAnsi="Arial" w:cs="Arial"/>
                <w:caps/>
                <w:sz w:val="18"/>
                <w:szCs w:val="16"/>
              </w:rPr>
              <w:t>Don’t know = 8</w:t>
            </w:r>
          </w:p>
        </w:tc>
      </w:tr>
      <w:tr w:rsidR="00F4291B" w:rsidRPr="00F4291B" w:rsidTr="00F4291B">
        <w:trPr>
          <w:trHeight w:val="1331"/>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4"/>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4"/>
                <w:lang w:eastAsia="zh-CN"/>
              </w:rPr>
              <w:t>435</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lang w:eastAsia="zh-CN"/>
              </w:rPr>
              <w:t>Have you ever taken an HIV test with (</w:t>
            </w:r>
            <w:r w:rsidRPr="00F4291B">
              <w:rPr>
                <w:rFonts w:ascii="Arial" w:eastAsia="SimSun" w:hAnsi="Arial" w:cs="Arial"/>
                <w:b/>
                <w:lang w:eastAsia="zh-CN"/>
              </w:rPr>
              <w:t>INITIALS</w:t>
            </w:r>
            <w:r w:rsidRPr="00F4291B">
              <w:rPr>
                <w:rFonts w:ascii="Arial" w:eastAsia="SimSun" w:hAnsi="Arial" w:cs="Arial"/>
                <w:lang w:eastAsia="zh-CN"/>
              </w:rPr>
              <w:t>) where you both received the test results together?</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sz w:val="18"/>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sz w:val="18"/>
                <w:lang w:eastAsia="zh-CN"/>
              </w:rPr>
              <w:t xml:space="preserve">IF YES </w:t>
            </w:r>
            <w:r w:rsidRPr="00F4291B">
              <w:rPr>
                <w:rFonts w:ascii="Arial" w:eastAsia="SimSun" w:hAnsi="Arial" w:cs="Arial"/>
                <w:sz w:val="18"/>
                <w:lang w:eastAsia="zh-CN"/>
              </w:rPr>
              <w:sym w:font="Wingdings" w:char="F0E0"/>
            </w:r>
            <w:r w:rsidRPr="00F4291B">
              <w:rPr>
                <w:rFonts w:ascii="Arial" w:eastAsia="SimSun" w:hAnsi="Arial" w:cs="Arial"/>
                <w:sz w:val="18"/>
                <w:lang w:eastAsia="zh-CN"/>
              </w:rPr>
              <w:t xml:space="preserve"> </w:t>
            </w:r>
            <w:r w:rsidRPr="00F4291B">
              <w:rPr>
                <w:rFonts w:ascii="Arial" w:eastAsia="SimSun" w:hAnsi="Arial" w:cs="Arial"/>
                <w:lang w:eastAsia="zh-CN"/>
              </w:rPr>
              <w:t>438</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sz w:val="18"/>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32"/>
              <w:rPr>
                <w:rFonts w:ascii="Arial" w:eastAsia="SimSun" w:hAnsi="Arial" w:cs="Arial"/>
                <w:caps/>
                <w:szCs w:val="22"/>
                <w:lang w:eastAsia="zh-CN"/>
              </w:rPr>
            </w:pPr>
            <w:r w:rsidRPr="00F4291B">
              <w:rPr>
                <w:rFonts w:ascii="Arial" w:eastAsia="SimSun" w:hAnsi="Arial" w:cs="Arial"/>
                <w:sz w:val="18"/>
                <w:lang w:eastAsia="zh-CN"/>
              </w:rPr>
              <w:t xml:space="preserve">IF YES </w:t>
            </w:r>
            <w:r w:rsidRPr="00F4291B">
              <w:rPr>
                <w:rFonts w:ascii="Arial" w:eastAsia="SimSun" w:hAnsi="Arial" w:cs="Arial"/>
                <w:sz w:val="18"/>
                <w:lang w:eastAsia="zh-CN"/>
              </w:rPr>
              <w:sym w:font="Wingdings" w:char="F0E0"/>
            </w:r>
            <w:r w:rsidRPr="00F4291B">
              <w:rPr>
                <w:rFonts w:ascii="Arial" w:eastAsia="SimSun" w:hAnsi="Arial" w:cs="Arial"/>
                <w:sz w:val="18"/>
                <w:lang w:eastAsia="zh-CN"/>
              </w:rPr>
              <w:t xml:space="preserve"> </w:t>
            </w:r>
            <w:r w:rsidRPr="00F4291B">
              <w:rPr>
                <w:rFonts w:ascii="Arial" w:eastAsia="SimSun" w:hAnsi="Arial" w:cs="Arial"/>
                <w:lang w:eastAsia="zh-CN"/>
              </w:rPr>
              <w:t>438</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sz w:val="18"/>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02"/>
              <w:rPr>
                <w:rFonts w:ascii="Arial" w:eastAsia="SimSun" w:hAnsi="Arial" w:cs="Arial"/>
                <w:caps/>
                <w:szCs w:val="22"/>
                <w:lang w:eastAsia="zh-CN"/>
              </w:rPr>
            </w:pPr>
            <w:r w:rsidRPr="00F4291B">
              <w:rPr>
                <w:rFonts w:ascii="Arial" w:eastAsia="SimSun" w:hAnsi="Arial" w:cs="Arial"/>
                <w:sz w:val="18"/>
                <w:lang w:eastAsia="zh-CN"/>
              </w:rPr>
              <w:t xml:space="preserve">IF YES </w:t>
            </w:r>
            <w:r w:rsidRPr="00F4291B">
              <w:rPr>
                <w:rFonts w:ascii="Arial" w:eastAsia="SimSun" w:hAnsi="Arial" w:cs="Arial"/>
                <w:sz w:val="18"/>
                <w:lang w:eastAsia="zh-CN"/>
              </w:rPr>
              <w:sym w:font="Wingdings" w:char="F0E0"/>
            </w:r>
            <w:r w:rsidRPr="00F4291B">
              <w:rPr>
                <w:rFonts w:ascii="Arial" w:eastAsia="SimSun" w:hAnsi="Arial" w:cs="Arial"/>
                <w:sz w:val="18"/>
                <w:lang w:eastAsia="zh-CN"/>
              </w:rPr>
              <w:t xml:space="preserve"> </w:t>
            </w:r>
            <w:r w:rsidRPr="00F4291B">
              <w:rPr>
                <w:rFonts w:ascii="Arial" w:eastAsia="SimSun" w:hAnsi="Arial" w:cs="Arial"/>
                <w:lang w:eastAsia="zh-CN"/>
              </w:rPr>
              <w:t>438</w:t>
            </w:r>
          </w:p>
        </w:tc>
      </w:tr>
      <w:tr w:rsidR="00F4291B" w:rsidRPr="00F4291B" w:rsidTr="00F4291B">
        <w:trPr>
          <w:trHeight w:val="566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4"/>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4"/>
                <w:lang w:eastAsia="zh-CN"/>
              </w:rPr>
              <w:t>436</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lang w:eastAsia="zh-CN"/>
              </w:rPr>
              <w:t>Why haven’t you tested for HIV with (</w:t>
            </w:r>
            <w:r w:rsidRPr="00F4291B">
              <w:rPr>
                <w:rFonts w:ascii="Arial" w:eastAsia="SimSun" w:hAnsi="Arial" w:cs="Arial"/>
                <w:b/>
                <w:lang w:eastAsia="zh-CN"/>
              </w:rPr>
              <w:t>INITIALS</w:t>
            </w:r>
            <w:r w:rsidRPr="00F4291B">
              <w:rPr>
                <w:rFonts w:ascii="Arial" w:eastAsia="SimSun" w:hAnsi="Arial" w:cs="Arial"/>
                <w:lang w:eastAsia="zh-CN"/>
              </w:rPr>
              <w:t xml:space="preserve">) as a couple? </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6"/>
                <w:lang w:eastAsia="zh-CN"/>
              </w:rPr>
            </w:pP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WE’VE NEVER DISCUSSED IT=1</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WE’VE DISCUSSED BUT DECIDED NOT TO=2</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I ASKED BUT MY PARTNER REFUSED=3</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MY PARTNER ASKED BUT I REFUSED=4</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WE KNOW OUR STATUS ALREADY = 5</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I’VE NEVER HEARD OF COUPLE’S COUNSELING = 6</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I DON’T KNOW WHERE TO GET COUPLE’S COUNSELING = 7</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OTHER=8</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_________________</w:t>
            </w: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sz w:val="16"/>
                <w:lang w:eastAsia="zh-CN"/>
              </w:rPr>
              <w:t>(SPECIFY)</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6"/>
                <w:lang w:eastAsia="zh-CN"/>
              </w:rPr>
            </w:pP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WE’VE NEVER DISCUSSED IT=1</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WE’VE DISCUSSED BUT DECIDED NOT TO=2</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I ASKED BUT MY PARTNER REFUSED=3</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MY PARTNER ASKED BUT I REFUSED=4</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WE KNOW OUR STATUS ALREADY = 5</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I’VE NEVER HEARD OF COUPLE’S COUNSELING = 6</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I DON’T KNOW WHERE TO GET COUPLE’S COUNSELING = 7</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OTHER=8</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_________________</w:t>
            </w: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sz w:val="16"/>
                <w:lang w:eastAsia="zh-CN"/>
              </w:rPr>
              <w:t>(SPECIFY)</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6"/>
                <w:lang w:eastAsia="zh-CN"/>
              </w:rPr>
            </w:pP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WE’VE NEVER DISCUSSED IT=1</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WE’VE DISCUSSED BUT DECIDED NOT TO=2</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I ASKED BUT MY PARTNER REFUSED=3</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MY PARTNER ASKED BUT I REFUSED=4</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WE KNOW OUR STATUS ALREADY = 5</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I’VE NEVER HEARD OF COUPLE’S COUNSELING = 6</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I DON’T KNOW WHERE TO GET COUPLE’S COUNSELING = 7</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OTHER=8</w:t>
            </w:r>
          </w:p>
          <w:p w:rsidR="00F4291B" w:rsidRPr="00F4291B" w:rsidRDefault="00F4291B" w:rsidP="00F4291B">
            <w:pPr>
              <w:spacing w:after="120"/>
              <w:ind w:left="158" w:hanging="158"/>
              <w:rPr>
                <w:rFonts w:ascii="Arial" w:eastAsia="SimSun" w:hAnsi="Arial" w:cs="Arial"/>
                <w:sz w:val="16"/>
                <w:lang w:eastAsia="zh-CN"/>
              </w:rPr>
            </w:pPr>
            <w:r w:rsidRPr="00F4291B">
              <w:rPr>
                <w:rFonts w:ascii="Arial" w:eastAsia="SimSun" w:hAnsi="Arial" w:cs="Arial"/>
                <w:sz w:val="16"/>
                <w:lang w:eastAsia="zh-CN"/>
              </w:rPr>
              <w:t>_________________</w:t>
            </w: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sz w:val="16"/>
                <w:lang w:eastAsia="zh-CN"/>
              </w:rPr>
              <w:t>(SPECIFY)</w:t>
            </w:r>
          </w:p>
        </w:tc>
      </w:tr>
      <w:tr w:rsidR="00F4291B" w:rsidRPr="00F4291B" w:rsidTr="00F4291B">
        <w:trPr>
          <w:trHeight w:val="136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437</w:t>
            </w:r>
          </w:p>
          <w:p w:rsidR="00F4291B" w:rsidRPr="00F4291B" w:rsidRDefault="00F4291B" w:rsidP="00F4291B">
            <w:pPr>
              <w:spacing w:after="0"/>
              <w:rPr>
                <w:rFonts w:ascii="Arial" w:eastAsia="SimSun" w:hAnsi="Arial" w:cs="Arial"/>
                <w:szCs w:val="22"/>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Do you know if (</w:t>
            </w:r>
            <w:r w:rsidRPr="00F4291B">
              <w:rPr>
                <w:rFonts w:ascii="Arial" w:eastAsia="SimSun" w:hAnsi="Arial" w:cs="Arial"/>
                <w:b/>
                <w:szCs w:val="22"/>
                <w:lang w:eastAsia="zh-CN"/>
              </w:rPr>
              <w:t>INITIALS</w:t>
            </w:r>
            <w:r w:rsidRPr="00F4291B">
              <w:rPr>
                <w:rFonts w:ascii="Arial" w:eastAsia="SimSun" w:hAnsi="Arial" w:cs="Arial"/>
                <w:szCs w:val="22"/>
                <w:lang w:eastAsia="zh-CN"/>
              </w:rPr>
              <w:t>) was tested for HIV?</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32"/>
              <w:rPr>
                <w:rFonts w:ascii="Arial" w:eastAsia="SimSun" w:hAnsi="Arial" w:cs="Arial"/>
                <w:caps/>
                <w:sz w:val="18"/>
                <w:szCs w:val="22"/>
                <w:lang w:eastAsia="zh-CN"/>
              </w:rPr>
            </w:pPr>
          </w:p>
          <w:p w:rsidR="00F4291B" w:rsidRPr="00F4291B" w:rsidRDefault="00F4291B" w:rsidP="00F4291B">
            <w:pPr>
              <w:spacing w:after="0"/>
              <w:ind w:left="132"/>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32"/>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3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02"/>
              <w:rPr>
                <w:rFonts w:ascii="Arial" w:eastAsia="SimSun" w:hAnsi="Arial" w:cs="Arial"/>
                <w:caps/>
                <w:sz w:val="18"/>
                <w:szCs w:val="22"/>
                <w:lang w:eastAsia="zh-CN"/>
              </w:rPr>
            </w:pPr>
          </w:p>
          <w:p w:rsidR="00F4291B" w:rsidRPr="00F4291B" w:rsidRDefault="00F4291B" w:rsidP="00F4291B">
            <w:pPr>
              <w:spacing w:after="0"/>
              <w:ind w:left="102"/>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02"/>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0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 xml:space="preserve"> 441</w:t>
            </w:r>
          </w:p>
        </w:tc>
      </w:tr>
      <w:tr w:rsidR="00F4291B" w:rsidRPr="00F4291B" w:rsidTr="00F4291B">
        <w:trPr>
          <w:trHeight w:val="881"/>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438</w:t>
            </w:r>
          </w:p>
          <w:p w:rsidR="00F4291B" w:rsidRPr="00F4291B" w:rsidRDefault="00F4291B" w:rsidP="00F4291B">
            <w:pPr>
              <w:spacing w:after="0"/>
              <w:rPr>
                <w:rFonts w:ascii="Arial" w:eastAsia="SimSun" w:hAnsi="Arial" w:cs="Arial"/>
                <w:szCs w:val="22"/>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Do you know the HIV status of (</w:t>
            </w:r>
            <w:r w:rsidRPr="00F4291B">
              <w:rPr>
                <w:rFonts w:ascii="Arial" w:eastAsia="SimSun" w:hAnsi="Arial" w:cs="Arial"/>
                <w:b/>
                <w:szCs w:val="22"/>
                <w:lang w:eastAsia="zh-CN"/>
              </w:rPr>
              <w:t>INITIALS</w:t>
            </w:r>
            <w:r w:rsidRPr="00F4291B">
              <w:rPr>
                <w:rFonts w:ascii="Arial" w:eastAsia="SimSun" w:hAnsi="Arial" w:cs="Arial"/>
                <w:szCs w:val="22"/>
                <w:lang w:eastAsia="zh-CN"/>
              </w:rPr>
              <w:t>)?</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32"/>
              <w:rPr>
                <w:rFonts w:ascii="Arial" w:eastAsia="SimSun" w:hAnsi="Arial" w:cs="Arial"/>
                <w:caps/>
                <w:sz w:val="18"/>
                <w:szCs w:val="22"/>
                <w:lang w:eastAsia="zh-CN"/>
              </w:rPr>
            </w:pPr>
          </w:p>
          <w:p w:rsidR="00F4291B" w:rsidRPr="00F4291B" w:rsidRDefault="00F4291B" w:rsidP="00F4291B">
            <w:pPr>
              <w:spacing w:after="0"/>
              <w:ind w:left="132"/>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32"/>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3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02"/>
              <w:rPr>
                <w:rFonts w:ascii="Arial" w:eastAsia="SimSun" w:hAnsi="Arial" w:cs="Arial"/>
                <w:caps/>
                <w:sz w:val="18"/>
                <w:szCs w:val="22"/>
                <w:lang w:eastAsia="zh-CN"/>
              </w:rPr>
            </w:pPr>
          </w:p>
          <w:p w:rsidR="00F4291B" w:rsidRPr="00F4291B" w:rsidRDefault="00F4291B" w:rsidP="00F4291B">
            <w:pPr>
              <w:spacing w:after="0"/>
              <w:ind w:left="102"/>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02"/>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0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 xml:space="preserve"> 441</w:t>
            </w:r>
          </w:p>
        </w:tc>
      </w:tr>
      <w:tr w:rsidR="00F4291B" w:rsidRPr="00F4291B" w:rsidTr="00F4291B">
        <w:trPr>
          <w:trHeight w:val="881"/>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439</w:t>
            </w:r>
          </w:p>
          <w:p w:rsidR="00F4291B" w:rsidRPr="00F4291B" w:rsidRDefault="00F4291B" w:rsidP="00F4291B">
            <w:pPr>
              <w:spacing w:after="0"/>
              <w:rPr>
                <w:rFonts w:ascii="Arial" w:eastAsia="SimSun" w:hAnsi="Arial" w:cs="Arial"/>
                <w:szCs w:val="22"/>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Are you willing to share the HIV status of (</w:t>
            </w:r>
            <w:r w:rsidRPr="00F4291B">
              <w:rPr>
                <w:rFonts w:ascii="Arial" w:eastAsia="SimSun" w:hAnsi="Arial" w:cs="Arial"/>
                <w:b/>
                <w:szCs w:val="22"/>
                <w:lang w:eastAsia="zh-CN"/>
              </w:rPr>
              <w:t>INITIALS</w:t>
            </w:r>
            <w:r w:rsidRPr="00F4291B">
              <w:rPr>
                <w:rFonts w:ascii="Arial" w:eastAsia="SimSun" w:hAnsi="Arial" w:cs="Arial"/>
                <w:szCs w:val="22"/>
                <w:lang w:eastAsia="zh-CN"/>
              </w:rPr>
              <w:t>)?</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Cs w:val="22"/>
                <w:lang w:eastAsia="zh-CN"/>
              </w:rPr>
            </w:pP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no = 2</w:t>
            </w:r>
          </w:p>
          <w:p w:rsidR="00F4291B" w:rsidRPr="00F4291B" w:rsidRDefault="00F4291B" w:rsidP="00F4291B">
            <w:pPr>
              <w:spacing w:after="0"/>
              <w:ind w:left="162"/>
              <w:rPr>
                <w:rFonts w:ascii="Arial" w:eastAsia="SimSun" w:hAnsi="Arial" w:cs="Arial"/>
                <w:caps/>
                <w:szCs w:val="22"/>
                <w:lang w:eastAsia="zh-CN"/>
              </w:rPr>
            </w:pP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 xml:space="preserve">if no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32"/>
              <w:rPr>
                <w:rFonts w:ascii="Arial" w:eastAsia="SimSun" w:hAnsi="Arial" w:cs="Arial"/>
                <w:caps/>
                <w:szCs w:val="22"/>
                <w:lang w:eastAsia="zh-CN"/>
              </w:rPr>
            </w:pPr>
          </w:p>
          <w:p w:rsidR="00F4291B" w:rsidRPr="00F4291B" w:rsidRDefault="00F4291B" w:rsidP="00F4291B">
            <w:pPr>
              <w:spacing w:after="0"/>
              <w:ind w:left="132"/>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32"/>
              <w:rPr>
                <w:rFonts w:ascii="Arial" w:eastAsia="SimSun" w:hAnsi="Arial" w:cs="Arial"/>
                <w:caps/>
                <w:szCs w:val="22"/>
                <w:lang w:eastAsia="zh-CN"/>
              </w:rPr>
            </w:pPr>
            <w:r w:rsidRPr="00F4291B">
              <w:rPr>
                <w:rFonts w:ascii="Arial" w:eastAsia="SimSun" w:hAnsi="Arial" w:cs="Arial"/>
                <w:caps/>
                <w:szCs w:val="22"/>
                <w:lang w:eastAsia="zh-CN"/>
              </w:rPr>
              <w:t>no = 2</w:t>
            </w:r>
          </w:p>
          <w:p w:rsidR="00F4291B" w:rsidRPr="00F4291B" w:rsidRDefault="00F4291B" w:rsidP="00F4291B">
            <w:pPr>
              <w:spacing w:after="0"/>
              <w:ind w:left="132"/>
              <w:rPr>
                <w:rFonts w:ascii="Arial" w:eastAsia="SimSun" w:hAnsi="Arial" w:cs="Arial"/>
                <w:caps/>
                <w:szCs w:val="22"/>
                <w:lang w:eastAsia="zh-CN"/>
              </w:rPr>
            </w:pP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 xml:space="preserve">if no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02"/>
              <w:rPr>
                <w:rFonts w:ascii="Arial" w:eastAsia="SimSun" w:hAnsi="Arial" w:cs="Arial"/>
                <w:caps/>
                <w:szCs w:val="22"/>
                <w:lang w:eastAsia="zh-CN"/>
              </w:rPr>
            </w:pPr>
          </w:p>
          <w:p w:rsidR="00F4291B" w:rsidRPr="00F4291B" w:rsidRDefault="00F4291B" w:rsidP="00F4291B">
            <w:pPr>
              <w:spacing w:after="0"/>
              <w:ind w:left="102"/>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02"/>
              <w:rPr>
                <w:rFonts w:ascii="Arial" w:eastAsia="SimSun" w:hAnsi="Arial" w:cs="Arial"/>
                <w:caps/>
                <w:szCs w:val="22"/>
                <w:lang w:eastAsia="zh-CN"/>
              </w:rPr>
            </w:pPr>
            <w:r w:rsidRPr="00F4291B">
              <w:rPr>
                <w:rFonts w:ascii="Arial" w:eastAsia="SimSun" w:hAnsi="Arial" w:cs="Arial"/>
                <w:caps/>
                <w:szCs w:val="22"/>
                <w:lang w:eastAsia="zh-CN"/>
              </w:rPr>
              <w:t>no = 2</w:t>
            </w:r>
          </w:p>
          <w:p w:rsidR="00F4291B" w:rsidRPr="00F4291B" w:rsidRDefault="00F4291B" w:rsidP="00F4291B">
            <w:pPr>
              <w:spacing w:after="0"/>
              <w:ind w:left="102"/>
              <w:rPr>
                <w:rFonts w:ascii="Arial" w:eastAsia="SimSun" w:hAnsi="Arial" w:cs="Arial"/>
                <w:caps/>
                <w:szCs w:val="22"/>
                <w:lang w:eastAsia="zh-CN"/>
              </w:rPr>
            </w:pP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 xml:space="preserve">if no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 xml:space="preserve"> 441</w:t>
            </w:r>
          </w:p>
        </w:tc>
      </w:tr>
      <w:tr w:rsidR="00F4291B" w:rsidRPr="00F4291B" w:rsidTr="00F4291B">
        <w:trPr>
          <w:trHeight w:val="1232"/>
        </w:trPr>
        <w:tc>
          <w:tcPr>
            <w:tcW w:w="810" w:type="dxa"/>
            <w:shd w:val="clear" w:color="auto" w:fill="auto"/>
          </w:tcPr>
          <w:p w:rsidR="00F4291B" w:rsidRPr="00F4291B" w:rsidRDefault="00F4291B" w:rsidP="00F4291B">
            <w:pPr>
              <w:spacing w:after="0"/>
              <w:rPr>
                <w:rFonts w:ascii="Arial" w:eastAsia="SimSun" w:hAnsi="Arial" w:cs="Arial"/>
                <w:szCs w:val="24"/>
                <w:lang w:eastAsia="zh-CN"/>
              </w:rPr>
            </w:pPr>
          </w:p>
          <w:p w:rsidR="00F4291B" w:rsidRPr="00F4291B" w:rsidRDefault="00F4291B" w:rsidP="00F4291B">
            <w:pPr>
              <w:spacing w:after="0"/>
              <w:rPr>
                <w:rFonts w:ascii="Arial" w:eastAsia="SimSun" w:hAnsi="Arial" w:cs="Arial"/>
                <w:szCs w:val="24"/>
                <w:lang w:eastAsia="zh-CN"/>
              </w:rPr>
            </w:pPr>
            <w:r w:rsidRPr="00F4291B">
              <w:rPr>
                <w:rFonts w:ascii="Arial" w:eastAsia="SimSun" w:hAnsi="Arial" w:cs="Arial"/>
                <w:szCs w:val="24"/>
                <w:lang w:eastAsia="zh-CN"/>
              </w:rPr>
              <w:t>440</w:t>
            </w:r>
          </w:p>
          <w:p w:rsidR="00F4291B" w:rsidRPr="00F4291B" w:rsidRDefault="00F4291B" w:rsidP="00F4291B">
            <w:pPr>
              <w:spacing w:after="0"/>
              <w:rPr>
                <w:rFonts w:ascii="Arial" w:eastAsia="SimSun" w:hAnsi="Arial" w:cs="Arial"/>
                <w:szCs w:val="24"/>
                <w:lang w:eastAsia="zh-CN"/>
              </w:rPr>
            </w:pPr>
          </w:p>
        </w:tc>
        <w:tc>
          <w:tcPr>
            <w:tcW w:w="35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lang w:eastAsia="zh-CN"/>
              </w:rPr>
              <w:t>What is the HIV status of (</w:t>
            </w:r>
            <w:r w:rsidRPr="00F4291B">
              <w:rPr>
                <w:rFonts w:ascii="Arial" w:eastAsia="SimSun" w:hAnsi="Arial" w:cs="Arial"/>
                <w:b/>
                <w:lang w:eastAsia="zh-CN"/>
              </w:rPr>
              <w:t>INITIALS</w:t>
            </w:r>
            <w:r w:rsidRPr="00F4291B">
              <w:rPr>
                <w:rFonts w:ascii="Arial" w:eastAsia="SimSun" w:hAnsi="Arial" w:cs="Arial"/>
                <w:lang w:eastAsia="zh-CN"/>
              </w:rPr>
              <w:t>)?</w:t>
            </w:r>
          </w:p>
        </w:tc>
        <w:tc>
          <w:tcPr>
            <w:tcW w:w="2100" w:type="dxa"/>
            <w:shd w:val="clear" w:color="auto" w:fill="auto"/>
          </w:tcPr>
          <w:p w:rsidR="00F4291B" w:rsidRPr="00F4291B" w:rsidRDefault="00F4291B" w:rsidP="00F4291B">
            <w:pPr>
              <w:spacing w:after="60"/>
              <w:ind w:left="72" w:firstLine="14"/>
              <w:rPr>
                <w:rFonts w:ascii="Arial" w:eastAsia="SimSun" w:hAnsi="Arial" w:cs="Arial"/>
                <w:sz w:val="18"/>
                <w:lang w:eastAsia="zh-CN"/>
              </w:rPr>
            </w:pPr>
          </w:p>
          <w:p w:rsidR="00F4291B" w:rsidRPr="00F4291B" w:rsidRDefault="00F4291B" w:rsidP="00F4291B">
            <w:pPr>
              <w:spacing w:after="60"/>
              <w:ind w:left="72" w:firstLine="14"/>
              <w:rPr>
                <w:rFonts w:ascii="Arial" w:eastAsia="SimSun" w:hAnsi="Arial" w:cs="Arial"/>
                <w:sz w:val="18"/>
                <w:lang w:eastAsia="zh-CN"/>
              </w:rPr>
            </w:pPr>
            <w:r w:rsidRPr="00F4291B">
              <w:rPr>
                <w:rFonts w:ascii="Arial" w:eastAsia="SimSun" w:hAnsi="Arial" w:cs="Arial"/>
                <w:sz w:val="18"/>
                <w:lang w:eastAsia="zh-CN"/>
              </w:rPr>
              <w:t>POSITIVE = 1</w:t>
            </w:r>
          </w:p>
          <w:p w:rsidR="00F4291B" w:rsidRPr="00F4291B" w:rsidRDefault="00F4291B" w:rsidP="00F4291B">
            <w:pPr>
              <w:spacing w:after="60"/>
              <w:ind w:left="72" w:firstLine="14"/>
              <w:rPr>
                <w:rFonts w:ascii="Arial" w:eastAsia="SimSun" w:hAnsi="Arial" w:cs="Arial"/>
                <w:sz w:val="18"/>
                <w:lang w:eastAsia="zh-CN"/>
              </w:rPr>
            </w:pPr>
            <w:r w:rsidRPr="00F4291B">
              <w:rPr>
                <w:rFonts w:ascii="Arial" w:eastAsia="SimSun" w:hAnsi="Arial" w:cs="Arial"/>
                <w:sz w:val="18"/>
                <w:lang w:eastAsia="zh-CN"/>
              </w:rPr>
              <w:t>NEGATIVE = 2</w:t>
            </w:r>
          </w:p>
          <w:p w:rsidR="00F4291B" w:rsidRPr="00F4291B" w:rsidRDefault="00F4291B" w:rsidP="00F4291B">
            <w:pPr>
              <w:spacing w:after="60"/>
              <w:ind w:left="72" w:firstLine="14"/>
              <w:rPr>
                <w:rFonts w:ascii="Arial" w:eastAsia="SimSun" w:hAnsi="Arial" w:cs="Arial"/>
                <w:caps/>
                <w:sz w:val="18"/>
                <w:szCs w:val="22"/>
                <w:lang w:eastAsia="zh-CN"/>
              </w:rPr>
            </w:pPr>
            <w:r w:rsidRPr="00F4291B">
              <w:rPr>
                <w:rFonts w:ascii="Arial" w:eastAsia="SimSun" w:hAnsi="Arial" w:cs="Arial"/>
                <w:sz w:val="18"/>
                <w:lang w:eastAsia="zh-CN"/>
              </w:rPr>
              <w:t>INDETERMINATE = 3</w:t>
            </w:r>
          </w:p>
        </w:tc>
        <w:tc>
          <w:tcPr>
            <w:tcW w:w="2100" w:type="dxa"/>
            <w:shd w:val="clear" w:color="auto" w:fill="auto"/>
          </w:tcPr>
          <w:p w:rsidR="00F4291B" w:rsidRPr="00F4291B" w:rsidRDefault="00F4291B" w:rsidP="00F4291B">
            <w:pPr>
              <w:spacing w:after="60"/>
              <w:ind w:left="72" w:firstLine="14"/>
              <w:rPr>
                <w:rFonts w:ascii="Arial" w:eastAsia="SimSun" w:hAnsi="Arial" w:cs="Arial"/>
                <w:sz w:val="18"/>
                <w:lang w:eastAsia="zh-CN"/>
              </w:rPr>
            </w:pPr>
          </w:p>
          <w:p w:rsidR="00F4291B" w:rsidRPr="00F4291B" w:rsidRDefault="00F4291B" w:rsidP="00F4291B">
            <w:pPr>
              <w:spacing w:after="60"/>
              <w:ind w:left="72" w:firstLine="14"/>
              <w:rPr>
                <w:rFonts w:ascii="Arial" w:eastAsia="SimSun" w:hAnsi="Arial" w:cs="Arial"/>
                <w:sz w:val="18"/>
                <w:lang w:eastAsia="zh-CN"/>
              </w:rPr>
            </w:pPr>
            <w:r w:rsidRPr="00F4291B">
              <w:rPr>
                <w:rFonts w:ascii="Arial" w:eastAsia="SimSun" w:hAnsi="Arial" w:cs="Arial"/>
                <w:sz w:val="18"/>
                <w:lang w:eastAsia="zh-CN"/>
              </w:rPr>
              <w:t>POSITIVE = 1</w:t>
            </w:r>
          </w:p>
          <w:p w:rsidR="00F4291B" w:rsidRPr="00F4291B" w:rsidRDefault="00F4291B" w:rsidP="00F4291B">
            <w:pPr>
              <w:spacing w:after="60"/>
              <w:ind w:left="72" w:firstLine="14"/>
              <w:rPr>
                <w:rFonts w:ascii="Arial" w:eastAsia="SimSun" w:hAnsi="Arial" w:cs="Arial"/>
                <w:sz w:val="18"/>
                <w:lang w:eastAsia="zh-CN"/>
              </w:rPr>
            </w:pPr>
            <w:r w:rsidRPr="00F4291B">
              <w:rPr>
                <w:rFonts w:ascii="Arial" w:eastAsia="SimSun" w:hAnsi="Arial" w:cs="Arial"/>
                <w:sz w:val="18"/>
                <w:lang w:eastAsia="zh-CN"/>
              </w:rPr>
              <w:t>NEGATIVE = 2</w:t>
            </w:r>
          </w:p>
          <w:p w:rsidR="00F4291B" w:rsidRPr="00F4291B" w:rsidRDefault="00F4291B" w:rsidP="00F4291B">
            <w:pPr>
              <w:spacing w:after="60"/>
              <w:ind w:left="72" w:firstLine="14"/>
              <w:rPr>
                <w:rFonts w:ascii="Arial" w:eastAsia="SimSun" w:hAnsi="Arial" w:cs="Arial"/>
                <w:caps/>
                <w:sz w:val="18"/>
                <w:szCs w:val="22"/>
                <w:lang w:eastAsia="zh-CN"/>
              </w:rPr>
            </w:pPr>
            <w:r w:rsidRPr="00F4291B">
              <w:rPr>
                <w:rFonts w:ascii="Arial" w:eastAsia="SimSun" w:hAnsi="Arial" w:cs="Arial"/>
                <w:sz w:val="18"/>
                <w:lang w:eastAsia="zh-CN"/>
              </w:rPr>
              <w:t>INDETERMINATE = 3</w:t>
            </w:r>
          </w:p>
        </w:tc>
        <w:tc>
          <w:tcPr>
            <w:tcW w:w="2100" w:type="dxa"/>
            <w:shd w:val="clear" w:color="auto" w:fill="auto"/>
          </w:tcPr>
          <w:p w:rsidR="00F4291B" w:rsidRPr="00F4291B" w:rsidRDefault="00F4291B" w:rsidP="00F4291B">
            <w:pPr>
              <w:spacing w:after="60"/>
              <w:ind w:left="72" w:firstLine="14"/>
              <w:rPr>
                <w:rFonts w:ascii="Arial" w:eastAsia="SimSun" w:hAnsi="Arial" w:cs="Arial"/>
                <w:sz w:val="18"/>
                <w:lang w:eastAsia="zh-CN"/>
              </w:rPr>
            </w:pPr>
          </w:p>
          <w:p w:rsidR="00F4291B" w:rsidRPr="00F4291B" w:rsidRDefault="00F4291B" w:rsidP="00F4291B">
            <w:pPr>
              <w:spacing w:after="60"/>
              <w:ind w:left="72" w:firstLine="14"/>
              <w:rPr>
                <w:rFonts w:ascii="Arial" w:eastAsia="SimSun" w:hAnsi="Arial" w:cs="Arial"/>
                <w:sz w:val="18"/>
                <w:lang w:eastAsia="zh-CN"/>
              </w:rPr>
            </w:pPr>
            <w:r w:rsidRPr="00F4291B">
              <w:rPr>
                <w:rFonts w:ascii="Arial" w:eastAsia="SimSun" w:hAnsi="Arial" w:cs="Arial"/>
                <w:sz w:val="18"/>
                <w:lang w:eastAsia="zh-CN"/>
              </w:rPr>
              <w:t>POSITIVE = 1</w:t>
            </w:r>
          </w:p>
          <w:p w:rsidR="00F4291B" w:rsidRPr="00F4291B" w:rsidRDefault="00F4291B" w:rsidP="00F4291B">
            <w:pPr>
              <w:spacing w:after="60"/>
              <w:ind w:left="72" w:firstLine="14"/>
              <w:rPr>
                <w:rFonts w:ascii="Arial" w:eastAsia="SimSun" w:hAnsi="Arial" w:cs="Arial"/>
                <w:sz w:val="18"/>
                <w:lang w:eastAsia="zh-CN"/>
              </w:rPr>
            </w:pPr>
            <w:r w:rsidRPr="00F4291B">
              <w:rPr>
                <w:rFonts w:ascii="Arial" w:eastAsia="SimSun" w:hAnsi="Arial" w:cs="Arial"/>
                <w:sz w:val="18"/>
                <w:lang w:eastAsia="zh-CN"/>
              </w:rPr>
              <w:t>NEGATIVE = 2</w:t>
            </w:r>
          </w:p>
          <w:p w:rsidR="00F4291B" w:rsidRPr="00F4291B" w:rsidRDefault="00F4291B" w:rsidP="00F4291B">
            <w:pPr>
              <w:spacing w:after="60"/>
              <w:ind w:left="72" w:firstLine="14"/>
              <w:rPr>
                <w:rFonts w:ascii="Arial" w:eastAsia="SimSun" w:hAnsi="Arial" w:cs="Arial"/>
                <w:caps/>
                <w:sz w:val="18"/>
                <w:szCs w:val="22"/>
                <w:lang w:eastAsia="zh-CN"/>
              </w:rPr>
            </w:pPr>
            <w:r w:rsidRPr="00F4291B">
              <w:rPr>
                <w:rFonts w:ascii="Arial" w:eastAsia="SimSun" w:hAnsi="Arial" w:cs="Arial"/>
                <w:sz w:val="18"/>
                <w:lang w:eastAsia="zh-CN"/>
              </w:rPr>
              <w:t>INDETERMINATE = 3</w:t>
            </w:r>
          </w:p>
        </w:tc>
      </w:tr>
      <w:tr w:rsidR="00F4291B" w:rsidRPr="00F4291B" w:rsidTr="00F4291B">
        <w:trPr>
          <w:trHeight w:val="1736"/>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w:t>
            </w: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441</w:t>
            </w:r>
          </w:p>
          <w:p w:rsidR="00F4291B" w:rsidRPr="00F4291B" w:rsidRDefault="00F4291B" w:rsidP="00F4291B">
            <w:pPr>
              <w:spacing w:after="0"/>
              <w:rPr>
                <w:rFonts w:ascii="Arial" w:eastAsia="SimSun" w:hAnsi="Arial" w:cs="Arial"/>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The last time you had sexual intercourse with (</w:t>
            </w:r>
            <w:r w:rsidRPr="00F4291B">
              <w:rPr>
                <w:rFonts w:ascii="Arial" w:eastAsia="SimSun" w:hAnsi="Arial" w:cs="Arial"/>
                <w:b/>
                <w:lang w:eastAsia="zh-CN"/>
              </w:rPr>
              <w:t>INITIALS</w:t>
            </w:r>
            <w:r w:rsidRPr="00F4291B">
              <w:rPr>
                <w:rFonts w:ascii="Arial" w:eastAsia="SimSun" w:hAnsi="Arial" w:cs="Arial"/>
                <w:lang w:eastAsia="zh-CN"/>
              </w:rPr>
              <w:t>) were you or (</w:t>
            </w:r>
            <w:r w:rsidRPr="00F4291B">
              <w:rPr>
                <w:rFonts w:ascii="Arial" w:eastAsia="SimSun" w:hAnsi="Arial" w:cs="Arial"/>
                <w:b/>
                <w:lang w:eastAsia="zh-CN"/>
              </w:rPr>
              <w:t>INITIALS</w:t>
            </w:r>
            <w:r w:rsidRPr="00F4291B">
              <w:rPr>
                <w:rFonts w:ascii="Arial" w:eastAsia="SimSun" w:hAnsi="Arial" w:cs="Arial"/>
                <w:lang w:eastAsia="zh-CN"/>
              </w:rPr>
              <w:t>) drunk at the time?</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60"/>
              <w:ind w:left="144" w:hanging="144"/>
              <w:rPr>
                <w:rFonts w:ascii="Arial" w:eastAsia="SimSun" w:hAnsi="Arial" w:cs="Arial"/>
                <w:caps/>
                <w:sz w:val="18"/>
                <w:szCs w:val="22"/>
                <w:lang w:eastAsia="zh-CN"/>
              </w:rPr>
            </w:pP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Respondent   only = 1</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Partner only = 2</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Respondent and partner both = 3</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Neither = 4</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60"/>
              <w:ind w:left="144" w:hanging="144"/>
              <w:rPr>
                <w:rFonts w:ascii="Arial" w:eastAsia="SimSun" w:hAnsi="Arial" w:cs="Arial"/>
                <w:caps/>
                <w:sz w:val="18"/>
                <w:szCs w:val="22"/>
                <w:lang w:eastAsia="zh-CN"/>
              </w:rPr>
            </w:pP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Respondent   only = 1</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Partner only = 2</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Respondent and partner both = 3</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Neither = 4</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60"/>
              <w:ind w:left="144" w:hanging="144"/>
              <w:rPr>
                <w:rFonts w:ascii="Arial" w:eastAsia="SimSun" w:hAnsi="Arial" w:cs="Arial"/>
                <w:caps/>
                <w:sz w:val="18"/>
                <w:szCs w:val="22"/>
                <w:lang w:eastAsia="zh-CN"/>
              </w:rPr>
            </w:pP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Respondent   only = 1</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Partner only = 2</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Respondent and partner both = 3</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Neither =  4</w:t>
            </w:r>
          </w:p>
        </w:tc>
      </w:tr>
      <w:tr w:rsidR="00F4291B" w:rsidRPr="00F4291B" w:rsidTr="00F4291B">
        <w:trPr>
          <w:trHeight w:val="1988"/>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442</w:t>
            </w:r>
          </w:p>
          <w:p w:rsidR="00F4291B" w:rsidRPr="00F4291B" w:rsidRDefault="00F4291B" w:rsidP="00F4291B">
            <w:pPr>
              <w:spacing w:after="0"/>
              <w:rPr>
                <w:rFonts w:eastAsia="SimSun"/>
                <w:sz w:val="24"/>
                <w:szCs w:val="24"/>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The last time you had sexual intercourse with </w:t>
            </w:r>
            <w:r w:rsidRPr="00F4291B">
              <w:rPr>
                <w:rFonts w:ascii="Arial" w:eastAsia="SimSun" w:hAnsi="Arial" w:cs="Arial"/>
                <w:szCs w:val="22"/>
                <w:lang w:eastAsia="zh-CN"/>
              </w:rPr>
              <w:t>(</w:t>
            </w:r>
            <w:r w:rsidRPr="00F4291B">
              <w:rPr>
                <w:rFonts w:ascii="Arial" w:eastAsia="SimSun" w:hAnsi="Arial" w:cs="Arial"/>
                <w:b/>
                <w:szCs w:val="22"/>
                <w:lang w:eastAsia="zh-CN"/>
              </w:rPr>
              <w:t>INITIALS</w:t>
            </w:r>
            <w:r w:rsidRPr="00F4291B">
              <w:rPr>
                <w:rFonts w:ascii="Arial" w:eastAsia="SimSun" w:hAnsi="Arial" w:cs="Arial"/>
                <w:szCs w:val="22"/>
                <w:lang w:eastAsia="zh-CN"/>
              </w:rPr>
              <w:t>)</w:t>
            </w:r>
            <w:proofErr w:type="gramStart"/>
            <w:r w:rsidRPr="00F4291B">
              <w:rPr>
                <w:rFonts w:ascii="Arial" w:eastAsia="SimSun" w:hAnsi="Arial" w:cs="Arial"/>
                <w:lang w:eastAsia="zh-CN"/>
              </w:rPr>
              <w:t>,</w:t>
            </w:r>
            <w:proofErr w:type="gramEnd"/>
            <w:r w:rsidRPr="00F4291B">
              <w:rPr>
                <w:rFonts w:ascii="Arial" w:eastAsia="SimSun" w:hAnsi="Arial" w:cs="Arial"/>
                <w:lang w:eastAsia="zh-CN"/>
              </w:rPr>
              <w:t xml:space="preserve"> did you or your partner use any mind altering substances, e.g. Bhang, </w:t>
            </w:r>
            <w:proofErr w:type="spellStart"/>
            <w:r w:rsidRPr="00F4291B">
              <w:rPr>
                <w:rFonts w:ascii="Arial" w:eastAsia="SimSun" w:hAnsi="Arial" w:cs="Arial"/>
                <w:lang w:eastAsia="zh-CN"/>
              </w:rPr>
              <w:t>miraa</w:t>
            </w:r>
            <w:proofErr w:type="spellEnd"/>
            <w:r w:rsidRPr="00F4291B">
              <w:rPr>
                <w:rFonts w:ascii="Arial" w:eastAsia="SimSun" w:hAnsi="Arial" w:cs="Arial"/>
                <w:lang w:eastAsia="zh-CN"/>
              </w:rPr>
              <w:t xml:space="preserve">, </w:t>
            </w:r>
            <w:proofErr w:type="spellStart"/>
            <w:r w:rsidRPr="00F4291B">
              <w:rPr>
                <w:rFonts w:ascii="Arial" w:eastAsia="SimSun" w:hAnsi="Arial" w:cs="Arial"/>
                <w:lang w:eastAsia="zh-CN"/>
              </w:rPr>
              <w:t>kuber</w:t>
            </w:r>
            <w:proofErr w:type="spellEnd"/>
            <w:r w:rsidRPr="00F4291B">
              <w:rPr>
                <w:rFonts w:ascii="Arial" w:eastAsia="SimSun" w:hAnsi="Arial" w:cs="Arial"/>
                <w:lang w:eastAsia="zh-CN"/>
              </w:rPr>
              <w:t xml:space="preserve">, valium, </w:t>
            </w:r>
            <w:proofErr w:type="spellStart"/>
            <w:r w:rsidRPr="00F4291B">
              <w:rPr>
                <w:rFonts w:ascii="Arial" w:eastAsia="SimSun" w:hAnsi="Arial" w:cs="Arial"/>
                <w:lang w:eastAsia="zh-CN"/>
              </w:rPr>
              <w:t>etc</w:t>
            </w:r>
            <w:proofErr w:type="spellEnd"/>
            <w:r w:rsidRPr="00F4291B">
              <w:rPr>
                <w:rFonts w:ascii="Arial" w:eastAsia="SimSun" w:hAnsi="Arial" w:cs="Arial"/>
                <w:lang w:eastAsia="zh-CN"/>
              </w:rPr>
              <w:t>?</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60"/>
              <w:ind w:left="144" w:hanging="144"/>
              <w:rPr>
                <w:rFonts w:ascii="Arial" w:eastAsia="SimSun" w:hAnsi="Arial" w:cs="Arial"/>
                <w:caps/>
                <w:sz w:val="18"/>
                <w:szCs w:val="22"/>
                <w:lang w:eastAsia="zh-CN"/>
              </w:rPr>
            </w:pP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Respondent   only = 1</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Partner only = 2</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Respondent and partner both = 3</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Neither = 4</w:t>
            </w:r>
          </w:p>
          <w:p w:rsidR="00F4291B" w:rsidRPr="00F4291B" w:rsidRDefault="00F4291B" w:rsidP="00F4291B">
            <w:pPr>
              <w:spacing w:after="60"/>
              <w:ind w:left="144" w:hanging="144"/>
              <w:rPr>
                <w:rFonts w:ascii="Arial" w:eastAsia="SimSun" w:hAnsi="Arial" w:cs="Arial"/>
                <w:caps/>
                <w:sz w:val="18"/>
                <w:szCs w:val="22"/>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60"/>
              <w:ind w:left="144" w:hanging="144"/>
              <w:rPr>
                <w:rFonts w:ascii="Arial" w:eastAsia="SimSun" w:hAnsi="Arial" w:cs="Arial"/>
                <w:caps/>
                <w:sz w:val="18"/>
                <w:szCs w:val="22"/>
                <w:lang w:eastAsia="zh-CN"/>
              </w:rPr>
            </w:pP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Respondent   only = 1</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Partner only = 2</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Respondent and partner both = 3</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Neither = 4</w:t>
            </w:r>
          </w:p>
          <w:p w:rsidR="00F4291B" w:rsidRPr="00F4291B" w:rsidRDefault="00F4291B" w:rsidP="00F4291B">
            <w:pPr>
              <w:spacing w:after="60"/>
              <w:ind w:left="144" w:hanging="144"/>
              <w:rPr>
                <w:rFonts w:ascii="Arial" w:eastAsia="SimSun" w:hAnsi="Arial" w:cs="Arial"/>
                <w:caps/>
                <w:sz w:val="18"/>
                <w:szCs w:val="22"/>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60"/>
              <w:ind w:left="144" w:hanging="144"/>
              <w:rPr>
                <w:rFonts w:ascii="Arial" w:eastAsia="SimSun" w:hAnsi="Arial" w:cs="Arial"/>
                <w:caps/>
                <w:sz w:val="18"/>
                <w:szCs w:val="22"/>
                <w:lang w:eastAsia="zh-CN"/>
              </w:rPr>
            </w:pP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Respondent   only = 1</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Partner only = 2</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Respondent and partner both = 3</w:t>
            </w:r>
          </w:p>
          <w:p w:rsidR="00F4291B" w:rsidRPr="00F4291B" w:rsidRDefault="00F4291B" w:rsidP="00F4291B">
            <w:pPr>
              <w:spacing w:after="6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Neither = 4</w:t>
            </w:r>
          </w:p>
          <w:p w:rsidR="00F4291B" w:rsidRPr="00F4291B" w:rsidRDefault="00F4291B" w:rsidP="00F4291B">
            <w:pPr>
              <w:spacing w:after="60"/>
              <w:ind w:left="144" w:hanging="144"/>
              <w:rPr>
                <w:rFonts w:ascii="Arial" w:eastAsia="SimSun" w:hAnsi="Arial" w:cs="Arial"/>
                <w:caps/>
                <w:sz w:val="18"/>
                <w:szCs w:val="22"/>
                <w:lang w:eastAsia="zh-CN"/>
              </w:rPr>
            </w:pPr>
          </w:p>
        </w:tc>
      </w:tr>
      <w:tr w:rsidR="00F4291B" w:rsidRPr="00F4291B" w:rsidTr="00F4291B">
        <w:trPr>
          <w:trHeight w:val="971"/>
        </w:trPr>
        <w:tc>
          <w:tcPr>
            <w:tcW w:w="10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ind w:left="144"/>
              <w:rPr>
                <w:rFonts w:ascii="Arial" w:eastAsia="SimSun" w:hAnsi="Arial" w:cs="Arial"/>
                <w:b/>
                <w:lang w:eastAsia="zh-CN"/>
              </w:rPr>
            </w:pPr>
            <w:r w:rsidRPr="00F4291B">
              <w:rPr>
                <w:rFonts w:ascii="Arial" w:eastAsia="SimSun" w:hAnsi="Arial" w:cs="Arial"/>
                <w:b/>
                <w:lang w:eastAsia="zh-CN"/>
              </w:rPr>
              <w:t xml:space="preserve">READ: THANK-YOU FOR THE INFORMATION WITH (INITIALS). </w:t>
            </w:r>
          </w:p>
          <w:p w:rsidR="00F4291B" w:rsidRPr="00F4291B" w:rsidRDefault="00F4291B" w:rsidP="00F4291B">
            <w:pPr>
              <w:spacing w:after="0"/>
              <w:ind w:left="144"/>
              <w:rPr>
                <w:rFonts w:ascii="Arial" w:eastAsia="SimSun" w:hAnsi="Arial" w:cs="Arial"/>
                <w:b/>
                <w:lang w:eastAsia="zh-CN"/>
              </w:rPr>
            </w:pPr>
            <w:r w:rsidRPr="00F4291B">
              <w:rPr>
                <w:rFonts w:ascii="Arial" w:eastAsia="SimSun" w:hAnsi="Arial" w:cs="Arial"/>
                <w:b/>
                <w:lang w:eastAsia="zh-CN"/>
              </w:rPr>
              <w:t>CHECK IF RESPONDENT HAS ANOTHER PARTNER. IF YES GO BACK TO 412.</w:t>
            </w:r>
          </w:p>
          <w:p w:rsidR="00F4291B" w:rsidRPr="00F4291B" w:rsidRDefault="00F4291B" w:rsidP="00F4291B">
            <w:pPr>
              <w:spacing w:after="0"/>
              <w:ind w:left="144"/>
              <w:rPr>
                <w:rFonts w:ascii="Arial" w:eastAsia="SimSun" w:hAnsi="Arial" w:cs="Arial"/>
                <w:b/>
                <w:caps/>
                <w:lang w:eastAsia="zh-CN"/>
              </w:rPr>
            </w:pPr>
            <w:r w:rsidRPr="00F4291B">
              <w:rPr>
                <w:rFonts w:ascii="Arial" w:eastAsia="SimSun" w:hAnsi="Arial" w:cs="Arial"/>
                <w:b/>
                <w:lang w:eastAsia="zh-CN"/>
              </w:rPr>
              <w:t>IF NOT OTHER PARTNER OR AR PARTNER 3 THEN STOP AND CONTINUE TO 443</w:t>
            </w:r>
          </w:p>
        </w:tc>
      </w:tr>
    </w:tbl>
    <w:p w:rsidR="00F4291B" w:rsidRPr="00F4291B" w:rsidRDefault="00F4291B" w:rsidP="00F4291B">
      <w:pPr>
        <w:spacing w:after="0" w:line="240" w:lineRule="auto"/>
        <w:rPr>
          <w:rFonts w:eastAsia="SimSun"/>
          <w:sz w:val="24"/>
          <w:szCs w:val="24"/>
          <w:lang w:eastAsia="zh-CN"/>
        </w:rPr>
        <w:sectPr w:rsidR="00F4291B" w:rsidRPr="00F4291B" w:rsidSect="00F4291B">
          <w:headerReference w:type="even" r:id="rId25"/>
          <w:headerReference w:type="default" r:id="rId26"/>
          <w:headerReference w:type="first" r:id="rId27"/>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F4291B" w:rsidRPr="00F4291B" w:rsidTr="00F4291B">
        <w:trPr>
          <w:trHeight w:val="557"/>
        </w:trPr>
        <w:tc>
          <w:tcPr>
            <w:tcW w:w="10620" w:type="dxa"/>
            <w:gridSpan w:val="4"/>
            <w:shd w:val="clear" w:color="auto" w:fill="auto"/>
            <w:vAlign w:val="center"/>
          </w:tcPr>
          <w:p w:rsidR="00F4291B" w:rsidRPr="00F4291B" w:rsidRDefault="00F4291B" w:rsidP="00F4291B">
            <w:pPr>
              <w:spacing w:after="0"/>
              <w:rPr>
                <w:rFonts w:ascii="Arial" w:eastAsia="SimSun" w:hAnsi="Arial" w:cs="Arial"/>
                <w:caps/>
                <w:lang w:eastAsia="zh-CN"/>
              </w:rPr>
            </w:pPr>
            <w:r w:rsidRPr="00F4291B">
              <w:rPr>
                <w:rFonts w:ascii="Arial" w:eastAsia="SimSun" w:hAnsi="Arial" w:cs="Arial"/>
                <w:b/>
                <w:caps/>
                <w:szCs w:val="22"/>
                <w:lang w:eastAsia="zh-CN"/>
              </w:rPr>
              <w:lastRenderedPageBreak/>
              <w:t>read: now I would like to talk with you about your sexual activity in general</w:t>
            </w:r>
          </w:p>
        </w:tc>
      </w:tr>
      <w:tr w:rsidR="00F4291B" w:rsidRPr="00F4291B" w:rsidTr="00F4291B">
        <w:trPr>
          <w:trHeight w:val="1016"/>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443</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Have you </w:t>
            </w:r>
            <w:r w:rsidRPr="00F4291B">
              <w:rPr>
                <w:rFonts w:ascii="Arial" w:eastAsia="SimSun" w:hAnsi="Arial" w:cs="Arial"/>
                <w:szCs w:val="22"/>
                <w:u w:val="single"/>
                <w:lang w:eastAsia="zh-CN"/>
              </w:rPr>
              <w:t>ever</w:t>
            </w:r>
            <w:r w:rsidRPr="00F4291B">
              <w:rPr>
                <w:rFonts w:ascii="Arial" w:eastAsia="SimSun" w:hAnsi="Arial" w:cs="Arial"/>
                <w:szCs w:val="22"/>
                <w:lang w:eastAsia="zh-CN"/>
              </w:rPr>
              <w:t xml:space="preserve"> received money, gifts, or favors in exchange for sex?</w:t>
            </w: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t xml:space="preserve">IF NO </w:t>
            </w:r>
            <w:r w:rsidRPr="00F4291B">
              <w:rPr>
                <w:rFonts w:ascii="Arial" w:eastAsia="SimSun" w:hAnsi="Arial" w:cs="Arial"/>
                <w:caps/>
                <w:lang w:eastAsia="zh-CN"/>
              </w:rPr>
              <w:sym w:font="Wingdings" w:char="F0E0"/>
            </w:r>
            <w:r w:rsidRPr="00F4291B">
              <w:rPr>
                <w:rFonts w:ascii="Arial" w:eastAsia="SimSun" w:hAnsi="Arial" w:cs="Arial"/>
                <w:caps/>
                <w:lang w:eastAsia="zh-CN"/>
              </w:rPr>
              <w:t>446</w:t>
            </w:r>
          </w:p>
        </w:tc>
      </w:tr>
      <w:tr w:rsidR="00F4291B" w:rsidRPr="00F4291B" w:rsidTr="00F4291B">
        <w:trPr>
          <w:trHeight w:val="530"/>
        </w:trPr>
        <w:tc>
          <w:tcPr>
            <w:tcW w:w="10620" w:type="dxa"/>
            <w:gridSpan w:val="4"/>
            <w:shd w:val="clear" w:color="auto" w:fill="auto"/>
            <w:vAlign w:val="center"/>
          </w:tcPr>
          <w:p w:rsidR="00F4291B" w:rsidRPr="00F4291B" w:rsidRDefault="00F4291B" w:rsidP="00F4291B">
            <w:pPr>
              <w:spacing w:after="0"/>
              <w:rPr>
                <w:rFonts w:ascii="Arial" w:eastAsia="SimSun" w:hAnsi="Arial" w:cs="Arial"/>
                <w:b/>
                <w:caps/>
                <w:szCs w:val="22"/>
                <w:lang w:eastAsia="zh-CN"/>
              </w:rPr>
            </w:pPr>
            <w:r w:rsidRPr="00F4291B">
              <w:rPr>
                <w:rFonts w:ascii="Arial" w:eastAsia="SimSun" w:hAnsi="Arial" w:cs="Arial"/>
                <w:b/>
                <w:caps/>
                <w:szCs w:val="22"/>
                <w:lang w:eastAsia="zh-CN"/>
              </w:rPr>
              <w:t>CHECK 420: IF NUMBER PARTNERS IN LAST 12-MONTHS IS 0, THEN SKIP TO 446.</w:t>
            </w:r>
          </w:p>
        </w:tc>
      </w:tr>
      <w:tr w:rsidR="00F4291B" w:rsidRPr="00F4291B" w:rsidTr="00F4291B">
        <w:trPr>
          <w:trHeight w:val="89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444</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In the </w:t>
            </w:r>
            <w:r w:rsidRPr="00F4291B">
              <w:rPr>
                <w:rFonts w:ascii="Arial" w:eastAsia="SimSun" w:hAnsi="Arial" w:cs="Arial"/>
                <w:szCs w:val="22"/>
                <w:u w:val="single"/>
                <w:lang w:eastAsia="zh-CN"/>
              </w:rPr>
              <w:t>last 12-months</w:t>
            </w:r>
            <w:r w:rsidRPr="00F4291B">
              <w:rPr>
                <w:rFonts w:ascii="Arial" w:eastAsia="SimSun" w:hAnsi="Arial" w:cs="Arial"/>
                <w:szCs w:val="22"/>
                <w:lang w:eastAsia="zh-CN"/>
              </w:rPr>
              <w:t>, have you received money, gifts, or favors in exchange for sex?</w:t>
            </w: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 xml:space="preserve">IF NO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446</w:t>
            </w:r>
          </w:p>
        </w:tc>
      </w:tr>
      <w:tr w:rsidR="00F4291B" w:rsidRPr="00F4291B" w:rsidTr="00F4291B">
        <w:trPr>
          <w:trHeight w:val="863"/>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445</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The </w:t>
            </w:r>
            <w:r w:rsidRPr="00F4291B">
              <w:rPr>
                <w:rFonts w:ascii="Arial" w:eastAsia="SimSun" w:hAnsi="Arial" w:cs="Arial"/>
                <w:szCs w:val="22"/>
                <w:u w:val="single"/>
                <w:lang w:eastAsia="zh-CN"/>
              </w:rPr>
              <w:t>last time</w:t>
            </w:r>
            <w:r w:rsidRPr="00F4291B">
              <w:rPr>
                <w:rFonts w:ascii="Arial" w:eastAsia="SimSun" w:hAnsi="Arial" w:cs="Arial"/>
                <w:szCs w:val="22"/>
                <w:lang w:eastAsia="zh-CN"/>
              </w:rPr>
              <w:t xml:space="preserve"> you received money, gifts, or favors in exchange for sex, was a condom used? </w:t>
            </w: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98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446</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Have you </w:t>
            </w:r>
            <w:r w:rsidRPr="00F4291B">
              <w:rPr>
                <w:rFonts w:ascii="Arial" w:eastAsia="SimSun" w:hAnsi="Arial" w:cs="Arial"/>
                <w:szCs w:val="22"/>
                <w:u w:val="single"/>
                <w:lang w:eastAsia="zh-CN"/>
              </w:rPr>
              <w:t>ever</w:t>
            </w:r>
            <w:r w:rsidRPr="00F4291B">
              <w:rPr>
                <w:rFonts w:ascii="Arial" w:eastAsia="SimSun" w:hAnsi="Arial" w:cs="Arial"/>
                <w:szCs w:val="22"/>
                <w:lang w:eastAsia="zh-CN"/>
              </w:rPr>
              <w:t xml:space="preserve"> given money, gifts, or favors in exchange for sex?</w:t>
            </w: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 xml:space="preserve">IF NO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449</w:t>
            </w:r>
          </w:p>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809"/>
        </w:trPr>
        <w:tc>
          <w:tcPr>
            <w:tcW w:w="10620" w:type="dxa"/>
            <w:gridSpan w:val="4"/>
            <w:shd w:val="clear" w:color="auto" w:fill="auto"/>
            <w:vAlign w:val="center"/>
          </w:tcPr>
          <w:p w:rsidR="00F4291B" w:rsidRPr="00F4291B" w:rsidRDefault="00F4291B" w:rsidP="00F4291B">
            <w:pPr>
              <w:spacing w:after="0"/>
              <w:rPr>
                <w:rFonts w:ascii="Arial" w:eastAsia="SimSun" w:hAnsi="Arial" w:cs="Arial"/>
                <w:b/>
                <w:caps/>
                <w:szCs w:val="22"/>
                <w:lang w:eastAsia="zh-CN"/>
              </w:rPr>
            </w:pPr>
            <w:r w:rsidRPr="00F4291B">
              <w:rPr>
                <w:rFonts w:ascii="Arial" w:eastAsia="SimSun" w:hAnsi="Arial" w:cs="Arial"/>
                <w:b/>
                <w:caps/>
                <w:szCs w:val="22"/>
                <w:lang w:eastAsia="zh-CN"/>
              </w:rPr>
              <w:t>CHECK 411: IF NUMBERof  PARTNERS IN LAST 12-MONTHS IS 0 THEN SKIP TO 455</w:t>
            </w:r>
          </w:p>
        </w:tc>
      </w:tr>
      <w:tr w:rsidR="00F4291B" w:rsidRPr="00F4291B" w:rsidTr="00F4291B">
        <w:trPr>
          <w:trHeight w:val="98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447</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In the last 12-months, have you given money, gifts, or favors in exchange for sex?</w:t>
            </w: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98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448</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The last time you gave money, gifts, or favors in exchange for sex, was a condom used? </w:t>
            </w: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 xml:space="preserve">IF NO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449</w:t>
            </w:r>
          </w:p>
        </w:tc>
      </w:tr>
      <w:tr w:rsidR="00F4291B" w:rsidRPr="00F4291B" w:rsidTr="00F4291B">
        <w:trPr>
          <w:trHeight w:val="1052"/>
        </w:trPr>
        <w:tc>
          <w:tcPr>
            <w:tcW w:w="10620" w:type="dxa"/>
            <w:gridSpan w:val="4"/>
            <w:shd w:val="clear" w:color="auto" w:fill="auto"/>
            <w:vAlign w:val="center"/>
          </w:tcPr>
          <w:p w:rsidR="00F4291B" w:rsidRPr="00F4291B" w:rsidRDefault="00F4291B" w:rsidP="00F4291B">
            <w:pPr>
              <w:spacing w:after="0"/>
              <w:rPr>
                <w:rFonts w:ascii="Arial" w:eastAsia="SimSun" w:hAnsi="Arial" w:cs="Arial"/>
                <w:b/>
                <w:caps/>
                <w:sz w:val="18"/>
                <w:szCs w:val="22"/>
                <w:lang w:eastAsia="zh-CN"/>
              </w:rPr>
            </w:pPr>
            <w:r w:rsidRPr="00F4291B">
              <w:rPr>
                <w:rFonts w:ascii="Arial" w:eastAsia="SimSun" w:hAnsi="Arial" w:cs="Arial"/>
                <w:b/>
                <w:caps/>
                <w:sz w:val="18"/>
                <w:szCs w:val="22"/>
                <w:lang w:eastAsia="zh-CN"/>
              </w:rPr>
              <w:t>CHECK 404: IF CONDOM NEVER USED, THEN SKIP TO 455.</w:t>
            </w:r>
          </w:p>
          <w:p w:rsidR="00F4291B" w:rsidRPr="00F4291B" w:rsidRDefault="00F4291B" w:rsidP="00F4291B">
            <w:pPr>
              <w:spacing w:after="0"/>
              <w:rPr>
                <w:rFonts w:ascii="Arial" w:eastAsia="SimSun" w:hAnsi="Arial" w:cs="Arial"/>
                <w:b/>
                <w:caps/>
                <w:sz w:val="18"/>
                <w:szCs w:val="22"/>
                <w:lang w:eastAsia="zh-CN"/>
              </w:rPr>
            </w:pPr>
            <w:r w:rsidRPr="00F4291B">
              <w:rPr>
                <w:rFonts w:ascii="Arial" w:eastAsia="SimSun" w:hAnsi="Arial" w:cs="Arial"/>
                <w:b/>
                <w:caps/>
                <w:sz w:val="18"/>
                <w:szCs w:val="22"/>
                <w:lang w:eastAsia="zh-CN"/>
              </w:rPr>
              <w:t>check 420: if number of partners in last 12-months is 0, then skip to 455</w:t>
            </w:r>
          </w:p>
          <w:p w:rsidR="00F4291B" w:rsidRPr="00F4291B" w:rsidRDefault="00F4291B" w:rsidP="00F4291B">
            <w:pPr>
              <w:spacing w:after="0"/>
              <w:rPr>
                <w:rFonts w:ascii="Arial" w:eastAsia="SimSun" w:hAnsi="Arial" w:cs="Arial"/>
                <w:b/>
                <w:caps/>
                <w:sz w:val="18"/>
                <w:szCs w:val="22"/>
                <w:lang w:eastAsia="zh-CN"/>
              </w:rPr>
            </w:pPr>
            <w:r w:rsidRPr="00F4291B">
              <w:rPr>
                <w:rFonts w:ascii="Arial" w:eastAsia="SimSun" w:hAnsi="Arial" w:cs="Arial"/>
                <w:b/>
                <w:caps/>
                <w:sz w:val="18"/>
                <w:szCs w:val="22"/>
                <w:lang w:eastAsia="zh-CN"/>
              </w:rPr>
              <w:t>check 422: if last sex was less than 3 months ago, skip to 450</w:t>
            </w:r>
          </w:p>
        </w:tc>
      </w:tr>
      <w:tr w:rsidR="00F4291B" w:rsidRPr="00F4291B" w:rsidTr="00F4291B">
        <w:trPr>
          <w:trHeight w:val="89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449</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Have you had sexual intercourse in the </w:t>
            </w:r>
            <w:r w:rsidRPr="00F4291B">
              <w:rPr>
                <w:rFonts w:ascii="Arial" w:eastAsia="SimSun" w:hAnsi="Arial" w:cs="Arial"/>
                <w:b/>
                <w:szCs w:val="22"/>
                <w:lang w:eastAsia="zh-CN"/>
              </w:rPr>
              <w:t>last 3 months</w:t>
            </w:r>
            <w:r w:rsidRPr="00F4291B">
              <w:rPr>
                <w:rFonts w:ascii="Arial" w:eastAsia="SimSun" w:hAnsi="Arial" w:cs="Arial"/>
                <w:szCs w:val="22"/>
                <w:lang w:eastAsia="zh-CN"/>
              </w:rPr>
              <w:t>?</w:t>
            </w: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p w:rsidR="00F4291B" w:rsidRPr="00F4291B" w:rsidRDefault="00F4291B" w:rsidP="00F4291B">
            <w:pPr>
              <w:spacing w:after="0"/>
              <w:ind w:left="144"/>
              <w:rPr>
                <w:rFonts w:ascii="Arial" w:eastAsia="SimSun" w:hAnsi="Arial" w:cs="Arial"/>
                <w:caps/>
                <w:szCs w:val="22"/>
                <w:lang w:eastAsia="zh-CN"/>
              </w:rPr>
            </w:pP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 xml:space="preserve">if no,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455</w:t>
            </w:r>
          </w:p>
        </w:tc>
      </w:tr>
      <w:tr w:rsidR="00F4291B" w:rsidRPr="00F4291B" w:rsidTr="00F4291B">
        <w:trPr>
          <w:trHeight w:val="89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450</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In the </w:t>
            </w:r>
            <w:r w:rsidRPr="00F4291B">
              <w:rPr>
                <w:rFonts w:ascii="Arial" w:eastAsia="SimSun" w:hAnsi="Arial" w:cs="Arial"/>
                <w:b/>
                <w:szCs w:val="22"/>
                <w:lang w:eastAsia="zh-CN"/>
              </w:rPr>
              <w:t>last 3 months</w:t>
            </w:r>
            <w:r w:rsidRPr="00F4291B">
              <w:rPr>
                <w:rFonts w:ascii="Arial" w:eastAsia="SimSun" w:hAnsi="Arial" w:cs="Arial"/>
                <w:szCs w:val="22"/>
                <w:lang w:eastAsia="zh-CN"/>
              </w:rPr>
              <w:t>, did you or your partner(s) ever use a condom?</w:t>
            </w: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 xml:space="preserve">if no </w:t>
            </w:r>
            <w:r w:rsidRPr="00F4291B">
              <w:rPr>
                <w:rFonts w:ascii="Arial" w:eastAsia="SimSun" w:hAnsi="Arial" w:cs="Arial"/>
                <w:caps/>
                <w:szCs w:val="22"/>
                <w:lang w:eastAsia="zh-CN"/>
              </w:rPr>
              <w:sym w:font="Wingdings" w:char="F0E0"/>
            </w:r>
            <w:r w:rsidRPr="00F4291B">
              <w:rPr>
                <w:rFonts w:ascii="Arial" w:eastAsia="SimSun" w:hAnsi="Arial" w:cs="Arial"/>
                <w:caps/>
                <w:szCs w:val="22"/>
                <w:lang w:eastAsia="zh-CN"/>
              </w:rPr>
              <w:t>455</w:t>
            </w:r>
          </w:p>
        </w:tc>
      </w:tr>
      <w:tr w:rsidR="00F4291B" w:rsidRPr="00F4291B" w:rsidTr="00F4291B">
        <w:trPr>
          <w:trHeight w:val="1367"/>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451</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In the </w:t>
            </w:r>
            <w:r w:rsidRPr="00F4291B">
              <w:rPr>
                <w:rFonts w:ascii="Arial" w:eastAsia="SimSun" w:hAnsi="Arial" w:cs="Arial"/>
                <w:b/>
                <w:szCs w:val="22"/>
                <w:lang w:eastAsia="zh-CN"/>
              </w:rPr>
              <w:t>last 3 months</w:t>
            </w:r>
            <w:r w:rsidRPr="00F4291B">
              <w:rPr>
                <w:rFonts w:ascii="Arial" w:eastAsia="SimSun" w:hAnsi="Arial" w:cs="Arial"/>
                <w:szCs w:val="22"/>
                <w:lang w:eastAsia="zh-CN"/>
              </w:rPr>
              <w:t xml:space="preserve"> when you had sexual intercourse, </w:t>
            </w:r>
            <w:r w:rsidRPr="00F4291B">
              <w:rPr>
                <w:rFonts w:ascii="Arial" w:eastAsia="SimSun" w:hAnsi="Arial" w:cs="Arial"/>
                <w:lang w:eastAsia="zh-CN"/>
              </w:rPr>
              <w:t>did you or your partner ever put the condom on after you had already started having sex?</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1259"/>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452</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szCs w:val="22"/>
                <w:lang w:eastAsia="zh-CN"/>
              </w:rPr>
              <w:t xml:space="preserve">In the </w:t>
            </w:r>
            <w:r w:rsidRPr="00F4291B">
              <w:rPr>
                <w:rFonts w:ascii="Arial" w:eastAsia="SimSun" w:hAnsi="Arial" w:cs="Arial"/>
                <w:b/>
                <w:szCs w:val="22"/>
                <w:lang w:eastAsia="zh-CN"/>
              </w:rPr>
              <w:t>last 3 months</w:t>
            </w:r>
            <w:r w:rsidRPr="00F4291B">
              <w:rPr>
                <w:rFonts w:ascii="Arial" w:eastAsia="SimSun" w:hAnsi="Arial" w:cs="Arial"/>
                <w:szCs w:val="22"/>
                <w:lang w:eastAsia="zh-CN"/>
              </w:rPr>
              <w:t xml:space="preserve"> when you had sexual intercourse, </w:t>
            </w:r>
            <w:r w:rsidRPr="00F4291B">
              <w:rPr>
                <w:rFonts w:ascii="Arial" w:eastAsia="SimSun" w:hAnsi="Arial" w:cs="Arial"/>
                <w:lang w:eastAsia="zh-CN"/>
              </w:rPr>
              <w:t>did you or your partner ever take the condom off before you were finished having sex?</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1187"/>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453</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szCs w:val="22"/>
                <w:lang w:eastAsia="zh-CN"/>
              </w:rPr>
              <w:t xml:space="preserve">In the </w:t>
            </w:r>
            <w:r w:rsidRPr="00F4291B">
              <w:rPr>
                <w:rFonts w:ascii="Arial" w:eastAsia="SimSun" w:hAnsi="Arial" w:cs="Arial"/>
                <w:b/>
                <w:szCs w:val="22"/>
                <w:lang w:eastAsia="zh-CN"/>
              </w:rPr>
              <w:t>last 3 months</w:t>
            </w:r>
            <w:r w:rsidRPr="00F4291B">
              <w:rPr>
                <w:rFonts w:ascii="Arial" w:eastAsia="SimSun" w:hAnsi="Arial" w:cs="Arial"/>
                <w:szCs w:val="22"/>
                <w:lang w:eastAsia="zh-CN"/>
              </w:rPr>
              <w:t xml:space="preserve"> when you had sexual intercourse,</w:t>
            </w:r>
            <w:r w:rsidRPr="00F4291B">
              <w:rPr>
                <w:rFonts w:ascii="Arial" w:eastAsia="SimSun" w:hAnsi="Arial" w:cs="Arial"/>
                <w:lang w:eastAsia="zh-CN"/>
              </w:rPr>
              <w:t xml:space="preserve"> did the condom ever break /leak during sex or while pulling out?</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1169"/>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454</w:t>
            </w:r>
          </w:p>
          <w:p w:rsidR="00F4291B" w:rsidRPr="00F4291B" w:rsidRDefault="00F4291B" w:rsidP="00F4291B">
            <w:pPr>
              <w:spacing w:after="0"/>
              <w:rPr>
                <w:rFonts w:ascii="Arial" w:eastAsia="SimSun" w:hAnsi="Arial" w:cs="Arial"/>
                <w:szCs w:val="22"/>
                <w:lang w:eastAsia="zh-CN"/>
              </w:rPr>
            </w:pP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szCs w:val="22"/>
                <w:lang w:eastAsia="zh-CN"/>
              </w:rPr>
              <w:t xml:space="preserve">In the </w:t>
            </w:r>
            <w:r w:rsidRPr="00F4291B">
              <w:rPr>
                <w:rFonts w:ascii="Arial" w:eastAsia="SimSun" w:hAnsi="Arial" w:cs="Arial"/>
                <w:b/>
                <w:szCs w:val="22"/>
                <w:lang w:eastAsia="zh-CN"/>
              </w:rPr>
              <w:t>last 3 months</w:t>
            </w:r>
            <w:r w:rsidRPr="00F4291B">
              <w:rPr>
                <w:rFonts w:ascii="Arial" w:eastAsia="SimSun" w:hAnsi="Arial" w:cs="Arial"/>
                <w:szCs w:val="22"/>
                <w:lang w:eastAsia="zh-CN"/>
              </w:rPr>
              <w:t xml:space="preserve"> when you had sexual intercourse,</w:t>
            </w:r>
            <w:r w:rsidRPr="00F4291B">
              <w:rPr>
                <w:rFonts w:ascii="Arial" w:eastAsia="SimSun" w:hAnsi="Arial" w:cs="Arial"/>
                <w:lang w:eastAsia="zh-CN"/>
              </w:rPr>
              <w:t xml:space="preserve"> did the condom ever slip off during sex or while pulling out?</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989"/>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455</w:t>
            </w:r>
          </w:p>
          <w:p w:rsidR="00F4291B" w:rsidRPr="00F4291B" w:rsidRDefault="00F4291B" w:rsidP="00F4291B">
            <w:pPr>
              <w:spacing w:after="0"/>
              <w:rPr>
                <w:rFonts w:ascii="Arial" w:eastAsia="SimSun" w:hAnsi="Arial" w:cs="Arial"/>
                <w:szCs w:val="22"/>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During the last 12 months, have you had an abnormal discharge from your penis?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1448"/>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456</w:t>
            </w:r>
          </w:p>
          <w:p w:rsidR="00F4291B" w:rsidRPr="00F4291B" w:rsidRDefault="00F4291B" w:rsidP="00F4291B">
            <w:pPr>
              <w:spacing w:after="0"/>
              <w:rPr>
                <w:rFonts w:ascii="Arial" w:eastAsia="SimSun" w:hAnsi="Arial" w:cs="Arial"/>
                <w:szCs w:val="22"/>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During the last 12 months, have you had an ulcer or sore on or near your penis?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6"/>
                <w:szCs w:val="22"/>
                <w:lang w:eastAsia="zh-CN"/>
              </w:rPr>
            </w:pPr>
          </w:p>
          <w:p w:rsidR="00F4291B" w:rsidRPr="00F4291B" w:rsidRDefault="00F4291B" w:rsidP="00F4291B">
            <w:pPr>
              <w:spacing w:after="0"/>
              <w:rPr>
                <w:rFonts w:ascii="Arial" w:eastAsia="SimSun" w:hAnsi="Arial" w:cs="Arial"/>
                <w:caps/>
                <w:sz w:val="16"/>
                <w:szCs w:val="22"/>
                <w:lang w:eastAsia="zh-CN"/>
              </w:rPr>
            </w:pPr>
            <w:r w:rsidRPr="00F4291B">
              <w:rPr>
                <w:rFonts w:ascii="Arial" w:eastAsia="SimSun" w:hAnsi="Arial" w:cs="Arial"/>
                <w:caps/>
                <w:sz w:val="16"/>
                <w:szCs w:val="22"/>
                <w:lang w:eastAsia="zh-CN"/>
              </w:rPr>
              <w:t xml:space="preserve">if EITHER 455 or 456 IS YES </w:t>
            </w:r>
          </w:p>
          <w:p w:rsidR="00F4291B" w:rsidRPr="00F4291B" w:rsidRDefault="00F4291B" w:rsidP="00F4291B">
            <w:pPr>
              <w:spacing w:after="0"/>
              <w:rPr>
                <w:rFonts w:ascii="Arial" w:eastAsia="SimSun" w:hAnsi="Arial" w:cs="Arial"/>
                <w:caps/>
                <w:sz w:val="16"/>
                <w:szCs w:val="22"/>
                <w:lang w:eastAsia="zh-CN"/>
              </w:rPr>
            </w:pPr>
            <w:r w:rsidRPr="00F4291B">
              <w:rPr>
                <w:rFonts w:ascii="Arial" w:eastAsia="SimSun" w:hAnsi="Arial" w:cs="Arial"/>
                <w:caps/>
                <w:sz w:val="16"/>
                <w:szCs w:val="22"/>
                <w:lang w:eastAsia="zh-CN"/>
              </w:rPr>
              <w:sym w:font="Wingdings" w:char="F0E0"/>
            </w:r>
            <w:r w:rsidRPr="00F4291B">
              <w:rPr>
                <w:rFonts w:ascii="Arial" w:eastAsia="SimSun" w:hAnsi="Arial" w:cs="Arial"/>
                <w:caps/>
                <w:sz w:val="16"/>
                <w:szCs w:val="22"/>
                <w:lang w:eastAsia="zh-CN"/>
              </w:rPr>
              <w:t>457</w:t>
            </w:r>
          </w:p>
          <w:p w:rsidR="00F4291B" w:rsidRPr="00F4291B" w:rsidRDefault="00F4291B" w:rsidP="00F4291B">
            <w:pPr>
              <w:spacing w:after="0"/>
              <w:rPr>
                <w:rFonts w:ascii="Arial" w:eastAsia="SimSun" w:hAnsi="Arial" w:cs="Arial"/>
                <w:caps/>
                <w:sz w:val="16"/>
                <w:szCs w:val="22"/>
                <w:lang w:eastAsia="zh-CN"/>
              </w:rPr>
            </w:pPr>
            <w:r w:rsidRPr="00F4291B">
              <w:rPr>
                <w:rFonts w:ascii="Arial" w:eastAsia="SimSun" w:hAnsi="Arial" w:cs="Arial"/>
                <w:caps/>
                <w:sz w:val="16"/>
                <w:szCs w:val="22"/>
                <w:lang w:eastAsia="zh-CN"/>
              </w:rPr>
              <w:t>else</w:t>
            </w:r>
          </w:p>
          <w:p w:rsidR="00F4291B" w:rsidRPr="00F4291B" w:rsidRDefault="00F4291B" w:rsidP="00F4291B">
            <w:pPr>
              <w:spacing w:after="0"/>
              <w:rPr>
                <w:rFonts w:ascii="Arial" w:eastAsia="SimSun" w:hAnsi="Arial" w:cs="Arial"/>
                <w:caps/>
                <w:sz w:val="16"/>
                <w:szCs w:val="22"/>
                <w:lang w:eastAsia="zh-CN"/>
              </w:rPr>
            </w:pPr>
            <w:r w:rsidRPr="00F4291B">
              <w:rPr>
                <w:rFonts w:ascii="Arial" w:eastAsia="SimSun" w:hAnsi="Arial" w:cs="Arial"/>
                <w:caps/>
                <w:sz w:val="16"/>
                <w:szCs w:val="22"/>
                <w:lang w:eastAsia="zh-CN"/>
              </w:rPr>
              <w:sym w:font="Wingdings" w:char="F0E0"/>
            </w:r>
            <w:r w:rsidRPr="00F4291B">
              <w:rPr>
                <w:rFonts w:ascii="Arial" w:eastAsia="SimSun" w:hAnsi="Arial" w:cs="Arial"/>
                <w:caps/>
                <w:sz w:val="16"/>
                <w:szCs w:val="22"/>
                <w:lang w:eastAsia="zh-CN"/>
              </w:rPr>
              <w:t>501</w:t>
            </w:r>
          </w:p>
        </w:tc>
      </w:tr>
      <w:tr w:rsidR="00F4291B" w:rsidRPr="00F4291B" w:rsidTr="00F4291B">
        <w:trPr>
          <w:trHeight w:val="926"/>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457</w:t>
            </w:r>
          </w:p>
          <w:p w:rsidR="00F4291B" w:rsidRPr="00F4291B" w:rsidRDefault="00F4291B" w:rsidP="00F4291B">
            <w:pPr>
              <w:spacing w:after="0"/>
              <w:rPr>
                <w:rFonts w:ascii="Arial" w:eastAsia="SimSun" w:hAnsi="Arial" w:cs="Arial"/>
                <w:szCs w:val="22"/>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Did you visit a health facility or see a healthcare provider because of these problems?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501</w:t>
            </w:r>
          </w:p>
        </w:tc>
      </w:tr>
      <w:tr w:rsidR="00F4291B" w:rsidRPr="00F4291B" w:rsidTr="00F4291B">
        <w:trPr>
          <w:trHeight w:val="8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458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Did the healthcare provider tell you that you a sexually transmitted infection?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b/>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tc>
      </w:tr>
      <w:tr w:rsidR="00F4291B" w:rsidRPr="00F4291B" w:rsidTr="00F4291B">
        <w:trPr>
          <w:trHeight w:val="791"/>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459</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Did you get treatment for this sexually transmitted infection?</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b/>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rPr>
                <w:rFonts w:ascii="Arial" w:eastAsia="SimSun" w:hAnsi="Arial" w:cs="Arial"/>
                <w:b/>
                <w:caps/>
                <w:sz w:val="18"/>
                <w:szCs w:val="22"/>
                <w:lang w:eastAsia="zh-CN"/>
              </w:rPr>
            </w:pPr>
            <w:r w:rsidRPr="00F4291B">
              <w:rPr>
                <w:rFonts w:ascii="Arial" w:eastAsia="SimSun" w:hAnsi="Arial" w:cs="Arial"/>
                <w:caps/>
                <w:sz w:val="18"/>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tc>
      </w:tr>
      <w:tr w:rsidR="00F4291B" w:rsidRPr="00F4291B" w:rsidTr="00F4291B">
        <w:trPr>
          <w:trHeight w:val="56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460</w:t>
            </w:r>
          </w:p>
          <w:p w:rsidR="00F4291B" w:rsidRPr="00F4291B" w:rsidRDefault="00F4291B" w:rsidP="00F4291B">
            <w:pPr>
              <w:spacing w:after="0"/>
              <w:rPr>
                <w:rFonts w:ascii="Arial" w:eastAsia="SimSun" w:hAnsi="Arial" w:cs="Arial"/>
                <w:szCs w:val="22"/>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Where did you go to seek treatment?  </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PROBE TO IDENTITY THE LOCATION</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b/>
                <w:caps/>
                <w:sz w:val="18"/>
                <w:szCs w:val="22"/>
                <w:lang w:eastAsia="zh-CN"/>
              </w:rPr>
            </w:pPr>
          </w:p>
          <w:p w:rsidR="00F4291B" w:rsidRPr="00F4291B" w:rsidRDefault="00F4291B" w:rsidP="00F4291B">
            <w:pPr>
              <w:spacing w:after="0"/>
              <w:rPr>
                <w:rFonts w:ascii="Arial" w:eastAsia="SimSun" w:hAnsi="Arial" w:cs="Arial"/>
                <w:b/>
                <w:caps/>
                <w:sz w:val="18"/>
                <w:szCs w:val="22"/>
                <w:lang w:eastAsia="zh-CN"/>
              </w:rPr>
            </w:pPr>
            <w:r w:rsidRPr="00F4291B">
              <w:rPr>
                <w:rFonts w:ascii="Arial" w:eastAsia="SimSun" w:hAnsi="Arial" w:cs="Arial"/>
                <w:b/>
                <w:caps/>
                <w:sz w:val="18"/>
                <w:szCs w:val="22"/>
                <w:lang w:eastAsia="zh-CN"/>
              </w:rPr>
              <w:t>Public Sector</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Government hospital = 11</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Govt. health centre/clinic = 12</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Govt. dispensary = 13</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Other public sector = 14</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___________________ </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b/>
                <w:caps/>
                <w:sz w:val="18"/>
                <w:szCs w:val="22"/>
                <w:lang w:eastAsia="zh-CN"/>
              </w:rPr>
            </w:pPr>
            <w:r w:rsidRPr="00F4291B">
              <w:rPr>
                <w:rFonts w:ascii="Arial" w:eastAsia="SimSun" w:hAnsi="Arial" w:cs="Arial"/>
                <w:b/>
                <w:caps/>
                <w:sz w:val="18"/>
                <w:szCs w:val="22"/>
                <w:lang w:eastAsia="zh-CN"/>
              </w:rPr>
              <w:t>non-public sector</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Mission/church hosp./clinc = 21</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Private hosp/clinic = 22</w:t>
            </w:r>
          </w:p>
          <w:p w:rsidR="00F4291B" w:rsidRPr="00F4291B" w:rsidRDefault="00F4291B" w:rsidP="00F4291B">
            <w:pPr>
              <w:spacing w:after="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Other NON-PUBLIC sector = 23</w:t>
            </w:r>
          </w:p>
          <w:p w:rsidR="00F4291B" w:rsidRPr="00F4291B" w:rsidRDefault="00F4291B" w:rsidP="00F4291B">
            <w:pPr>
              <w:spacing w:after="0"/>
              <w:ind w:left="144" w:hanging="144"/>
              <w:rPr>
                <w:rFonts w:ascii="Arial" w:eastAsia="SimSun" w:hAnsi="Arial" w:cs="Arial"/>
                <w:caps/>
                <w:sz w:val="18"/>
                <w:szCs w:val="22"/>
                <w:lang w:eastAsia="zh-CN"/>
              </w:rPr>
            </w:pPr>
          </w:p>
          <w:p w:rsidR="00F4291B" w:rsidRPr="00F4291B" w:rsidRDefault="00F4291B" w:rsidP="00F4291B">
            <w:pPr>
              <w:spacing w:after="0"/>
              <w:ind w:left="162" w:firstLine="18"/>
              <w:rPr>
                <w:rFonts w:ascii="Arial" w:eastAsia="SimSun" w:hAnsi="Arial" w:cs="Arial"/>
                <w:caps/>
                <w:sz w:val="18"/>
                <w:szCs w:val="22"/>
                <w:lang w:eastAsia="zh-CN"/>
              </w:rPr>
            </w:pPr>
            <w:r w:rsidRPr="00F4291B">
              <w:rPr>
                <w:rFonts w:ascii="Arial" w:eastAsia="SimSun" w:hAnsi="Arial" w:cs="Arial"/>
                <w:caps/>
                <w:sz w:val="18"/>
                <w:szCs w:val="22"/>
                <w:lang w:eastAsia="zh-CN"/>
              </w:rPr>
              <w:t>___________________</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Other = 96</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____________________</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6"/>
                <w:szCs w:val="22"/>
                <w:lang w:eastAsia="zh-CN"/>
              </w:rPr>
            </w:pPr>
            <w:r w:rsidRPr="00F4291B">
              <w:rPr>
                <w:rFonts w:ascii="Arial" w:eastAsia="SimSun" w:hAnsi="Arial" w:cs="Arial"/>
                <w:caps/>
                <w:sz w:val="18"/>
                <w:szCs w:val="22"/>
                <w:lang w:eastAsia="zh-CN"/>
              </w:rPr>
              <w:t>I 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Cs w:val="22"/>
                <w:lang w:eastAsia="zh-CN"/>
              </w:rPr>
            </w:pPr>
          </w:p>
        </w:tc>
      </w:tr>
    </w:tbl>
    <w:p w:rsidR="00F4291B" w:rsidRPr="00F4291B" w:rsidRDefault="00F4291B" w:rsidP="00F4291B">
      <w:pPr>
        <w:spacing w:after="0" w:line="240" w:lineRule="auto"/>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sectPr w:rsidR="00F4291B" w:rsidRPr="00F4291B" w:rsidSect="00F4291B">
          <w:headerReference w:type="even" r:id="rId28"/>
          <w:headerReference w:type="default" r:id="rId29"/>
          <w:headerReference w:type="first" r:id="rId30"/>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1350"/>
        <w:gridCol w:w="1350"/>
        <w:gridCol w:w="1350"/>
        <w:gridCol w:w="1170"/>
      </w:tblGrid>
      <w:tr w:rsidR="00F4291B" w:rsidRPr="00F4291B" w:rsidTr="00F4291B">
        <w:trPr>
          <w:trHeight w:val="485"/>
        </w:trPr>
        <w:tc>
          <w:tcPr>
            <w:tcW w:w="10620" w:type="dxa"/>
            <w:gridSpan w:val="6"/>
            <w:shd w:val="clear" w:color="auto" w:fill="auto"/>
            <w:vAlign w:val="center"/>
          </w:tcPr>
          <w:p w:rsidR="00F4291B" w:rsidRPr="00F4291B" w:rsidRDefault="00F4291B" w:rsidP="00F4291B">
            <w:pPr>
              <w:spacing w:after="0"/>
              <w:jc w:val="center"/>
              <w:rPr>
                <w:rFonts w:ascii="Arial" w:eastAsia="SimSun" w:hAnsi="Arial" w:cs="Arial"/>
                <w:b/>
                <w:caps/>
                <w:lang w:eastAsia="zh-CN"/>
              </w:rPr>
            </w:pPr>
            <w:r w:rsidRPr="00F4291B">
              <w:rPr>
                <w:rFonts w:eastAsia="SimSun"/>
                <w:sz w:val="24"/>
                <w:szCs w:val="24"/>
                <w:lang w:eastAsia="zh-CN"/>
              </w:rPr>
              <w:lastRenderedPageBreak/>
              <w:br w:type="page"/>
            </w:r>
            <w:r w:rsidRPr="00F4291B">
              <w:rPr>
                <w:rFonts w:eastAsia="SimSun"/>
                <w:sz w:val="24"/>
                <w:szCs w:val="24"/>
                <w:lang w:eastAsia="zh-CN"/>
              </w:rPr>
              <w:br w:type="page"/>
            </w:r>
            <w:r w:rsidRPr="00F4291B">
              <w:rPr>
                <w:rFonts w:ascii="Arial" w:eastAsia="SimSun" w:hAnsi="Arial" w:cs="Arial"/>
                <w:b/>
                <w:caps/>
                <w:lang w:eastAsia="zh-CN"/>
              </w:rPr>
              <w:t>Module 5: hiv/aids knowledge and attitudes</w:t>
            </w:r>
          </w:p>
        </w:tc>
      </w:tr>
      <w:tr w:rsidR="00F4291B" w:rsidRPr="00F4291B" w:rsidTr="00F4291B">
        <w:trPr>
          <w:trHeight w:val="89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501</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Now I would like to talk about something else. Have you ever heard of an infection called HIV, the virus that causes AIDS?</w:t>
            </w:r>
          </w:p>
        </w:tc>
        <w:tc>
          <w:tcPr>
            <w:tcW w:w="4050" w:type="dxa"/>
            <w:gridSpan w:val="3"/>
            <w:shd w:val="clear" w:color="auto" w:fill="auto"/>
          </w:tcPr>
          <w:p w:rsidR="00F4291B" w:rsidRPr="00F4291B" w:rsidRDefault="00F4291B" w:rsidP="00F4291B">
            <w:pPr>
              <w:spacing w:after="0"/>
              <w:ind w:left="144"/>
              <w:rPr>
                <w:rFonts w:ascii="Arial" w:eastAsia="SimSun" w:hAnsi="Arial" w:cs="Arial"/>
                <w:caps/>
                <w:lang w:eastAsia="zh-CN"/>
              </w:rPr>
            </w:pP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Yes = 1</w:t>
            </w: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No = 2</w:t>
            </w:r>
          </w:p>
        </w:tc>
        <w:tc>
          <w:tcPr>
            <w:tcW w:w="1170" w:type="dxa"/>
            <w:shd w:val="clear" w:color="auto" w:fill="auto"/>
          </w:tcPr>
          <w:p w:rsidR="00F4291B" w:rsidRPr="00F4291B" w:rsidRDefault="00F4291B" w:rsidP="00F4291B">
            <w:pPr>
              <w:spacing w:after="0" w:line="240" w:lineRule="auto"/>
              <w:rPr>
                <w:rFonts w:ascii="Arial" w:eastAsia="SimSun" w:hAnsi="Arial" w:cs="Arial"/>
                <w:caps/>
                <w:sz w:val="18"/>
                <w:szCs w:val="22"/>
                <w:lang w:eastAsia="zh-CN"/>
              </w:rPr>
            </w:pPr>
          </w:p>
          <w:p w:rsidR="00F4291B" w:rsidRPr="00F4291B" w:rsidRDefault="00F4291B" w:rsidP="00F4291B">
            <w:pPr>
              <w:spacing w:after="0" w:line="240" w:lineRule="auto"/>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601</w:t>
            </w:r>
          </w:p>
        </w:tc>
      </w:tr>
      <w:tr w:rsidR="00F4291B" w:rsidRPr="00F4291B" w:rsidTr="00F4291B">
        <w:trPr>
          <w:trHeight w:val="134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502</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If a </w:t>
            </w:r>
            <w:r w:rsidRPr="00F4291B">
              <w:rPr>
                <w:rFonts w:ascii="Arial" w:eastAsia="SimSun" w:hAnsi="Arial" w:cs="Arial"/>
                <w:u w:val="single"/>
                <w:lang w:eastAsia="zh-CN"/>
              </w:rPr>
              <w:t>man</w:t>
            </w:r>
            <w:r w:rsidRPr="00F4291B">
              <w:rPr>
                <w:rFonts w:ascii="Arial" w:eastAsia="SimSun" w:hAnsi="Arial" w:cs="Arial"/>
                <w:lang w:eastAsia="zh-CN"/>
              </w:rPr>
              <w:t xml:space="preserve"> has HIV, does his sexual partner always have the HIV, almost always, or only sometimes?</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Always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Almost always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Only sometimes = 3</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34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503</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If a </w:t>
            </w:r>
            <w:r w:rsidRPr="00F4291B">
              <w:rPr>
                <w:rFonts w:ascii="Arial" w:eastAsia="SimSun" w:hAnsi="Arial" w:cs="Arial"/>
                <w:u w:val="single"/>
                <w:lang w:eastAsia="zh-CN"/>
              </w:rPr>
              <w:t>woman</w:t>
            </w:r>
            <w:r w:rsidRPr="00F4291B">
              <w:rPr>
                <w:rFonts w:ascii="Arial" w:eastAsia="SimSun" w:hAnsi="Arial" w:cs="Arial"/>
                <w:lang w:eastAsia="zh-CN"/>
              </w:rPr>
              <w:t xml:space="preserve"> has HIV, does her sexual partner always have HIV, almost always, or only sometimes?</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Always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Almost always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Only sometimes =  3</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088"/>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504</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Is it possible for a healthy-looking person to have HIV?</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772"/>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505</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Do you think that your chances of getting HIV are zero, small, moderate or great?</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RISK AT ALL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SMALL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MODERATE = 3</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GREAT = 4</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I ALREADY HAVE HIV = 5</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KNOW=8</w:t>
            </w:r>
          </w:p>
        </w:tc>
        <w:tc>
          <w:tcPr>
            <w:tcW w:w="1170" w:type="dxa"/>
            <w:shd w:val="clear" w:color="auto" w:fill="auto"/>
          </w:tcPr>
          <w:p w:rsidR="00F4291B" w:rsidRPr="00F4291B" w:rsidRDefault="00F4291B" w:rsidP="00F4291B">
            <w:pPr>
              <w:spacing w:after="0"/>
              <w:rPr>
                <w:rFonts w:ascii="Arial" w:eastAsia="SimSun" w:hAnsi="Arial" w:cs="Arial"/>
                <w:sz w:val="18"/>
                <w:lang w:eastAsia="zh-CN"/>
              </w:rPr>
            </w:pP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t xml:space="preserve">IF 3, 4 </w:t>
            </w: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sym w:font="Wingdings" w:char="F0E0"/>
            </w:r>
            <w:r w:rsidRPr="00F4291B">
              <w:rPr>
                <w:rFonts w:ascii="Arial" w:eastAsia="SimSun" w:hAnsi="Arial" w:cs="Arial"/>
                <w:sz w:val="18"/>
                <w:lang w:eastAsia="zh-CN"/>
              </w:rPr>
              <w:t xml:space="preserve">507 </w:t>
            </w:r>
          </w:p>
          <w:p w:rsidR="00F4291B" w:rsidRPr="00F4291B" w:rsidRDefault="00F4291B" w:rsidP="00F4291B">
            <w:pPr>
              <w:spacing w:after="0"/>
              <w:rPr>
                <w:rFonts w:ascii="Arial" w:eastAsia="SimSun" w:hAnsi="Arial" w:cs="Arial"/>
                <w:sz w:val="18"/>
                <w:lang w:eastAsia="zh-CN"/>
              </w:rPr>
            </w:pP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t xml:space="preserve">IF 5 OR 8 </w:t>
            </w:r>
            <w:r w:rsidRPr="00F4291B">
              <w:rPr>
                <w:rFonts w:ascii="Arial" w:eastAsia="SimSun" w:hAnsi="Arial" w:cs="Arial"/>
                <w:sz w:val="18"/>
                <w:lang w:eastAsia="zh-CN"/>
              </w:rPr>
              <w:sym w:font="Wingdings" w:char="F0E0"/>
            </w:r>
            <w:r w:rsidRPr="00F4291B">
              <w:rPr>
                <w:rFonts w:ascii="Arial" w:eastAsia="SimSun" w:hAnsi="Arial" w:cs="Arial"/>
                <w:sz w:val="18"/>
                <w:lang w:eastAsia="zh-CN"/>
              </w:rPr>
              <w:t>508</w:t>
            </w:r>
          </w:p>
        </w:tc>
      </w:tr>
      <w:tr w:rsidR="00F4291B" w:rsidRPr="00F4291B" w:rsidTr="00F4291B">
        <w:trPr>
          <w:trHeight w:val="2636"/>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506</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Why do you think you have no risk/a small chance of getting HIV?</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PROBE: Any other reasons?</w:t>
            </w:r>
          </w:p>
          <w:p w:rsidR="00F4291B" w:rsidRPr="00F4291B" w:rsidRDefault="00F4291B" w:rsidP="00F4291B">
            <w:pPr>
              <w:spacing w:after="0"/>
              <w:rPr>
                <w:rFonts w:ascii="Arial" w:eastAsia="SimSun" w:hAnsi="Arial" w:cs="Arial"/>
                <w:lang w:eastAsia="zh-CN"/>
              </w:rPr>
            </w:pPr>
          </w:p>
          <w:p w:rsidR="0022651C" w:rsidRDefault="00F4291B" w:rsidP="00F4291B">
            <w:pPr>
              <w:spacing w:after="0"/>
              <w:rPr>
                <w:rFonts w:ascii="Arial" w:eastAsia="SimSun" w:hAnsi="Arial" w:cs="Arial"/>
                <w:lang w:eastAsia="zh-CN"/>
              </w:rPr>
            </w:pPr>
            <w:r w:rsidRPr="00F4291B">
              <w:rPr>
                <w:rFonts w:ascii="Arial" w:eastAsia="SimSun" w:hAnsi="Arial" w:cs="Arial"/>
                <w:lang w:eastAsia="zh-CN"/>
              </w:rPr>
              <w:t>RECORD ALL MENTIONED</w:t>
            </w:r>
          </w:p>
          <w:p w:rsidR="0022651C" w:rsidRDefault="0022651C" w:rsidP="0022651C">
            <w:pPr>
              <w:rPr>
                <w:rFonts w:ascii="Arial" w:eastAsia="SimSun" w:hAnsi="Arial" w:cs="Arial"/>
                <w:lang w:eastAsia="zh-CN"/>
              </w:rPr>
            </w:pPr>
          </w:p>
          <w:p w:rsidR="00F4291B" w:rsidRPr="0022651C" w:rsidRDefault="0022651C" w:rsidP="0022651C">
            <w:pPr>
              <w:tabs>
                <w:tab w:val="left" w:pos="3373"/>
              </w:tabs>
              <w:rPr>
                <w:rFonts w:ascii="Arial" w:eastAsia="SimSun" w:hAnsi="Arial" w:cs="Arial"/>
                <w:lang w:eastAsia="zh-CN"/>
              </w:rPr>
            </w:pPr>
            <w:r>
              <w:rPr>
                <w:rFonts w:ascii="Arial" w:eastAsia="SimSun" w:hAnsi="Arial" w:cs="Arial"/>
                <w:lang w:eastAsia="zh-CN"/>
              </w:rPr>
              <w:tab/>
            </w:r>
          </w:p>
        </w:tc>
        <w:tc>
          <w:tcPr>
            <w:tcW w:w="4050" w:type="dxa"/>
            <w:gridSpan w:val="3"/>
            <w:shd w:val="clear" w:color="auto" w:fill="auto"/>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I’M NOT HAVING SEX …………………...A</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I USE CONDOMS………………………... B</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I HAD ONLY ONE SEX PARTNER……..C</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I HAVE FEW SEX PARTNERS………….D</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my PARTNER HAS NO OTHER SEX       PARTNERs……………………………...E</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OTHER……………………………………..X</w:t>
            </w:r>
          </w:p>
          <w:p w:rsidR="00F4291B" w:rsidRPr="00F4291B" w:rsidRDefault="00F4291B" w:rsidP="00F4291B">
            <w:pPr>
              <w:pBdr>
                <w:bottom w:val="single" w:sz="12" w:space="1" w:color="auto"/>
              </w:pBd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SPECIFY</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p>
        </w:tc>
      </w:tr>
      <w:tr w:rsidR="00F4291B" w:rsidRPr="00F4291B" w:rsidTr="00F4291B">
        <w:trPr>
          <w:trHeight w:val="305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507</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Why do you think you have a moderate </w:t>
            </w:r>
            <w:proofErr w:type="spellStart"/>
            <w:r w:rsidRPr="00F4291B">
              <w:rPr>
                <w:rFonts w:ascii="Arial" w:eastAsia="SimSun" w:hAnsi="Arial" w:cs="Arial"/>
                <w:szCs w:val="22"/>
                <w:lang w:eastAsia="zh-CN"/>
              </w:rPr>
              <w:t>orgreat</w:t>
            </w:r>
            <w:proofErr w:type="spellEnd"/>
            <w:r w:rsidRPr="00F4291B">
              <w:rPr>
                <w:rFonts w:ascii="Arial" w:eastAsia="SimSun" w:hAnsi="Arial" w:cs="Arial"/>
                <w:szCs w:val="22"/>
                <w:lang w:eastAsia="zh-CN"/>
              </w:rPr>
              <w:t xml:space="preserve"> risk of getting HIV?</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PROBE: Any other reasons?</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RECORD ALL MENTIONED</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I DON’T USE CONDOMS………..…...… A</w:t>
            </w:r>
          </w:p>
          <w:p w:rsidR="00F4291B" w:rsidRPr="00F4291B" w:rsidRDefault="00F4291B" w:rsidP="00F4291B">
            <w:pPr>
              <w:spacing w:after="0"/>
              <w:ind w:left="342" w:hanging="198"/>
              <w:rPr>
                <w:rFonts w:ascii="Arial" w:eastAsia="SimSun" w:hAnsi="Arial" w:cs="Arial"/>
                <w:caps/>
                <w:sz w:val="18"/>
                <w:szCs w:val="18"/>
                <w:lang w:eastAsia="zh-CN"/>
              </w:rPr>
            </w:pPr>
            <w:r w:rsidRPr="00F4291B">
              <w:rPr>
                <w:rFonts w:ascii="Arial" w:eastAsia="SimSun" w:hAnsi="Arial" w:cs="Arial"/>
                <w:caps/>
                <w:sz w:val="18"/>
                <w:szCs w:val="18"/>
                <w:lang w:eastAsia="zh-CN"/>
              </w:rPr>
              <w:t>I HAVE MORE THAN ONE SEX PARTNER…………………………...…. B</w:t>
            </w:r>
          </w:p>
          <w:p w:rsidR="00F4291B" w:rsidRPr="00F4291B" w:rsidRDefault="00F4291B" w:rsidP="00F4291B">
            <w:pPr>
              <w:spacing w:after="0"/>
              <w:ind w:left="342" w:hanging="198"/>
              <w:rPr>
                <w:rFonts w:ascii="Arial" w:eastAsia="SimSun" w:hAnsi="Arial" w:cs="Arial"/>
                <w:caps/>
                <w:sz w:val="18"/>
                <w:szCs w:val="18"/>
                <w:lang w:eastAsia="zh-CN"/>
              </w:rPr>
            </w:pPr>
            <w:r w:rsidRPr="00F4291B">
              <w:rPr>
                <w:rFonts w:ascii="Arial" w:eastAsia="SimSun" w:hAnsi="Arial" w:cs="Arial"/>
                <w:caps/>
                <w:sz w:val="18"/>
                <w:szCs w:val="18"/>
                <w:lang w:eastAsia="zh-CN"/>
              </w:rPr>
              <w:t>MY PARTNER HAS OTHER SEX PARTNERS…………………………..…C</w:t>
            </w:r>
          </w:p>
          <w:p w:rsidR="00F4291B" w:rsidRPr="00F4291B" w:rsidRDefault="00F4291B" w:rsidP="00F4291B">
            <w:pPr>
              <w:spacing w:after="0"/>
              <w:ind w:left="342" w:hanging="198"/>
              <w:rPr>
                <w:rFonts w:ascii="Arial" w:eastAsia="SimSun" w:hAnsi="Arial" w:cs="Arial"/>
                <w:caps/>
                <w:sz w:val="18"/>
                <w:szCs w:val="18"/>
                <w:lang w:eastAsia="zh-CN"/>
              </w:rPr>
            </w:pPr>
            <w:r w:rsidRPr="00F4291B">
              <w:rPr>
                <w:rFonts w:ascii="Arial" w:eastAsia="SimSun" w:hAnsi="Arial" w:cs="Arial"/>
                <w:caps/>
                <w:sz w:val="18"/>
                <w:szCs w:val="18"/>
                <w:lang w:eastAsia="zh-CN"/>
              </w:rPr>
              <w:t>I’VE HAD HOMOSEXUAL CONTACTS…………………………..…D</w:t>
            </w:r>
          </w:p>
          <w:p w:rsidR="00F4291B" w:rsidRPr="00F4291B" w:rsidRDefault="00F4291B" w:rsidP="00F4291B">
            <w:pPr>
              <w:spacing w:after="0"/>
              <w:ind w:left="342" w:hanging="198"/>
              <w:rPr>
                <w:rFonts w:ascii="Arial" w:eastAsia="SimSun" w:hAnsi="Arial" w:cs="Arial"/>
                <w:caps/>
                <w:sz w:val="18"/>
                <w:szCs w:val="18"/>
                <w:lang w:eastAsia="zh-CN"/>
              </w:rPr>
            </w:pPr>
            <w:r w:rsidRPr="00F4291B">
              <w:rPr>
                <w:rFonts w:ascii="Arial" w:eastAsia="SimSun" w:hAnsi="Arial" w:cs="Arial"/>
                <w:caps/>
                <w:sz w:val="18"/>
                <w:szCs w:val="18"/>
                <w:lang w:eastAsia="zh-CN"/>
              </w:rPr>
              <w:t>I’VE HAD BLOOD TRANSFUSIONS/ INJECTIONS…………………………… E</w:t>
            </w:r>
          </w:p>
          <w:p w:rsidR="00F4291B" w:rsidRPr="00F4291B" w:rsidRDefault="00F4291B" w:rsidP="00F4291B">
            <w:pPr>
              <w:spacing w:after="0"/>
              <w:ind w:left="342" w:hanging="198"/>
              <w:rPr>
                <w:rFonts w:ascii="Arial" w:eastAsia="SimSun" w:hAnsi="Arial" w:cs="Arial"/>
                <w:caps/>
                <w:sz w:val="18"/>
                <w:szCs w:val="18"/>
                <w:lang w:eastAsia="zh-CN"/>
              </w:rPr>
            </w:pPr>
            <w:r w:rsidRPr="00F4291B">
              <w:rPr>
                <w:rFonts w:ascii="Arial" w:eastAsia="SimSun" w:hAnsi="Arial" w:cs="Arial"/>
                <w:caps/>
                <w:sz w:val="18"/>
                <w:szCs w:val="18"/>
                <w:lang w:eastAsia="zh-CN"/>
              </w:rPr>
              <w:t>MY PARTNER IS HIV POSITIVE….…….F</w:t>
            </w:r>
          </w:p>
          <w:p w:rsidR="00F4291B" w:rsidRPr="00F4291B" w:rsidRDefault="00F4291B" w:rsidP="00F4291B">
            <w:pPr>
              <w:spacing w:after="0"/>
              <w:ind w:left="342" w:hanging="198"/>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 xml:space="preserve">OTHER _______________......................X </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22"/>
                <w:lang w:eastAsia="zh-CN"/>
              </w:rPr>
              <w:t xml:space="preserve">                  (SPECIFY)</w:t>
            </w:r>
          </w:p>
        </w:tc>
        <w:tc>
          <w:tcPr>
            <w:tcW w:w="1170" w:type="dxa"/>
            <w:shd w:val="clear" w:color="auto" w:fill="auto"/>
          </w:tcPr>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2177"/>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508</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Can HIV be transmitted from a mother to her baby:</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ind w:left="576"/>
              <w:rPr>
                <w:rFonts w:ascii="Arial" w:eastAsia="SimSun" w:hAnsi="Arial" w:cs="Arial"/>
                <w:szCs w:val="22"/>
                <w:lang w:eastAsia="zh-CN"/>
              </w:rPr>
            </w:pPr>
            <w:r w:rsidRPr="00F4291B">
              <w:rPr>
                <w:rFonts w:ascii="Arial" w:eastAsia="SimSun" w:hAnsi="Arial" w:cs="Arial"/>
                <w:szCs w:val="22"/>
                <w:lang w:eastAsia="zh-CN"/>
              </w:rPr>
              <w:t>During pregnancy?</w:t>
            </w:r>
          </w:p>
          <w:p w:rsidR="00F4291B" w:rsidRPr="00F4291B" w:rsidRDefault="00F4291B" w:rsidP="00F4291B">
            <w:pPr>
              <w:spacing w:after="0"/>
              <w:ind w:left="576"/>
              <w:rPr>
                <w:rFonts w:ascii="Arial" w:eastAsia="SimSun" w:hAnsi="Arial" w:cs="Arial"/>
                <w:szCs w:val="22"/>
                <w:lang w:eastAsia="zh-CN"/>
              </w:rPr>
            </w:pPr>
            <w:r w:rsidRPr="00F4291B">
              <w:rPr>
                <w:rFonts w:ascii="Arial" w:eastAsia="SimSun" w:hAnsi="Arial" w:cs="Arial"/>
                <w:szCs w:val="22"/>
                <w:lang w:eastAsia="zh-CN"/>
              </w:rPr>
              <w:t>During delivery?</w:t>
            </w:r>
          </w:p>
          <w:p w:rsidR="00F4291B" w:rsidRPr="00F4291B" w:rsidRDefault="00F4291B" w:rsidP="00F4291B">
            <w:pPr>
              <w:spacing w:after="0"/>
              <w:ind w:left="576"/>
              <w:rPr>
                <w:rFonts w:ascii="Arial" w:eastAsia="SimSun" w:hAnsi="Arial" w:cs="Arial"/>
                <w:szCs w:val="22"/>
                <w:lang w:eastAsia="zh-CN"/>
              </w:rPr>
            </w:pPr>
            <w:r w:rsidRPr="00F4291B">
              <w:rPr>
                <w:rFonts w:ascii="Arial" w:eastAsia="SimSun" w:hAnsi="Arial" w:cs="Arial"/>
                <w:szCs w:val="22"/>
                <w:lang w:eastAsia="zh-CN"/>
              </w:rPr>
              <w:t>By breastfeeding?</w:t>
            </w:r>
          </w:p>
        </w:tc>
        <w:tc>
          <w:tcPr>
            <w:tcW w:w="1350" w:type="dxa"/>
            <w:shd w:val="clear" w:color="auto" w:fill="auto"/>
          </w:tcPr>
          <w:p w:rsidR="00F4291B" w:rsidRPr="00F4291B" w:rsidRDefault="00F4291B" w:rsidP="00F4291B">
            <w:pPr>
              <w:spacing w:after="0"/>
              <w:jc w:val="center"/>
              <w:rPr>
                <w:rFonts w:ascii="Arial" w:eastAsia="SimSun" w:hAnsi="Arial" w:cs="Arial"/>
                <w:caps/>
                <w:szCs w:val="22"/>
                <w:lang w:eastAsia="zh-CN"/>
              </w:rPr>
            </w:pPr>
          </w:p>
          <w:p w:rsidR="00F4291B" w:rsidRPr="00F4291B" w:rsidRDefault="00F4291B" w:rsidP="00F4291B">
            <w:pPr>
              <w:spacing w:after="0"/>
              <w:jc w:val="center"/>
              <w:rPr>
                <w:rFonts w:ascii="Arial" w:eastAsia="SimSun" w:hAnsi="Arial" w:cs="Arial"/>
                <w:caps/>
                <w:szCs w:val="22"/>
                <w:lang w:eastAsia="zh-CN"/>
              </w:rPr>
            </w:pPr>
          </w:p>
          <w:p w:rsidR="00F4291B" w:rsidRPr="00F4291B" w:rsidRDefault="00F4291B" w:rsidP="00F4291B">
            <w:pPr>
              <w:spacing w:after="0"/>
              <w:jc w:val="center"/>
              <w:rPr>
                <w:rFonts w:ascii="Arial" w:eastAsia="SimSun" w:hAnsi="Arial" w:cs="Arial"/>
                <w:caps/>
                <w:szCs w:val="22"/>
                <w:u w:val="single"/>
                <w:lang w:eastAsia="zh-CN"/>
              </w:rPr>
            </w:pPr>
            <w:r w:rsidRPr="00F4291B">
              <w:rPr>
                <w:rFonts w:ascii="Arial" w:eastAsia="SimSun" w:hAnsi="Arial" w:cs="Arial"/>
                <w:caps/>
                <w:szCs w:val="22"/>
                <w:u w:val="single"/>
                <w:lang w:eastAsia="zh-CN"/>
              </w:rPr>
              <w:t>yes</w:t>
            </w:r>
          </w:p>
          <w:p w:rsidR="00F4291B" w:rsidRPr="00F4291B" w:rsidRDefault="00F4291B" w:rsidP="00F4291B">
            <w:pPr>
              <w:spacing w:after="0"/>
              <w:jc w:val="center"/>
              <w:rPr>
                <w:rFonts w:ascii="Arial" w:eastAsia="SimSun" w:hAnsi="Arial" w:cs="Arial"/>
                <w:caps/>
                <w:szCs w:val="22"/>
                <w:lang w:eastAsia="zh-CN"/>
              </w:rPr>
            </w:pPr>
          </w:p>
          <w:p w:rsidR="00F4291B" w:rsidRPr="00F4291B" w:rsidRDefault="00F4291B" w:rsidP="00F4291B">
            <w:pPr>
              <w:spacing w:after="0"/>
              <w:jc w:val="center"/>
              <w:rPr>
                <w:rFonts w:ascii="Arial" w:eastAsia="SimSun" w:hAnsi="Arial" w:cs="Arial"/>
                <w:caps/>
                <w:szCs w:val="22"/>
                <w:lang w:eastAsia="zh-CN"/>
              </w:rPr>
            </w:pPr>
            <w:r w:rsidRPr="00F4291B">
              <w:rPr>
                <w:rFonts w:ascii="Arial" w:eastAsia="SimSun" w:hAnsi="Arial" w:cs="Arial"/>
                <w:caps/>
                <w:szCs w:val="22"/>
                <w:lang w:eastAsia="zh-CN"/>
              </w:rPr>
              <w:t>1</w:t>
            </w:r>
          </w:p>
          <w:p w:rsidR="00F4291B" w:rsidRPr="00F4291B" w:rsidRDefault="00F4291B" w:rsidP="00F4291B">
            <w:pPr>
              <w:spacing w:after="0"/>
              <w:jc w:val="center"/>
              <w:rPr>
                <w:rFonts w:ascii="Arial" w:eastAsia="SimSun" w:hAnsi="Arial" w:cs="Arial"/>
                <w:caps/>
                <w:szCs w:val="22"/>
                <w:lang w:eastAsia="zh-CN"/>
              </w:rPr>
            </w:pPr>
            <w:r w:rsidRPr="00F4291B">
              <w:rPr>
                <w:rFonts w:ascii="Arial" w:eastAsia="SimSun" w:hAnsi="Arial" w:cs="Arial"/>
                <w:caps/>
                <w:szCs w:val="22"/>
                <w:lang w:eastAsia="zh-CN"/>
              </w:rPr>
              <w:t>1</w:t>
            </w:r>
          </w:p>
          <w:p w:rsidR="00F4291B" w:rsidRPr="00F4291B" w:rsidRDefault="00F4291B" w:rsidP="00F4291B">
            <w:pPr>
              <w:spacing w:after="0"/>
              <w:jc w:val="center"/>
              <w:rPr>
                <w:rFonts w:ascii="Arial" w:eastAsia="SimSun" w:hAnsi="Arial" w:cs="Arial"/>
                <w:caps/>
                <w:szCs w:val="22"/>
                <w:u w:val="single"/>
                <w:lang w:eastAsia="zh-CN"/>
              </w:rPr>
            </w:pPr>
            <w:r w:rsidRPr="00F4291B">
              <w:rPr>
                <w:rFonts w:ascii="Arial" w:eastAsia="SimSun" w:hAnsi="Arial" w:cs="Arial"/>
                <w:caps/>
                <w:szCs w:val="22"/>
                <w:lang w:eastAsia="zh-CN"/>
              </w:rPr>
              <w:t>1</w:t>
            </w:r>
          </w:p>
        </w:tc>
        <w:tc>
          <w:tcPr>
            <w:tcW w:w="1350" w:type="dxa"/>
            <w:shd w:val="clear" w:color="auto" w:fill="auto"/>
          </w:tcPr>
          <w:p w:rsidR="00F4291B" w:rsidRPr="00F4291B" w:rsidRDefault="00F4291B" w:rsidP="00F4291B">
            <w:pPr>
              <w:spacing w:after="0"/>
              <w:jc w:val="center"/>
              <w:rPr>
                <w:rFonts w:ascii="Arial" w:eastAsia="SimSun" w:hAnsi="Arial" w:cs="Arial"/>
                <w:caps/>
                <w:szCs w:val="22"/>
                <w:lang w:eastAsia="zh-CN"/>
              </w:rPr>
            </w:pPr>
          </w:p>
          <w:p w:rsidR="00F4291B" w:rsidRPr="00F4291B" w:rsidRDefault="00F4291B" w:rsidP="00F4291B">
            <w:pPr>
              <w:spacing w:after="0"/>
              <w:jc w:val="center"/>
              <w:rPr>
                <w:rFonts w:ascii="Arial" w:eastAsia="SimSun" w:hAnsi="Arial" w:cs="Arial"/>
                <w:caps/>
                <w:szCs w:val="22"/>
                <w:lang w:eastAsia="zh-CN"/>
              </w:rPr>
            </w:pPr>
          </w:p>
          <w:p w:rsidR="00F4291B" w:rsidRPr="00F4291B" w:rsidRDefault="00F4291B" w:rsidP="00F4291B">
            <w:pPr>
              <w:spacing w:after="0"/>
              <w:jc w:val="center"/>
              <w:rPr>
                <w:rFonts w:ascii="Arial" w:eastAsia="SimSun" w:hAnsi="Arial" w:cs="Arial"/>
                <w:caps/>
                <w:szCs w:val="22"/>
                <w:u w:val="single"/>
                <w:lang w:eastAsia="zh-CN"/>
              </w:rPr>
            </w:pPr>
            <w:r w:rsidRPr="00F4291B">
              <w:rPr>
                <w:rFonts w:ascii="Arial" w:eastAsia="SimSun" w:hAnsi="Arial" w:cs="Arial"/>
                <w:caps/>
                <w:szCs w:val="22"/>
                <w:u w:val="single"/>
                <w:lang w:eastAsia="zh-CN"/>
              </w:rPr>
              <w:t>no</w:t>
            </w:r>
          </w:p>
          <w:p w:rsidR="00F4291B" w:rsidRPr="00F4291B" w:rsidRDefault="00F4291B" w:rsidP="00F4291B">
            <w:pPr>
              <w:spacing w:after="0"/>
              <w:jc w:val="center"/>
              <w:rPr>
                <w:rFonts w:ascii="Arial" w:eastAsia="SimSun" w:hAnsi="Arial" w:cs="Arial"/>
                <w:caps/>
                <w:szCs w:val="22"/>
                <w:lang w:eastAsia="zh-CN"/>
              </w:rPr>
            </w:pPr>
          </w:p>
          <w:p w:rsidR="00F4291B" w:rsidRPr="00F4291B" w:rsidRDefault="00F4291B" w:rsidP="00F4291B">
            <w:pPr>
              <w:spacing w:after="0"/>
              <w:jc w:val="center"/>
              <w:rPr>
                <w:rFonts w:ascii="Arial" w:eastAsia="SimSun" w:hAnsi="Arial" w:cs="Arial"/>
                <w:caps/>
                <w:szCs w:val="22"/>
                <w:lang w:eastAsia="zh-CN"/>
              </w:rPr>
            </w:pPr>
            <w:r w:rsidRPr="00F4291B">
              <w:rPr>
                <w:rFonts w:ascii="Arial" w:eastAsia="SimSun" w:hAnsi="Arial" w:cs="Arial"/>
                <w:caps/>
                <w:szCs w:val="22"/>
                <w:lang w:eastAsia="zh-CN"/>
              </w:rPr>
              <w:t>2</w:t>
            </w:r>
          </w:p>
          <w:p w:rsidR="00F4291B" w:rsidRPr="00F4291B" w:rsidRDefault="00F4291B" w:rsidP="00F4291B">
            <w:pPr>
              <w:spacing w:after="0"/>
              <w:jc w:val="center"/>
              <w:rPr>
                <w:rFonts w:ascii="Arial" w:eastAsia="SimSun" w:hAnsi="Arial" w:cs="Arial"/>
                <w:caps/>
                <w:szCs w:val="22"/>
                <w:lang w:eastAsia="zh-CN"/>
              </w:rPr>
            </w:pPr>
            <w:r w:rsidRPr="00F4291B">
              <w:rPr>
                <w:rFonts w:ascii="Arial" w:eastAsia="SimSun" w:hAnsi="Arial" w:cs="Arial"/>
                <w:caps/>
                <w:szCs w:val="22"/>
                <w:lang w:eastAsia="zh-CN"/>
              </w:rPr>
              <w:t>2</w:t>
            </w:r>
          </w:p>
          <w:p w:rsidR="00F4291B" w:rsidRPr="00F4291B" w:rsidRDefault="00F4291B" w:rsidP="00F4291B">
            <w:pPr>
              <w:spacing w:after="0"/>
              <w:jc w:val="center"/>
              <w:rPr>
                <w:rFonts w:ascii="Arial" w:eastAsia="SimSun" w:hAnsi="Arial" w:cs="Arial"/>
                <w:caps/>
                <w:szCs w:val="22"/>
                <w:u w:val="single"/>
                <w:lang w:eastAsia="zh-CN"/>
              </w:rPr>
            </w:pPr>
            <w:r w:rsidRPr="00F4291B">
              <w:rPr>
                <w:rFonts w:ascii="Arial" w:eastAsia="SimSun" w:hAnsi="Arial" w:cs="Arial"/>
                <w:caps/>
                <w:szCs w:val="22"/>
                <w:lang w:eastAsia="zh-CN"/>
              </w:rPr>
              <w:t>2</w:t>
            </w:r>
          </w:p>
        </w:tc>
        <w:tc>
          <w:tcPr>
            <w:tcW w:w="1350" w:type="dxa"/>
            <w:shd w:val="clear" w:color="auto" w:fill="auto"/>
          </w:tcPr>
          <w:p w:rsidR="00F4291B" w:rsidRPr="00F4291B" w:rsidRDefault="00F4291B" w:rsidP="00F4291B">
            <w:pPr>
              <w:spacing w:after="0"/>
              <w:jc w:val="center"/>
              <w:rPr>
                <w:rFonts w:ascii="Arial" w:eastAsia="SimSun" w:hAnsi="Arial" w:cs="Arial"/>
                <w:caps/>
                <w:szCs w:val="22"/>
                <w:lang w:eastAsia="zh-CN"/>
              </w:rPr>
            </w:pPr>
          </w:p>
          <w:p w:rsidR="00F4291B" w:rsidRPr="00F4291B" w:rsidRDefault="00F4291B" w:rsidP="00F4291B">
            <w:pPr>
              <w:spacing w:after="0"/>
              <w:jc w:val="center"/>
              <w:rPr>
                <w:rFonts w:ascii="Arial" w:eastAsia="SimSun" w:hAnsi="Arial" w:cs="Arial"/>
                <w:caps/>
                <w:szCs w:val="22"/>
                <w:u w:val="single"/>
                <w:lang w:eastAsia="zh-CN"/>
              </w:rPr>
            </w:pPr>
            <w:r w:rsidRPr="00F4291B">
              <w:rPr>
                <w:rFonts w:ascii="Arial" w:eastAsia="SimSun" w:hAnsi="Arial" w:cs="Arial"/>
                <w:caps/>
                <w:szCs w:val="22"/>
                <w:lang w:eastAsia="zh-CN"/>
              </w:rPr>
              <w:t xml:space="preserve">don’t </w:t>
            </w:r>
            <w:r w:rsidRPr="00F4291B">
              <w:rPr>
                <w:rFonts w:ascii="Arial" w:eastAsia="SimSun" w:hAnsi="Arial" w:cs="Arial"/>
                <w:caps/>
                <w:szCs w:val="22"/>
                <w:u w:val="single"/>
                <w:lang w:eastAsia="zh-CN"/>
              </w:rPr>
              <w:t>know</w:t>
            </w:r>
          </w:p>
          <w:p w:rsidR="00F4291B" w:rsidRPr="00F4291B" w:rsidRDefault="00F4291B" w:rsidP="00F4291B">
            <w:pPr>
              <w:spacing w:after="0"/>
              <w:jc w:val="center"/>
              <w:rPr>
                <w:rFonts w:ascii="Arial" w:eastAsia="SimSun" w:hAnsi="Arial" w:cs="Arial"/>
                <w:caps/>
                <w:szCs w:val="22"/>
                <w:lang w:eastAsia="zh-CN"/>
              </w:rPr>
            </w:pPr>
          </w:p>
          <w:p w:rsidR="00F4291B" w:rsidRPr="00F4291B" w:rsidRDefault="00F4291B" w:rsidP="00F4291B">
            <w:pPr>
              <w:spacing w:after="0"/>
              <w:jc w:val="center"/>
              <w:rPr>
                <w:rFonts w:ascii="Arial" w:eastAsia="SimSun" w:hAnsi="Arial" w:cs="Arial"/>
                <w:caps/>
                <w:szCs w:val="22"/>
                <w:lang w:eastAsia="zh-CN"/>
              </w:rPr>
            </w:pPr>
            <w:r w:rsidRPr="00F4291B">
              <w:rPr>
                <w:rFonts w:ascii="Arial" w:eastAsia="SimSun" w:hAnsi="Arial" w:cs="Arial"/>
                <w:caps/>
                <w:szCs w:val="22"/>
                <w:lang w:eastAsia="zh-CN"/>
              </w:rPr>
              <w:t>8</w:t>
            </w:r>
          </w:p>
          <w:p w:rsidR="00F4291B" w:rsidRPr="00F4291B" w:rsidRDefault="00F4291B" w:rsidP="00F4291B">
            <w:pPr>
              <w:spacing w:after="0"/>
              <w:jc w:val="center"/>
              <w:rPr>
                <w:rFonts w:ascii="Arial" w:eastAsia="SimSun" w:hAnsi="Arial" w:cs="Arial"/>
                <w:caps/>
                <w:szCs w:val="22"/>
                <w:lang w:eastAsia="zh-CN"/>
              </w:rPr>
            </w:pPr>
            <w:r w:rsidRPr="00F4291B">
              <w:rPr>
                <w:rFonts w:ascii="Arial" w:eastAsia="SimSun" w:hAnsi="Arial" w:cs="Arial"/>
                <w:caps/>
                <w:szCs w:val="22"/>
                <w:lang w:eastAsia="zh-CN"/>
              </w:rPr>
              <w:t>8</w:t>
            </w:r>
          </w:p>
          <w:p w:rsidR="00F4291B" w:rsidRPr="00F4291B" w:rsidRDefault="00F4291B" w:rsidP="00F4291B">
            <w:pPr>
              <w:spacing w:after="0"/>
              <w:jc w:val="center"/>
              <w:rPr>
                <w:rFonts w:ascii="Arial" w:eastAsia="SimSun" w:hAnsi="Arial" w:cs="Arial"/>
                <w:caps/>
                <w:szCs w:val="22"/>
                <w:lang w:eastAsia="zh-CN"/>
              </w:rPr>
            </w:pPr>
            <w:r w:rsidRPr="00F4291B">
              <w:rPr>
                <w:rFonts w:ascii="Arial" w:eastAsia="SimSun" w:hAnsi="Arial" w:cs="Arial"/>
                <w:caps/>
                <w:szCs w:val="22"/>
                <w:lang w:eastAsia="zh-CN"/>
              </w:rPr>
              <w:t>8</w:t>
            </w:r>
          </w:p>
        </w:tc>
        <w:tc>
          <w:tcPr>
            <w:tcW w:w="1170" w:type="dxa"/>
            <w:shd w:val="clear" w:color="auto" w:fill="auto"/>
          </w:tcPr>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728"/>
        </w:trPr>
        <w:tc>
          <w:tcPr>
            <w:tcW w:w="10620" w:type="dxa"/>
            <w:gridSpan w:val="6"/>
            <w:shd w:val="clear" w:color="auto" w:fill="auto"/>
            <w:vAlign w:val="center"/>
          </w:tcPr>
          <w:p w:rsidR="00F4291B" w:rsidRPr="00F4291B" w:rsidRDefault="00F4291B" w:rsidP="00F4291B">
            <w:pPr>
              <w:spacing w:after="0"/>
              <w:rPr>
                <w:rFonts w:ascii="Arial" w:eastAsia="SimSun" w:hAnsi="Arial" w:cs="Arial"/>
                <w:b/>
                <w:caps/>
                <w:szCs w:val="22"/>
                <w:lang w:eastAsia="zh-CN"/>
              </w:rPr>
            </w:pPr>
            <w:r w:rsidRPr="00F4291B">
              <w:rPr>
                <w:rFonts w:ascii="Arial" w:eastAsia="SimSun" w:hAnsi="Arial" w:cs="Arial"/>
                <w:b/>
                <w:szCs w:val="22"/>
                <w:lang w:eastAsia="zh-CN"/>
              </w:rPr>
              <w:t>CHECK 508: IF A</w:t>
            </w:r>
            <w:r w:rsidRPr="00F4291B">
              <w:rPr>
                <w:rFonts w:ascii="Arial" w:eastAsia="SimSun" w:hAnsi="Arial" w:cs="Arial"/>
                <w:b/>
                <w:caps/>
                <w:szCs w:val="22"/>
                <w:lang w:eastAsia="zh-CN"/>
              </w:rPr>
              <w:t>T LEAST ONE RECORDED AS “YES” THEN GOTO 509</w:t>
            </w:r>
          </w:p>
          <w:p w:rsidR="00F4291B" w:rsidRPr="00F4291B" w:rsidRDefault="00F4291B" w:rsidP="00F4291B">
            <w:pPr>
              <w:spacing w:after="0"/>
              <w:rPr>
                <w:rFonts w:ascii="Arial" w:eastAsia="SimSun" w:hAnsi="Arial" w:cs="Arial"/>
                <w:b/>
                <w:caps/>
                <w:szCs w:val="22"/>
                <w:lang w:eastAsia="zh-CN"/>
              </w:rPr>
            </w:pPr>
            <w:r w:rsidRPr="00F4291B">
              <w:rPr>
                <w:rFonts w:ascii="Arial" w:eastAsia="SimSun" w:hAnsi="Arial" w:cs="Arial"/>
                <w:b/>
                <w:caps/>
                <w:szCs w:val="22"/>
                <w:lang w:eastAsia="zh-CN"/>
              </w:rPr>
              <w:t>if all “no” or “don’t know” then skip GOTO 510</w:t>
            </w:r>
          </w:p>
        </w:tc>
      </w:tr>
      <w:tr w:rsidR="00F4291B" w:rsidRPr="00F4291B" w:rsidTr="00F4291B">
        <w:trPr>
          <w:trHeight w:val="1241"/>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509</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Are there any special drugs that a doctor or a nurse can give to a woman infected with HIV to reduce the risk of transmission to the baby?</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107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510</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heard of antiretroviral drugs or ARVs that people with HIV can take to help them live longer?</w:t>
            </w:r>
            <w:r w:rsidRPr="00F4291B">
              <w:rPr>
                <w:rFonts w:ascii="Arial" w:eastAsia="SimSun" w:hAnsi="Arial" w:cs="Arial"/>
                <w:szCs w:val="22"/>
                <w:lang w:eastAsia="zh-CN"/>
              </w:rPr>
              <w:tab/>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1205"/>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511</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Should children age 12-14 be taught about using a condom to avoid HIV?</w:t>
            </w:r>
          </w:p>
        </w:tc>
        <w:tc>
          <w:tcPr>
            <w:tcW w:w="4050" w:type="dxa"/>
            <w:gridSpan w:val="3"/>
            <w:shd w:val="clear" w:color="auto" w:fill="auto"/>
          </w:tcPr>
          <w:p w:rsidR="00F4291B" w:rsidRPr="00F4291B" w:rsidRDefault="00F4291B" w:rsidP="00F4291B">
            <w:pPr>
              <w:spacing w:after="0"/>
              <w:ind w:left="162"/>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Agree = 1</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Disagree = 2</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Don’t know/no opinion = 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151"/>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512</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Should children age 12-14 be taught to wait until they get married to have sexual intercourse in order to avoid HIV?</w:t>
            </w:r>
          </w:p>
        </w:tc>
        <w:tc>
          <w:tcPr>
            <w:tcW w:w="4050" w:type="dxa"/>
            <w:gridSpan w:val="3"/>
            <w:shd w:val="clear" w:color="auto" w:fill="auto"/>
          </w:tcPr>
          <w:p w:rsidR="00F4291B" w:rsidRPr="00F4291B" w:rsidRDefault="00F4291B" w:rsidP="00F4291B">
            <w:pPr>
              <w:spacing w:after="0"/>
              <w:ind w:left="162"/>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Yes= 1</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Don’t know/no opinion = 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845"/>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513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Do you know of a place where a person can get a man’s condom?</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IF NO </w:t>
            </w:r>
            <w:r w:rsidRPr="00F4291B">
              <w:rPr>
                <w:rFonts w:ascii="Arial" w:eastAsia="SimSun" w:hAnsi="Arial" w:cs="Arial"/>
                <w:lang w:eastAsia="zh-CN"/>
              </w:rPr>
              <w:sym w:font="Wingdings" w:char="F0E0"/>
            </w:r>
            <w:r w:rsidRPr="00F4291B">
              <w:rPr>
                <w:rFonts w:ascii="Arial" w:eastAsia="SimSun" w:hAnsi="Arial" w:cs="Arial"/>
                <w:lang w:eastAsia="zh-CN"/>
              </w:rPr>
              <w:t>515</w:t>
            </w:r>
          </w:p>
        </w:tc>
      </w:tr>
      <w:tr w:rsidR="00F4291B" w:rsidRPr="00F4291B" w:rsidTr="00F4291B">
        <w:trPr>
          <w:trHeight w:val="1358"/>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514</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In the last 12-months, have you ever run short of condoms because they were not available at the place where you normally get them?</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Yes= 1</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never used condoms = 3</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DK/not sure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691"/>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515</w:t>
            </w:r>
          </w:p>
          <w:p w:rsidR="00F4291B" w:rsidRPr="00F4291B" w:rsidRDefault="00F4291B" w:rsidP="00F4291B">
            <w:pPr>
              <w:spacing w:after="0"/>
              <w:rPr>
                <w:rFonts w:ascii="Arial" w:eastAsia="SimSun" w:hAnsi="Arial" w:cs="Arial"/>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Scientists are now studying a medication that, if put into a woman’s vagina before they have sex, can reduce her chances of getting HIV infection. </w:t>
            </w: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If such a medication was available, would you want your partner to use it?</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Yes= 1</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UNSURE= 3</w:t>
            </w:r>
          </w:p>
          <w:p w:rsidR="00F4291B" w:rsidRPr="00F4291B" w:rsidRDefault="00F4291B" w:rsidP="00F4291B">
            <w:pPr>
              <w:spacing w:after="0"/>
              <w:ind w:left="162"/>
              <w:rPr>
                <w:rFonts w:ascii="Arial" w:eastAsia="SimSun" w:hAnsi="Arial" w:cs="Arial"/>
                <w:caps/>
                <w:sz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63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516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Del="00D54BBE" w:rsidRDefault="00F4291B" w:rsidP="00F4291B">
            <w:pPr>
              <w:spacing w:after="0"/>
              <w:rPr>
                <w:rFonts w:ascii="Arial" w:eastAsia="SimSun" w:hAnsi="Arial" w:cs="Arial"/>
                <w:lang w:eastAsia="zh-CN"/>
              </w:rPr>
            </w:pPr>
            <w:r w:rsidRPr="00F4291B">
              <w:rPr>
                <w:rFonts w:ascii="Arial" w:eastAsia="SimSun" w:hAnsi="Arial" w:cs="Arial"/>
                <w:lang w:eastAsia="zh-CN"/>
              </w:rPr>
              <w:t>Scientists are now studying a medication where, if taken orally every day, can reduce a person’s chances of getting HIV infection. If such a medication was available in Kenya, would you want to take it?</w:t>
            </w:r>
            <w:r w:rsidRPr="00F4291B">
              <w:rPr>
                <w:rFonts w:ascii="Arial" w:eastAsia="SimSun" w:hAnsi="Arial" w:cs="Arial"/>
                <w:vanish/>
                <w:lang w:eastAsia="zh-CN"/>
              </w:rPr>
              <w:t>IVF</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Yes= 1</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UNSURE= 3</w:t>
            </w:r>
          </w:p>
          <w:p w:rsidR="00F4291B" w:rsidRPr="00F4291B" w:rsidRDefault="00F4291B" w:rsidP="00F4291B">
            <w:pPr>
              <w:spacing w:after="0"/>
              <w:ind w:left="162"/>
              <w:rPr>
                <w:rFonts w:ascii="Arial" w:eastAsia="SimSun" w:hAnsi="Arial" w:cs="Arial"/>
                <w:caps/>
                <w:sz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782"/>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517</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An HIV self-test kit is a method where people can test for HIV in private or at home.  If such a kit was available in Kenya, would you be willing to use it to test yourself?</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Yes= 1</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Unsure = 3</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IF NO</w:t>
            </w: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sym w:font="Wingdings" w:char="F0E0"/>
            </w:r>
            <w:r w:rsidRPr="00F4291B">
              <w:rPr>
                <w:rFonts w:ascii="Arial" w:eastAsia="SimSun" w:hAnsi="Arial" w:cs="Arial"/>
                <w:lang w:eastAsia="zh-CN"/>
              </w:rPr>
              <w:t>601</w:t>
            </w:r>
          </w:p>
        </w:tc>
      </w:tr>
      <w:tr w:rsidR="00F4291B" w:rsidRPr="00F4291B" w:rsidTr="00F4291B">
        <w:trPr>
          <w:trHeight w:val="782"/>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518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If it were possible for you to buy this self-test kit in a pharmacy or shop, would you be willing to pay </w:t>
            </w:r>
            <w:proofErr w:type="spellStart"/>
            <w:r w:rsidRPr="00F4291B">
              <w:rPr>
                <w:rFonts w:ascii="Arial" w:eastAsia="SimSun" w:hAnsi="Arial" w:cs="Arial"/>
                <w:lang w:eastAsia="zh-CN"/>
              </w:rPr>
              <w:t>Ksh</w:t>
            </w:r>
            <w:proofErr w:type="spellEnd"/>
            <w:r w:rsidRPr="00F4291B">
              <w:rPr>
                <w:rFonts w:ascii="Arial" w:eastAsia="SimSun" w:hAnsi="Arial" w:cs="Arial"/>
                <w:lang w:eastAsia="zh-CN"/>
              </w:rPr>
              <w:t xml:space="preserve"> 200 to purchase this kit?</w:t>
            </w:r>
          </w:p>
          <w:p w:rsidR="00F4291B" w:rsidRPr="00F4291B" w:rsidRDefault="00F4291B" w:rsidP="00F4291B">
            <w:pPr>
              <w:spacing w:after="0"/>
              <w:rPr>
                <w:rFonts w:ascii="Arial" w:eastAsia="SimSun" w:hAnsi="Arial" w:cs="Arial"/>
                <w:lang w:eastAsia="zh-CN"/>
              </w:rPr>
            </w:pP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DON”T KNOW= 8</w:t>
            </w:r>
          </w:p>
          <w:p w:rsidR="00F4291B" w:rsidRPr="00F4291B" w:rsidRDefault="00F4291B" w:rsidP="00F4291B">
            <w:pPr>
              <w:spacing w:after="0"/>
              <w:ind w:left="162"/>
              <w:rPr>
                <w:rFonts w:ascii="Arial" w:eastAsia="SimSun" w:hAnsi="Arial" w:cs="Arial"/>
                <w:caps/>
                <w:sz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tc>
      </w:tr>
    </w:tbl>
    <w:p w:rsidR="00F4291B" w:rsidRPr="00F4291B" w:rsidRDefault="00F4291B" w:rsidP="00F4291B">
      <w:pPr>
        <w:spacing w:after="0" w:line="240" w:lineRule="auto"/>
        <w:rPr>
          <w:rFonts w:eastAsia="SimSun"/>
          <w:sz w:val="24"/>
          <w:szCs w:val="24"/>
          <w:lang w:eastAsia="zh-CN"/>
        </w:rPr>
      </w:pPr>
    </w:p>
    <w:p w:rsidR="0022651C" w:rsidRDefault="0022651C" w:rsidP="00F4291B">
      <w:pPr>
        <w:spacing w:after="0" w:line="240" w:lineRule="auto"/>
        <w:rPr>
          <w:rFonts w:eastAsia="SimSun"/>
          <w:sz w:val="24"/>
          <w:szCs w:val="24"/>
          <w:lang w:eastAsia="zh-CN"/>
        </w:rPr>
      </w:pPr>
    </w:p>
    <w:p w:rsidR="0022651C" w:rsidRPr="0022651C" w:rsidRDefault="0022651C" w:rsidP="0022651C">
      <w:pPr>
        <w:rPr>
          <w:rFonts w:eastAsia="SimSun"/>
          <w:sz w:val="24"/>
          <w:szCs w:val="24"/>
          <w:lang w:eastAsia="zh-CN"/>
        </w:rPr>
      </w:pPr>
    </w:p>
    <w:p w:rsidR="0022651C" w:rsidRPr="0022651C" w:rsidRDefault="0022651C" w:rsidP="0022651C">
      <w:pPr>
        <w:rPr>
          <w:rFonts w:eastAsia="SimSun"/>
          <w:sz w:val="24"/>
          <w:szCs w:val="24"/>
          <w:lang w:eastAsia="zh-CN"/>
        </w:rPr>
      </w:pPr>
    </w:p>
    <w:p w:rsidR="0022651C" w:rsidRPr="0022651C" w:rsidRDefault="0022651C" w:rsidP="0022651C">
      <w:pPr>
        <w:rPr>
          <w:rFonts w:eastAsia="SimSun"/>
          <w:sz w:val="24"/>
          <w:szCs w:val="24"/>
          <w:lang w:eastAsia="zh-CN"/>
        </w:rPr>
      </w:pPr>
    </w:p>
    <w:p w:rsidR="0022651C" w:rsidRPr="0022651C" w:rsidRDefault="0022651C" w:rsidP="0022651C">
      <w:pPr>
        <w:rPr>
          <w:rFonts w:eastAsia="SimSun"/>
          <w:sz w:val="24"/>
          <w:szCs w:val="24"/>
          <w:lang w:eastAsia="zh-CN"/>
        </w:rPr>
      </w:pPr>
    </w:p>
    <w:p w:rsidR="0022651C" w:rsidRPr="0022651C" w:rsidRDefault="0022651C" w:rsidP="0022651C">
      <w:pPr>
        <w:rPr>
          <w:rFonts w:eastAsia="SimSun"/>
          <w:sz w:val="24"/>
          <w:szCs w:val="24"/>
          <w:lang w:eastAsia="zh-CN"/>
        </w:rPr>
      </w:pPr>
    </w:p>
    <w:p w:rsidR="0022651C" w:rsidRPr="0022651C" w:rsidRDefault="0022651C" w:rsidP="0022651C">
      <w:pPr>
        <w:rPr>
          <w:rFonts w:eastAsia="SimSun"/>
          <w:sz w:val="24"/>
          <w:szCs w:val="24"/>
          <w:lang w:eastAsia="zh-CN"/>
        </w:rPr>
      </w:pPr>
    </w:p>
    <w:p w:rsidR="0022651C" w:rsidRPr="0022651C" w:rsidRDefault="0022651C" w:rsidP="0022651C">
      <w:pPr>
        <w:rPr>
          <w:rFonts w:eastAsia="SimSun"/>
          <w:sz w:val="24"/>
          <w:szCs w:val="24"/>
          <w:lang w:eastAsia="zh-CN"/>
        </w:rPr>
      </w:pPr>
    </w:p>
    <w:p w:rsidR="0022651C" w:rsidRPr="0022651C" w:rsidRDefault="0022651C" w:rsidP="0022651C">
      <w:pPr>
        <w:rPr>
          <w:rFonts w:eastAsia="SimSun"/>
          <w:sz w:val="24"/>
          <w:szCs w:val="24"/>
          <w:lang w:eastAsia="zh-CN"/>
        </w:rPr>
      </w:pPr>
    </w:p>
    <w:p w:rsidR="0022651C" w:rsidRDefault="0022651C" w:rsidP="0022651C">
      <w:pPr>
        <w:tabs>
          <w:tab w:val="left" w:pos="3411"/>
        </w:tabs>
        <w:rPr>
          <w:rFonts w:eastAsia="SimSun"/>
          <w:sz w:val="24"/>
          <w:szCs w:val="24"/>
          <w:lang w:eastAsia="zh-CN"/>
        </w:rPr>
      </w:pPr>
      <w:r>
        <w:rPr>
          <w:rFonts w:eastAsia="SimSun"/>
          <w:sz w:val="24"/>
          <w:szCs w:val="24"/>
          <w:lang w:eastAsia="zh-CN"/>
        </w:rPr>
        <w:tab/>
      </w:r>
    </w:p>
    <w:p w:rsidR="0022651C" w:rsidRDefault="0022651C" w:rsidP="0022651C">
      <w:pPr>
        <w:rPr>
          <w:rFonts w:eastAsia="SimSun"/>
          <w:sz w:val="24"/>
          <w:szCs w:val="24"/>
          <w:lang w:eastAsia="zh-CN"/>
        </w:rPr>
      </w:pPr>
    </w:p>
    <w:p w:rsidR="00F4291B" w:rsidRPr="0022651C" w:rsidRDefault="00F4291B" w:rsidP="0022651C">
      <w:pPr>
        <w:rPr>
          <w:rFonts w:eastAsia="SimSun"/>
          <w:sz w:val="24"/>
          <w:szCs w:val="24"/>
          <w:lang w:eastAsia="zh-CN"/>
        </w:rPr>
        <w:sectPr w:rsidR="00F4291B" w:rsidRPr="0022651C" w:rsidSect="00F4291B">
          <w:headerReference w:type="even" r:id="rId31"/>
          <w:headerReference w:type="default" r:id="rId32"/>
          <w:headerReference w:type="first" r:id="rId33"/>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F4291B" w:rsidRPr="00F4291B" w:rsidTr="00F4291B">
        <w:trPr>
          <w:trHeight w:val="476"/>
        </w:trPr>
        <w:tc>
          <w:tcPr>
            <w:tcW w:w="10620" w:type="dxa"/>
            <w:gridSpan w:val="4"/>
            <w:shd w:val="clear" w:color="auto" w:fill="auto"/>
            <w:vAlign w:val="center"/>
          </w:tcPr>
          <w:p w:rsidR="00F4291B" w:rsidRPr="00F4291B" w:rsidRDefault="00F4291B" w:rsidP="00F4291B">
            <w:pPr>
              <w:spacing w:after="0"/>
              <w:jc w:val="center"/>
              <w:rPr>
                <w:rFonts w:ascii="Arial" w:eastAsia="SimSun" w:hAnsi="Arial" w:cs="Arial"/>
                <w:b/>
                <w:caps/>
                <w:lang w:eastAsia="zh-CN"/>
              </w:rPr>
            </w:pPr>
            <w:r w:rsidRPr="00F4291B">
              <w:rPr>
                <w:rFonts w:eastAsia="SimSun"/>
                <w:sz w:val="24"/>
                <w:szCs w:val="24"/>
                <w:lang w:eastAsia="zh-CN"/>
              </w:rPr>
              <w:lastRenderedPageBreak/>
              <w:br w:type="page"/>
            </w:r>
            <w:r w:rsidRPr="00F4291B">
              <w:rPr>
                <w:rFonts w:eastAsia="SimSun"/>
                <w:sz w:val="24"/>
                <w:szCs w:val="24"/>
                <w:lang w:eastAsia="zh-CN"/>
              </w:rPr>
              <w:br w:type="page"/>
            </w:r>
            <w:r w:rsidRPr="00F4291B">
              <w:rPr>
                <w:rFonts w:eastAsia="SimSun"/>
                <w:sz w:val="24"/>
                <w:szCs w:val="24"/>
                <w:lang w:eastAsia="zh-CN"/>
              </w:rPr>
              <w:br w:type="page"/>
            </w:r>
            <w:r w:rsidRPr="00F4291B">
              <w:rPr>
                <w:rFonts w:ascii="Arial" w:eastAsia="SimSun" w:hAnsi="Arial" w:cs="Arial"/>
                <w:b/>
                <w:caps/>
                <w:lang w:eastAsia="zh-CN"/>
              </w:rPr>
              <w:t>module 6: hiv/aids testing</w:t>
            </w:r>
          </w:p>
        </w:tc>
      </w:tr>
      <w:tr w:rsidR="00F4291B" w:rsidRPr="00F4291B" w:rsidTr="00F4291B">
        <w:trPr>
          <w:trHeight w:val="8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601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Do you know of a place (s) where people can get tested for HIV?</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Cs w:val="22"/>
                <w:lang w:eastAsia="zh-CN"/>
              </w:rPr>
            </w:pP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if no</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603</w:t>
            </w:r>
          </w:p>
        </w:tc>
      </w:tr>
      <w:tr w:rsidR="00F4291B" w:rsidRPr="00F4291B" w:rsidTr="00F4291B">
        <w:trPr>
          <w:trHeight w:val="845"/>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lang w:eastAsia="zh-CN"/>
              </w:rPr>
              <w:t>602</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Where is that place?</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PROBE: Any other place?</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lang w:eastAsia="zh-CN"/>
              </w:rPr>
              <w:t>RECORD ALL MENTIONED</w:t>
            </w: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VCT facility …………………………….A</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Mobile VCT ………………………………b</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at home …………………………………. c</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health clinic/facility ………………d</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hospital outpatient clinics ……. e</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TB clinic ………………………………… f</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STI clinic ………………………………... g</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hospital Inpatient wards ………...h</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Blood donation center …………... i</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Family planning clinic ………………j</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Other………………………………………k</w:t>
            </w:r>
          </w:p>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 xml:space="preserve">___________________ </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lang w:eastAsia="zh-CN"/>
              </w:rPr>
              <w:t xml:space="preserve">                (SPECIFY)</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908"/>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603</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Have you </w:t>
            </w:r>
            <w:r w:rsidRPr="00F4291B">
              <w:rPr>
                <w:rFonts w:ascii="Arial" w:eastAsia="SimSun" w:hAnsi="Arial" w:cs="Arial"/>
                <w:szCs w:val="22"/>
                <w:u w:val="single"/>
                <w:lang w:eastAsia="zh-CN"/>
              </w:rPr>
              <w:t>ever</w:t>
            </w:r>
            <w:r w:rsidRPr="00F4291B">
              <w:rPr>
                <w:rFonts w:ascii="Arial" w:eastAsia="SimSun" w:hAnsi="Arial" w:cs="Arial"/>
                <w:szCs w:val="22"/>
                <w:lang w:eastAsia="zh-CN"/>
              </w:rPr>
              <w:t xml:space="preserve"> been </w:t>
            </w:r>
            <w:r w:rsidRPr="00F4291B">
              <w:rPr>
                <w:rFonts w:ascii="Arial" w:eastAsia="SimSun" w:hAnsi="Arial" w:cs="Arial"/>
                <w:b/>
                <w:szCs w:val="22"/>
                <w:lang w:eastAsia="zh-CN"/>
              </w:rPr>
              <w:t>tested</w:t>
            </w:r>
            <w:r w:rsidRPr="00F4291B">
              <w:rPr>
                <w:rFonts w:ascii="Arial" w:eastAsia="SimSun" w:hAnsi="Arial" w:cs="Arial"/>
                <w:szCs w:val="22"/>
                <w:lang w:eastAsia="zh-CN"/>
              </w:rPr>
              <w:t xml:space="preserve"> for HIV?</w:t>
            </w:r>
          </w:p>
          <w:p w:rsidR="00F4291B" w:rsidRPr="00F4291B" w:rsidRDefault="00F4291B" w:rsidP="00F4291B">
            <w:pPr>
              <w:spacing w:after="0"/>
              <w:rPr>
                <w:rFonts w:ascii="Arial" w:eastAsia="SimSun" w:hAnsi="Arial" w:cs="Arial"/>
                <w:szCs w:val="22"/>
                <w:lang w:eastAsia="zh-CN"/>
              </w:rPr>
            </w:pP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szCs w:val="22"/>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yes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605</w:t>
            </w:r>
          </w:p>
        </w:tc>
      </w:tr>
      <w:tr w:rsidR="00F4291B" w:rsidRPr="00F4291B" w:rsidTr="00F4291B">
        <w:trPr>
          <w:trHeight w:val="962"/>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szCs w:val="22"/>
                <w:lang w:eastAsia="zh-CN"/>
              </w:rPr>
              <w:t>604</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Why have you never been tested for HIV?</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PROBE: Any other reason?</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RECORD ALL MENTIONED.</w:t>
            </w:r>
          </w:p>
        </w:tc>
        <w:tc>
          <w:tcPr>
            <w:tcW w:w="4050" w:type="dxa"/>
            <w:shd w:val="clear" w:color="auto" w:fill="auto"/>
          </w:tcPr>
          <w:p w:rsidR="00F4291B" w:rsidRPr="00F4291B" w:rsidRDefault="00F4291B" w:rsidP="00F4291B">
            <w:pPr>
              <w:spacing w:before="60" w:after="60"/>
              <w:ind w:left="144"/>
              <w:rPr>
                <w:rFonts w:ascii="Arial" w:eastAsia="SimSun" w:hAnsi="Arial" w:cs="Arial"/>
                <w:caps/>
                <w:sz w:val="18"/>
                <w:szCs w:val="22"/>
                <w:lang w:eastAsia="zh-CN"/>
              </w:rPr>
            </w:pPr>
          </w:p>
          <w:p w:rsidR="00F4291B" w:rsidRPr="00F4291B" w:rsidRDefault="00F4291B" w:rsidP="00F4291B">
            <w:pPr>
              <w:spacing w:after="6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KNOWLEDGE ABOUT HIV TEST…….. A</w:t>
            </w:r>
          </w:p>
          <w:p w:rsidR="00F4291B" w:rsidRPr="00F4291B" w:rsidRDefault="00F4291B" w:rsidP="00F4291B">
            <w:pPr>
              <w:spacing w:after="60"/>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KNOW WHERE TO GET ONE……..B</w:t>
            </w:r>
          </w:p>
          <w:p w:rsidR="00F4291B" w:rsidRPr="00F4291B" w:rsidRDefault="00F4291B" w:rsidP="00F4291B">
            <w:pPr>
              <w:spacing w:after="60"/>
              <w:ind w:left="144"/>
              <w:rPr>
                <w:rFonts w:ascii="Arial" w:eastAsia="SimSun" w:hAnsi="Arial" w:cs="Arial"/>
                <w:caps/>
                <w:sz w:val="18"/>
                <w:szCs w:val="22"/>
                <w:lang w:eastAsia="zh-CN"/>
              </w:rPr>
            </w:pPr>
            <w:r w:rsidRPr="00F4291B">
              <w:rPr>
                <w:rFonts w:ascii="Arial" w:eastAsia="SimSun" w:hAnsi="Arial" w:cs="Arial"/>
                <w:caps/>
                <w:sz w:val="18"/>
                <w:szCs w:val="22"/>
                <w:lang w:eastAsia="zh-CN"/>
              </w:rPr>
              <w:t>TEST COSTS TOO MUCH………………… C</w:t>
            </w:r>
          </w:p>
          <w:p w:rsidR="00F4291B" w:rsidRPr="00F4291B" w:rsidRDefault="00F4291B" w:rsidP="00F4291B">
            <w:pPr>
              <w:spacing w:after="60"/>
              <w:ind w:left="144"/>
              <w:rPr>
                <w:rFonts w:ascii="Arial" w:eastAsia="SimSun" w:hAnsi="Arial" w:cs="Arial"/>
                <w:caps/>
                <w:sz w:val="18"/>
                <w:szCs w:val="22"/>
                <w:lang w:eastAsia="zh-CN"/>
              </w:rPr>
            </w:pPr>
            <w:r w:rsidRPr="00F4291B">
              <w:rPr>
                <w:rFonts w:ascii="Arial" w:eastAsia="SimSun" w:hAnsi="Arial" w:cs="Arial"/>
                <w:caps/>
                <w:sz w:val="18"/>
                <w:szCs w:val="22"/>
                <w:lang w:eastAsia="zh-CN"/>
              </w:rPr>
              <w:t>TRANSPORT TO  SITE TOO MUCH………D</w:t>
            </w:r>
          </w:p>
          <w:p w:rsidR="00F4291B" w:rsidRPr="00F4291B" w:rsidRDefault="00F4291B" w:rsidP="00F4291B">
            <w:pPr>
              <w:spacing w:after="60"/>
              <w:ind w:left="576" w:hanging="432"/>
              <w:rPr>
                <w:rFonts w:ascii="Arial" w:eastAsia="SimSun" w:hAnsi="Arial" w:cs="Arial"/>
                <w:caps/>
                <w:sz w:val="18"/>
                <w:szCs w:val="22"/>
                <w:lang w:eastAsia="zh-CN"/>
              </w:rPr>
            </w:pPr>
            <w:r w:rsidRPr="00F4291B">
              <w:rPr>
                <w:rFonts w:ascii="Arial" w:eastAsia="SimSun" w:hAnsi="Arial" w:cs="Arial"/>
                <w:caps/>
                <w:sz w:val="18"/>
                <w:szCs w:val="22"/>
                <w:lang w:eastAsia="zh-CN"/>
              </w:rPr>
              <w:t>Vct/htc SITE TOO FAR AWAY…………..F</w:t>
            </w:r>
          </w:p>
          <w:p w:rsidR="00F4291B" w:rsidRPr="00F4291B" w:rsidRDefault="00F4291B" w:rsidP="00F4291B">
            <w:pPr>
              <w:spacing w:after="60"/>
              <w:ind w:left="432" w:hanging="288"/>
              <w:rPr>
                <w:rFonts w:ascii="Arial" w:eastAsia="SimSun" w:hAnsi="Arial" w:cs="Arial"/>
                <w:caps/>
                <w:sz w:val="18"/>
                <w:szCs w:val="22"/>
                <w:lang w:eastAsia="zh-CN"/>
              </w:rPr>
            </w:pPr>
            <w:r w:rsidRPr="00F4291B">
              <w:rPr>
                <w:rFonts w:ascii="Arial" w:eastAsia="SimSun" w:hAnsi="Arial" w:cs="Arial"/>
                <w:caps/>
                <w:sz w:val="18"/>
                <w:szCs w:val="22"/>
                <w:lang w:eastAsia="zh-CN"/>
              </w:rPr>
              <w:t>AFRAID OTHERS WILL KNOW ABOUT TEST/TEST RESULTS………………… G</w:t>
            </w:r>
          </w:p>
          <w:p w:rsidR="00F4291B" w:rsidRPr="00F4291B" w:rsidRDefault="00F4291B" w:rsidP="00F4291B">
            <w:pPr>
              <w:spacing w:after="60"/>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NEED to TEST/LOW RISK………. I</w:t>
            </w:r>
          </w:p>
          <w:p w:rsidR="00F4291B" w:rsidRPr="00F4291B" w:rsidRDefault="00F4291B" w:rsidP="00F4291B">
            <w:pPr>
              <w:spacing w:after="60"/>
              <w:ind w:left="432" w:hanging="288"/>
              <w:rPr>
                <w:rFonts w:ascii="Arial" w:eastAsia="SimSun" w:hAnsi="Arial" w:cs="Arial"/>
                <w:caps/>
                <w:sz w:val="18"/>
                <w:szCs w:val="22"/>
                <w:lang w:eastAsia="zh-CN"/>
              </w:rPr>
            </w:pPr>
            <w:r w:rsidRPr="00F4291B">
              <w:rPr>
                <w:rFonts w:ascii="Arial" w:eastAsia="SimSun" w:hAnsi="Arial" w:cs="Arial"/>
                <w:caps/>
                <w:sz w:val="18"/>
                <w:szCs w:val="22"/>
                <w:lang w:eastAsia="zh-CN"/>
              </w:rPr>
              <w:t>afraid to know if i have hiv……….. J</w:t>
            </w:r>
          </w:p>
          <w:p w:rsidR="00F4291B" w:rsidRPr="00F4291B" w:rsidRDefault="00F4291B" w:rsidP="00F4291B">
            <w:pPr>
              <w:spacing w:after="60"/>
              <w:ind w:left="144"/>
              <w:rPr>
                <w:rFonts w:ascii="Arial" w:eastAsia="SimSun" w:hAnsi="Arial" w:cs="Arial"/>
                <w:caps/>
                <w:sz w:val="18"/>
                <w:szCs w:val="22"/>
                <w:lang w:eastAsia="zh-CN"/>
              </w:rPr>
            </w:pPr>
            <w:r w:rsidRPr="00F4291B">
              <w:rPr>
                <w:rFonts w:ascii="Arial" w:eastAsia="SimSun" w:hAnsi="Arial" w:cs="Arial"/>
                <w:caps/>
                <w:sz w:val="18"/>
                <w:szCs w:val="22"/>
                <w:lang w:eastAsia="zh-CN"/>
              </w:rPr>
              <w:t>CAN'T GET TREATMENT IF HAVE hiv…. K</w:t>
            </w:r>
          </w:p>
          <w:p w:rsidR="00F4291B" w:rsidRPr="00F4291B" w:rsidRDefault="00F4291B" w:rsidP="00F4291B">
            <w:pPr>
              <w:spacing w:after="60"/>
              <w:ind w:left="432" w:hanging="288"/>
              <w:rPr>
                <w:rFonts w:ascii="Arial" w:eastAsia="SimSun" w:hAnsi="Arial" w:cs="Arial"/>
                <w:caps/>
                <w:sz w:val="18"/>
                <w:szCs w:val="22"/>
                <w:lang w:eastAsia="zh-CN"/>
              </w:rPr>
            </w:pPr>
            <w:r w:rsidRPr="00F4291B">
              <w:rPr>
                <w:rFonts w:ascii="Arial" w:eastAsia="SimSun" w:hAnsi="Arial" w:cs="Arial"/>
                <w:caps/>
                <w:sz w:val="18"/>
                <w:szCs w:val="22"/>
                <w:lang w:eastAsia="zh-CN"/>
              </w:rPr>
              <w:t>never been OFFERER a test…………l</w:t>
            </w:r>
          </w:p>
          <w:p w:rsidR="00F4291B" w:rsidRPr="00F4291B" w:rsidRDefault="00F4291B" w:rsidP="00F4291B">
            <w:pPr>
              <w:spacing w:after="60"/>
              <w:ind w:left="144"/>
              <w:rPr>
                <w:rFonts w:ascii="Arial" w:eastAsia="SimSun" w:hAnsi="Arial" w:cs="Arial"/>
                <w:caps/>
                <w:sz w:val="18"/>
                <w:szCs w:val="22"/>
                <w:lang w:eastAsia="zh-CN"/>
              </w:rPr>
            </w:pPr>
            <w:r w:rsidRPr="00F4291B">
              <w:rPr>
                <w:rFonts w:ascii="Arial" w:eastAsia="SimSun" w:hAnsi="Arial" w:cs="Arial"/>
                <w:caps/>
                <w:sz w:val="18"/>
                <w:szCs w:val="22"/>
                <w:lang w:eastAsia="zh-CN"/>
              </w:rPr>
              <w:t>OTHER……………………………………… m</w:t>
            </w:r>
          </w:p>
          <w:p w:rsidR="00F4291B" w:rsidRPr="00F4291B" w:rsidRDefault="00F4291B" w:rsidP="00F4291B">
            <w:pPr>
              <w:spacing w:after="60"/>
              <w:ind w:left="144"/>
              <w:rPr>
                <w:rFonts w:ascii="Arial" w:eastAsia="SimSun" w:hAnsi="Arial" w:cs="Arial"/>
                <w:caps/>
                <w:sz w:val="18"/>
                <w:szCs w:val="22"/>
                <w:lang w:eastAsia="zh-CN"/>
              </w:rPr>
            </w:pPr>
            <w:r w:rsidRPr="00F4291B">
              <w:rPr>
                <w:rFonts w:ascii="Arial" w:eastAsia="SimSun" w:hAnsi="Arial" w:cs="Arial"/>
                <w:caps/>
                <w:sz w:val="18"/>
                <w:szCs w:val="22"/>
                <w:lang w:eastAsia="zh-CN"/>
              </w:rPr>
              <w:t xml:space="preserve">______________________ </w:t>
            </w:r>
          </w:p>
          <w:p w:rsidR="00F4291B" w:rsidRPr="00F4291B" w:rsidRDefault="00F4291B" w:rsidP="00F4291B">
            <w:pPr>
              <w:spacing w:after="60"/>
              <w:ind w:left="144"/>
              <w:rPr>
                <w:rFonts w:ascii="Arial" w:eastAsia="SimSun" w:hAnsi="Arial" w:cs="Arial"/>
                <w:caps/>
                <w:szCs w:val="22"/>
                <w:lang w:eastAsia="zh-CN"/>
              </w:rPr>
            </w:pPr>
            <w:r w:rsidRPr="00F4291B">
              <w:rPr>
                <w:rFonts w:ascii="Arial" w:eastAsia="SimSun" w:hAnsi="Arial" w:cs="Arial"/>
                <w:caps/>
                <w:sz w:val="18"/>
                <w:szCs w:val="22"/>
                <w:lang w:eastAsia="zh-CN"/>
              </w:rPr>
              <w:t xml:space="preserve">               (SPECIFY)</w:t>
            </w:r>
          </w:p>
        </w:tc>
        <w:tc>
          <w:tcPr>
            <w:tcW w:w="1170" w:type="dxa"/>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GOTO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609</w:t>
            </w:r>
          </w:p>
        </w:tc>
      </w:tr>
      <w:tr w:rsidR="00F4291B" w:rsidRPr="00F4291B" w:rsidTr="00F4291B">
        <w:trPr>
          <w:trHeight w:val="962"/>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605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How many total times have you been tested for HIV during your lifetime?</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before="60" w:after="0"/>
              <w:ind w:left="144"/>
              <w:rPr>
                <w:rFonts w:ascii="Arial" w:eastAsia="SimSun" w:hAnsi="Arial" w:cs="Arial"/>
                <w:caps/>
                <w:sz w:val="18"/>
                <w:szCs w:val="22"/>
                <w:lang w:eastAsia="zh-CN"/>
              </w:rPr>
            </w:pPr>
          </w:p>
          <w:p w:rsidR="00F4291B" w:rsidRPr="00F4291B" w:rsidRDefault="00F4291B" w:rsidP="00F4291B">
            <w:pPr>
              <w:spacing w:before="60"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NUMBER OF TIMES TESTED FOR HIV ____</w:t>
            </w:r>
          </w:p>
          <w:p w:rsidR="00F4291B" w:rsidRPr="00F4291B" w:rsidRDefault="00F4291B" w:rsidP="00F4291B">
            <w:pPr>
              <w:spacing w:before="60" w:after="0"/>
              <w:ind w:left="144"/>
              <w:rPr>
                <w:rFonts w:ascii="Arial" w:eastAsia="SimSun" w:hAnsi="Arial" w:cs="Arial"/>
                <w:caps/>
                <w:sz w:val="18"/>
                <w:szCs w:val="22"/>
                <w:lang w:eastAsia="zh-CN"/>
              </w:rPr>
            </w:pPr>
          </w:p>
          <w:p w:rsidR="00F4291B" w:rsidRPr="00F4291B" w:rsidRDefault="00F4291B" w:rsidP="00F4291B">
            <w:pPr>
              <w:spacing w:before="60"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1817"/>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szCs w:val="22"/>
                <w:lang w:eastAsia="zh-CN"/>
              </w:rPr>
              <w:t>606</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When was your </w:t>
            </w:r>
            <w:r w:rsidRPr="00F4291B">
              <w:rPr>
                <w:rFonts w:ascii="Arial" w:eastAsia="SimSun" w:hAnsi="Arial" w:cs="Arial"/>
                <w:szCs w:val="22"/>
                <w:u w:val="single"/>
                <w:lang w:eastAsia="zh-CN"/>
              </w:rPr>
              <w:t>last</w:t>
            </w:r>
            <w:r w:rsidRPr="00F4291B">
              <w:rPr>
                <w:rFonts w:ascii="Arial" w:eastAsia="SimSun" w:hAnsi="Arial" w:cs="Arial"/>
                <w:szCs w:val="22"/>
                <w:lang w:eastAsia="zh-CN"/>
              </w:rPr>
              <w:t xml:space="preserve"> HIV test?</w:t>
            </w:r>
          </w:p>
          <w:p w:rsidR="00F4291B" w:rsidRPr="00F4291B" w:rsidRDefault="00F4291B" w:rsidP="00F4291B">
            <w:pPr>
              <w:spacing w:after="0"/>
              <w:rPr>
                <w:rFonts w:ascii="Arial" w:eastAsia="SimSun" w:hAnsi="Arial" w:cs="Arial"/>
                <w:lang w:eastAsia="zh-CN"/>
              </w:rPr>
            </w:pPr>
          </w:p>
        </w:tc>
        <w:tc>
          <w:tcPr>
            <w:tcW w:w="4050" w:type="dxa"/>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less than 3 months ago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3-5 months ago = 2</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6-11 months ago = 3</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1-2 years ago = 4</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more than 2 years ago = 5</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3815"/>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szCs w:val="22"/>
                <w:lang w:eastAsia="zh-CN"/>
              </w:rPr>
              <w:t>607</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Where was the </w:t>
            </w:r>
            <w:r w:rsidRPr="00F4291B">
              <w:rPr>
                <w:rFonts w:ascii="Arial" w:eastAsia="SimSun" w:hAnsi="Arial" w:cs="Arial"/>
                <w:szCs w:val="22"/>
                <w:u w:val="single"/>
                <w:lang w:eastAsia="zh-CN"/>
              </w:rPr>
              <w:t>last</w:t>
            </w:r>
            <w:r w:rsidRPr="00F4291B">
              <w:rPr>
                <w:rFonts w:ascii="Arial" w:eastAsia="SimSun" w:hAnsi="Arial" w:cs="Arial"/>
                <w:szCs w:val="22"/>
                <w:lang w:eastAsia="zh-CN"/>
              </w:rPr>
              <w:t xml:space="preserve"> test done?</w:t>
            </w:r>
          </w:p>
        </w:tc>
        <w:tc>
          <w:tcPr>
            <w:tcW w:w="4050" w:type="dxa"/>
            <w:shd w:val="clear" w:color="auto" w:fill="auto"/>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VCT facility = 1</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Mobile VCT = 2</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at home = 3</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health clinic/facility = 4</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hospital outpatient clinics = 5</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TB clinic = 6</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STI clinic = 7</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hospital Inpatient wards = 8</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Blood donation center = 9</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Family planning clinic = 10</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Other = 96</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 xml:space="preserve">___________________ </w:t>
            </w:r>
          </w:p>
          <w:p w:rsidR="00F4291B" w:rsidRPr="00F4291B" w:rsidRDefault="00F4291B" w:rsidP="00F4291B">
            <w:pPr>
              <w:spacing w:after="60"/>
              <w:ind w:left="144"/>
              <w:rPr>
                <w:rFonts w:ascii="Arial" w:eastAsia="SimSun" w:hAnsi="Arial" w:cs="Arial"/>
                <w:caps/>
                <w:sz w:val="18"/>
                <w:szCs w:val="22"/>
                <w:lang w:eastAsia="zh-CN"/>
              </w:rPr>
            </w:pPr>
            <w:r w:rsidRPr="00F4291B">
              <w:rPr>
                <w:rFonts w:ascii="Arial" w:eastAsia="SimSun" w:hAnsi="Arial" w:cs="Arial"/>
                <w:caps/>
                <w:sz w:val="18"/>
                <w:lang w:eastAsia="zh-CN"/>
              </w:rPr>
              <w:t xml:space="preserve">                (SPECIFY)</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953"/>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608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visited a health facility to see a doctor or health provider in the last 12-months?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Cs w:val="22"/>
                <w:lang w:eastAsia="zh-CN"/>
              </w:rPr>
            </w:pP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 xml:space="preserve">yes =1 </w:t>
            </w: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lang w:eastAsia="zh-CN"/>
              </w:rPr>
            </w:pP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t xml:space="preserve">IF NO </w:t>
            </w:r>
            <w:r w:rsidRPr="00F4291B">
              <w:rPr>
                <w:rFonts w:ascii="Arial" w:eastAsia="SimSun" w:hAnsi="Arial" w:cs="Arial"/>
                <w:sz w:val="18"/>
                <w:lang w:eastAsia="zh-CN"/>
              </w:rPr>
              <w:sym w:font="Wingdings" w:char="F0E0"/>
            </w:r>
            <w:r w:rsidRPr="00F4291B">
              <w:rPr>
                <w:rFonts w:ascii="Arial" w:eastAsia="SimSun" w:hAnsi="Arial" w:cs="Arial"/>
                <w:sz w:val="18"/>
                <w:lang w:eastAsia="zh-CN"/>
              </w:rPr>
              <w:t>701</w:t>
            </w:r>
          </w:p>
        </w:tc>
      </w:tr>
      <w:tr w:rsidR="00F4291B" w:rsidRPr="00F4291B" w:rsidTr="00F4291B">
        <w:trPr>
          <w:trHeight w:val="1178"/>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609</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During any of your visits at a health facility in the past 12-months, did a health provider offer you an HIV test?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Cs w:val="22"/>
                <w:lang w:eastAsia="zh-CN"/>
              </w:rPr>
            </w:pP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 xml:space="preserve">yes =1 </w:t>
            </w: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no = 2</w:t>
            </w: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lang w:eastAsia="zh-CN"/>
              </w:rPr>
            </w:pP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t xml:space="preserve">IF NO, DK </w:t>
            </w:r>
            <w:r w:rsidRPr="00F4291B">
              <w:rPr>
                <w:rFonts w:ascii="Arial" w:eastAsia="SimSun" w:hAnsi="Arial" w:cs="Arial"/>
                <w:sz w:val="18"/>
                <w:lang w:eastAsia="zh-CN"/>
              </w:rPr>
              <w:sym w:font="Wingdings" w:char="F0E0"/>
            </w:r>
            <w:r w:rsidRPr="00F4291B">
              <w:rPr>
                <w:rFonts w:ascii="Arial" w:eastAsia="SimSun" w:hAnsi="Arial" w:cs="Arial"/>
                <w:sz w:val="18"/>
                <w:lang w:eastAsia="zh-CN"/>
              </w:rPr>
              <w:t xml:space="preserve"> 612</w:t>
            </w:r>
          </w:p>
        </w:tc>
      </w:tr>
      <w:tr w:rsidR="00F4291B" w:rsidRPr="00F4291B" w:rsidTr="00F4291B">
        <w:trPr>
          <w:trHeight w:val="1088"/>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610</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In what </w:t>
            </w:r>
            <w:r w:rsidRPr="00F4291B">
              <w:rPr>
                <w:rFonts w:ascii="Arial" w:eastAsia="SimSun" w:hAnsi="Arial" w:cs="Arial"/>
                <w:szCs w:val="22"/>
                <w:u w:val="single"/>
                <w:lang w:eastAsia="zh-CN"/>
              </w:rPr>
              <w:t>type</w:t>
            </w:r>
            <w:r w:rsidRPr="00F4291B">
              <w:rPr>
                <w:rFonts w:ascii="Arial" w:eastAsia="SimSun" w:hAnsi="Arial" w:cs="Arial"/>
                <w:szCs w:val="22"/>
                <w:lang w:eastAsia="zh-CN"/>
              </w:rPr>
              <w:t xml:space="preserve"> of health facility were you offered HIV testing?</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government/public = 1</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private = 2</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mission based = 3</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community-based = 4</w:t>
            </w:r>
          </w:p>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DON’T KNOW = 88</w:t>
            </w:r>
          </w:p>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other _____________________ = 96</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512"/>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rPr>
                <w:rFonts w:ascii="Arial" w:eastAsia="SimSun" w:hAnsi="Arial" w:cs="Arial"/>
                <w:b/>
                <w:lang w:eastAsia="zh-CN"/>
              </w:rPr>
            </w:pPr>
            <w:r w:rsidRPr="00F4291B">
              <w:rPr>
                <w:rFonts w:ascii="Arial" w:eastAsia="SimSun" w:hAnsi="Arial" w:cs="Arial"/>
                <w:b/>
                <w:lang w:eastAsia="zh-CN"/>
              </w:rPr>
              <w:t>CHECK 603: IF NEVER TESTED THEN GOTO TO 701</w:t>
            </w:r>
          </w:p>
        </w:tc>
      </w:tr>
      <w:tr w:rsidR="00F4291B" w:rsidRPr="00F4291B" w:rsidTr="00F4291B">
        <w:trPr>
          <w:trHeight w:val="1088"/>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611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Did you accept HIV testing during any of your visits to the health facility?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Cs w:val="22"/>
                <w:lang w:eastAsia="zh-CN"/>
              </w:rPr>
            </w:pP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 xml:space="preserve">yes =1 </w:t>
            </w: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025"/>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612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Have you ever tested yourself for HIV in private using a </w:t>
            </w:r>
            <w:proofErr w:type="spellStart"/>
            <w:r w:rsidRPr="00F4291B">
              <w:rPr>
                <w:rFonts w:ascii="Arial" w:eastAsia="SimSun" w:hAnsi="Arial" w:cs="Arial"/>
                <w:szCs w:val="22"/>
                <w:lang w:eastAsia="zh-CN"/>
              </w:rPr>
              <w:t>self test</w:t>
            </w:r>
            <w:proofErr w:type="spellEnd"/>
            <w:r w:rsidRPr="00F4291B">
              <w:rPr>
                <w:rFonts w:ascii="Arial" w:eastAsia="SimSun" w:hAnsi="Arial" w:cs="Arial"/>
                <w:szCs w:val="22"/>
                <w:lang w:eastAsia="zh-CN"/>
              </w:rPr>
              <w:t xml:space="preserve"> kit?</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Cs w:val="22"/>
                <w:lang w:eastAsia="zh-CN"/>
              </w:rPr>
            </w:pP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no = 2</w:t>
            </w:r>
          </w:p>
          <w:p w:rsidR="00F4291B" w:rsidRPr="00F4291B" w:rsidRDefault="00F4291B" w:rsidP="00F4291B">
            <w:pPr>
              <w:spacing w:after="0"/>
              <w:ind w:left="162"/>
              <w:rPr>
                <w:rFonts w:ascii="Arial" w:eastAsia="SimSun" w:hAnsi="Arial" w:cs="Arial"/>
                <w:caps/>
                <w:szCs w:val="22"/>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124"/>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613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lang w:eastAsia="zh-CN"/>
              </w:rPr>
              <w:t xml:space="preserve">Have you </w:t>
            </w:r>
            <w:r w:rsidRPr="00F4291B">
              <w:rPr>
                <w:rFonts w:ascii="Arial" w:eastAsia="SimSun" w:hAnsi="Arial" w:cs="Arial"/>
                <w:u w:val="single"/>
                <w:lang w:eastAsia="zh-CN"/>
              </w:rPr>
              <w:t>ever</w:t>
            </w:r>
            <w:r w:rsidRPr="00F4291B">
              <w:rPr>
                <w:rFonts w:ascii="Arial" w:eastAsia="SimSun" w:hAnsi="Arial" w:cs="Arial"/>
                <w:lang w:eastAsia="zh-CN"/>
              </w:rPr>
              <w:t xml:space="preserve"> taken an HIV test with any of your previous sex partners where you both received the test results together?</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Cs w:val="22"/>
                <w:lang w:eastAsia="zh-CN"/>
              </w:rPr>
            </w:pP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62"/>
              <w:rPr>
                <w:rFonts w:ascii="Arial" w:eastAsia="SimSun" w:hAnsi="Arial" w:cs="Arial"/>
                <w:caps/>
                <w:szCs w:val="22"/>
                <w:lang w:eastAsia="zh-CN"/>
              </w:rPr>
            </w:pPr>
            <w:r w:rsidRPr="00F4291B">
              <w:rPr>
                <w:rFonts w:ascii="Arial" w:eastAsia="SimSun" w:hAnsi="Arial" w:cs="Arial"/>
                <w:caps/>
                <w:szCs w:val="22"/>
                <w:lang w:eastAsia="zh-CN"/>
              </w:rPr>
              <w:t>no = 2</w:t>
            </w:r>
          </w:p>
          <w:p w:rsidR="00F4291B" w:rsidRPr="00F4291B" w:rsidRDefault="00F4291B" w:rsidP="00F4291B">
            <w:pPr>
              <w:spacing w:after="0"/>
              <w:rPr>
                <w:rFonts w:ascii="Arial" w:eastAsia="SimSun" w:hAnsi="Arial" w:cs="Arial"/>
                <w:caps/>
                <w:szCs w:val="22"/>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tc>
      </w:tr>
    </w:tbl>
    <w:p w:rsidR="00F4291B" w:rsidRPr="00F4291B" w:rsidRDefault="00F4291B" w:rsidP="00F4291B">
      <w:pPr>
        <w:spacing w:after="0" w:line="240" w:lineRule="auto"/>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sectPr w:rsidR="00F4291B" w:rsidRPr="00F4291B" w:rsidSect="00F4291B">
          <w:headerReference w:type="even" r:id="rId34"/>
          <w:headerReference w:type="default" r:id="rId35"/>
          <w:headerReference w:type="first" r:id="rId36"/>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F4291B" w:rsidRPr="00F4291B" w:rsidTr="00F4291B">
        <w:trPr>
          <w:trHeight w:val="485"/>
        </w:trPr>
        <w:tc>
          <w:tcPr>
            <w:tcW w:w="10620" w:type="dxa"/>
            <w:gridSpan w:val="4"/>
            <w:shd w:val="clear" w:color="auto" w:fill="auto"/>
            <w:vAlign w:val="center"/>
          </w:tcPr>
          <w:p w:rsidR="00F4291B" w:rsidRPr="00F4291B" w:rsidRDefault="00F4291B" w:rsidP="00F4291B">
            <w:pPr>
              <w:spacing w:after="0"/>
              <w:jc w:val="center"/>
              <w:rPr>
                <w:rFonts w:ascii="Arial" w:eastAsia="SimSun" w:hAnsi="Arial" w:cs="Arial"/>
                <w:b/>
                <w:caps/>
                <w:lang w:eastAsia="zh-CN"/>
              </w:rPr>
            </w:pPr>
            <w:r w:rsidRPr="00F4291B">
              <w:rPr>
                <w:rFonts w:eastAsia="SimSun"/>
                <w:sz w:val="24"/>
                <w:szCs w:val="24"/>
                <w:lang w:eastAsia="zh-CN"/>
              </w:rPr>
              <w:lastRenderedPageBreak/>
              <w:br w:type="page"/>
            </w:r>
            <w:r w:rsidRPr="00F4291B">
              <w:rPr>
                <w:rFonts w:eastAsia="SimSun"/>
                <w:sz w:val="24"/>
                <w:szCs w:val="24"/>
                <w:lang w:eastAsia="zh-CN"/>
              </w:rPr>
              <w:br w:type="page"/>
            </w:r>
            <w:r w:rsidRPr="00F4291B">
              <w:rPr>
                <w:rFonts w:eastAsia="SimSun"/>
                <w:sz w:val="24"/>
                <w:szCs w:val="24"/>
                <w:lang w:eastAsia="zh-CN"/>
              </w:rPr>
              <w:br w:type="page"/>
            </w:r>
            <w:r w:rsidRPr="00F4291B">
              <w:rPr>
                <w:rFonts w:ascii="Arial" w:eastAsia="SimSun" w:hAnsi="Arial" w:cs="Arial"/>
                <w:b/>
                <w:caps/>
                <w:lang w:eastAsia="zh-CN"/>
              </w:rPr>
              <w:t>MODULE 7: hiv status, care and treatment</w:t>
            </w:r>
          </w:p>
        </w:tc>
      </w:tr>
      <w:tr w:rsidR="00F4291B" w:rsidRPr="00F4291B" w:rsidTr="00F4291B">
        <w:trPr>
          <w:trHeight w:val="710"/>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rPr>
                <w:rFonts w:ascii="Arial" w:eastAsia="SimSun" w:hAnsi="Arial" w:cs="Arial"/>
                <w:b/>
                <w:caps/>
                <w:lang w:eastAsia="zh-CN"/>
              </w:rPr>
            </w:pPr>
            <w:r w:rsidRPr="00F4291B">
              <w:rPr>
                <w:rFonts w:ascii="Arial" w:eastAsia="SimSun" w:hAnsi="Arial" w:cs="Arial"/>
                <w:b/>
                <w:caps/>
                <w:lang w:eastAsia="zh-CN"/>
              </w:rPr>
              <w:t>CHECK 435, 603, 612 613, and 614: if ANY ARE RECORDED AS yes,  move to 701</w:t>
            </w:r>
          </w:p>
          <w:p w:rsidR="00F4291B" w:rsidRPr="00F4291B" w:rsidRDefault="00F4291B" w:rsidP="00F4291B">
            <w:pPr>
              <w:spacing w:after="0"/>
              <w:rPr>
                <w:rFonts w:ascii="Arial" w:eastAsia="SimSun" w:hAnsi="Arial" w:cs="Arial"/>
                <w:b/>
                <w:caps/>
                <w:lang w:eastAsia="zh-CN"/>
              </w:rPr>
            </w:pPr>
            <w:r w:rsidRPr="00F4291B">
              <w:rPr>
                <w:rFonts w:ascii="Arial" w:eastAsia="SimSun" w:hAnsi="Arial" w:cs="Arial"/>
                <w:b/>
                <w:caps/>
                <w:szCs w:val="22"/>
                <w:lang w:eastAsia="zh-CN"/>
              </w:rPr>
              <w:t>if NO to all QUESTIONS skip to 801</w:t>
            </w:r>
          </w:p>
        </w:tc>
      </w:tr>
      <w:tr w:rsidR="00F4291B" w:rsidRPr="00F4291B" w:rsidTr="00F4291B">
        <w:trPr>
          <w:trHeight w:val="1142"/>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701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You indicated earlier that you were previously tested for HIV. Did you receive the results of any of your tests?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801</w:t>
            </w:r>
          </w:p>
        </w:tc>
      </w:tr>
      <w:tr w:rsidR="00F4291B" w:rsidRPr="00F4291B" w:rsidTr="00F4291B">
        <w:trPr>
          <w:trHeight w:val="908"/>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br/>
              <w:t>702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Are you willing to tell me the last HIV test result you received?</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Yes = 1</w:t>
            </w: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IF NO</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801</w:t>
            </w:r>
          </w:p>
        </w:tc>
      </w:tr>
      <w:tr w:rsidR="00F4291B" w:rsidRPr="00F4291B" w:rsidTr="00F4291B">
        <w:trPr>
          <w:trHeight w:val="1151"/>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703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What was the result of that HIV test?</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POSITIVE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NEGATIVE = 2</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INDETERMINATE = 3</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2, 3, 4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801</w:t>
            </w:r>
          </w:p>
        </w:tc>
      </w:tr>
      <w:tr w:rsidR="00F4291B" w:rsidRPr="00F4291B" w:rsidTr="00F4291B">
        <w:trPr>
          <w:trHeight w:val="17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704</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What was the month and year of your </w:t>
            </w:r>
            <w:r w:rsidRPr="00F4291B">
              <w:rPr>
                <w:rFonts w:ascii="Arial" w:eastAsia="SimSun" w:hAnsi="Arial" w:cs="Arial"/>
                <w:szCs w:val="22"/>
                <w:u w:val="single"/>
                <w:lang w:eastAsia="zh-CN"/>
              </w:rPr>
              <w:t>first</w:t>
            </w:r>
            <w:r w:rsidRPr="00F4291B">
              <w:rPr>
                <w:rFonts w:ascii="Arial" w:eastAsia="SimSun" w:hAnsi="Arial" w:cs="Arial"/>
                <w:szCs w:val="22"/>
                <w:lang w:eastAsia="zh-CN"/>
              </w:rPr>
              <w:t xml:space="preserve"> positive test result?</w:t>
            </w:r>
          </w:p>
          <w:p w:rsidR="00F4291B" w:rsidRPr="00F4291B" w:rsidRDefault="00F4291B" w:rsidP="00F4291B">
            <w:pPr>
              <w:spacing w:after="0"/>
              <w:rPr>
                <w:rFonts w:ascii="Arial" w:eastAsia="SimSun" w:hAnsi="Arial" w:cs="Arial"/>
                <w:szCs w:val="22"/>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120"/>
              <w:ind w:left="158"/>
              <w:rPr>
                <w:rFonts w:ascii="Arial" w:eastAsia="SimSun" w:hAnsi="Arial" w:cs="Arial"/>
                <w:caps/>
                <w:sz w:val="18"/>
                <w:szCs w:val="22"/>
                <w:lang w:eastAsia="zh-CN"/>
              </w:rPr>
            </w:pPr>
          </w:p>
          <w:p w:rsidR="00F4291B" w:rsidRPr="00F4291B" w:rsidRDefault="00F4291B" w:rsidP="00F4291B">
            <w:pPr>
              <w:spacing w:after="120"/>
              <w:ind w:left="158"/>
              <w:rPr>
                <w:rFonts w:ascii="Arial" w:eastAsia="SimSun" w:hAnsi="Arial" w:cs="Arial"/>
                <w:caps/>
                <w:sz w:val="18"/>
                <w:szCs w:val="22"/>
                <w:lang w:eastAsia="zh-CN"/>
              </w:rPr>
            </w:pPr>
            <w:r w:rsidRPr="00F4291B">
              <w:rPr>
                <w:rFonts w:ascii="Arial" w:eastAsia="SimSun" w:hAnsi="Arial" w:cs="Arial"/>
                <w:caps/>
                <w:sz w:val="18"/>
                <w:szCs w:val="22"/>
                <w:lang w:eastAsia="zh-CN"/>
              </w:rPr>
              <w:t>month ____ ____</w:t>
            </w:r>
          </w:p>
          <w:p w:rsidR="00F4291B" w:rsidRPr="00F4291B" w:rsidRDefault="00F4291B" w:rsidP="00F4291B">
            <w:pPr>
              <w:spacing w:after="120"/>
              <w:ind w:left="158"/>
              <w:rPr>
                <w:rFonts w:ascii="Arial" w:eastAsia="SimSun" w:hAnsi="Arial" w:cs="Arial"/>
                <w:caps/>
                <w:sz w:val="18"/>
                <w:szCs w:val="22"/>
                <w:lang w:eastAsia="zh-CN"/>
              </w:rPr>
            </w:pPr>
            <w:r w:rsidRPr="00F4291B">
              <w:rPr>
                <w:rFonts w:ascii="Arial" w:eastAsia="SimSun" w:hAnsi="Arial" w:cs="Arial"/>
                <w:caps/>
                <w:sz w:val="18"/>
                <w:szCs w:val="22"/>
                <w:lang w:eastAsia="zh-CN"/>
              </w:rPr>
              <w:t>don’t remember month= 88</w:t>
            </w:r>
          </w:p>
          <w:p w:rsidR="00F4291B" w:rsidRPr="00F4291B" w:rsidRDefault="00F4291B" w:rsidP="00F4291B">
            <w:pPr>
              <w:spacing w:after="120"/>
              <w:ind w:left="158"/>
              <w:rPr>
                <w:rFonts w:ascii="Arial" w:eastAsia="SimSun" w:hAnsi="Arial" w:cs="Arial"/>
                <w:caps/>
                <w:sz w:val="18"/>
                <w:szCs w:val="22"/>
                <w:lang w:eastAsia="zh-CN"/>
              </w:rPr>
            </w:pPr>
            <w:r w:rsidRPr="00F4291B">
              <w:rPr>
                <w:rFonts w:ascii="Arial" w:eastAsia="SimSun" w:hAnsi="Arial" w:cs="Arial"/>
                <w:caps/>
                <w:sz w:val="18"/>
                <w:szCs w:val="22"/>
                <w:lang w:eastAsia="zh-CN"/>
              </w:rPr>
              <w:t>year ____ ____ _____ _____</w:t>
            </w:r>
          </w:p>
          <w:p w:rsidR="00F4291B" w:rsidRPr="00F4291B" w:rsidRDefault="00F4291B" w:rsidP="00F4291B">
            <w:pPr>
              <w:spacing w:after="120"/>
              <w:ind w:left="158"/>
              <w:rPr>
                <w:rFonts w:ascii="Arial" w:eastAsia="SimSun" w:hAnsi="Arial" w:cs="Arial"/>
                <w:caps/>
                <w:sz w:val="18"/>
                <w:szCs w:val="22"/>
                <w:lang w:eastAsia="zh-CN"/>
              </w:rPr>
            </w:pPr>
            <w:r w:rsidRPr="00F4291B">
              <w:rPr>
                <w:rFonts w:ascii="Arial" w:eastAsia="SimSun" w:hAnsi="Arial" w:cs="Arial"/>
                <w:caps/>
                <w:sz w:val="18"/>
                <w:szCs w:val="22"/>
                <w:lang w:eastAsia="zh-CN"/>
              </w:rPr>
              <w:t>don’t remember year=8888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tc>
      </w:tr>
      <w:tr w:rsidR="00F4291B" w:rsidRPr="00F4291B" w:rsidTr="00F4291B">
        <w:trPr>
          <w:trHeight w:val="80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705</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line="240" w:lineRule="auto"/>
              <w:rPr>
                <w:rFonts w:ascii="Arial" w:eastAsia="SimSun" w:hAnsi="Arial" w:cs="Arial"/>
                <w:lang w:eastAsia="zh-CN"/>
              </w:rPr>
            </w:pPr>
            <w:r w:rsidRPr="00F4291B">
              <w:rPr>
                <w:rFonts w:ascii="Arial" w:eastAsia="SimSun" w:hAnsi="Arial" w:cs="Arial"/>
                <w:lang w:eastAsia="zh-CN"/>
              </w:rPr>
              <w:t xml:space="preserve">Have you </w:t>
            </w:r>
            <w:r w:rsidRPr="00F4291B">
              <w:rPr>
                <w:rFonts w:ascii="Arial" w:eastAsia="SimSun" w:hAnsi="Arial" w:cs="Arial"/>
                <w:u w:val="single"/>
                <w:lang w:eastAsia="zh-CN"/>
              </w:rPr>
              <w:t>ever</w:t>
            </w:r>
            <w:r w:rsidRPr="00F4291B">
              <w:rPr>
                <w:rFonts w:ascii="Arial" w:eastAsia="SimSun" w:hAnsi="Arial" w:cs="Arial"/>
                <w:lang w:eastAsia="zh-CN"/>
              </w:rPr>
              <w:t xml:space="preserve"> attended any clinic or health care facility for your HIV care?</w:t>
            </w:r>
          </w:p>
        </w:tc>
        <w:tc>
          <w:tcPr>
            <w:tcW w:w="4050" w:type="dxa"/>
            <w:shd w:val="clear" w:color="auto" w:fill="auto"/>
          </w:tcPr>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707</w:t>
            </w:r>
          </w:p>
        </w:tc>
      </w:tr>
      <w:tr w:rsidR="00F4291B" w:rsidRPr="00F4291B" w:rsidTr="00F4291B">
        <w:trPr>
          <w:trHeight w:val="17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706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After learning your HIV diagnosis, what month and year did you </w:t>
            </w:r>
            <w:r w:rsidRPr="00F4291B">
              <w:rPr>
                <w:rFonts w:ascii="Arial" w:eastAsia="SimSun" w:hAnsi="Arial" w:cs="Arial"/>
                <w:szCs w:val="22"/>
                <w:u w:val="single"/>
                <w:lang w:eastAsia="zh-CN"/>
              </w:rPr>
              <w:t>first</w:t>
            </w:r>
            <w:r w:rsidRPr="00F4291B">
              <w:rPr>
                <w:rFonts w:ascii="Arial" w:eastAsia="SimSun" w:hAnsi="Arial" w:cs="Arial"/>
                <w:szCs w:val="22"/>
                <w:lang w:eastAsia="zh-CN"/>
              </w:rPr>
              <w:t xml:space="preserve"> attend/visit a HIV clinic to receive care?</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120"/>
              <w:ind w:left="158"/>
              <w:rPr>
                <w:rFonts w:ascii="Arial" w:eastAsia="SimSun" w:hAnsi="Arial" w:cs="Arial"/>
                <w:caps/>
                <w:sz w:val="18"/>
                <w:szCs w:val="22"/>
                <w:lang w:eastAsia="zh-CN"/>
              </w:rPr>
            </w:pPr>
          </w:p>
          <w:p w:rsidR="00F4291B" w:rsidRPr="00F4291B" w:rsidRDefault="00F4291B" w:rsidP="00F4291B">
            <w:pPr>
              <w:spacing w:after="120"/>
              <w:ind w:left="158"/>
              <w:rPr>
                <w:rFonts w:ascii="Arial" w:eastAsia="SimSun" w:hAnsi="Arial" w:cs="Arial"/>
                <w:caps/>
                <w:sz w:val="18"/>
                <w:szCs w:val="22"/>
                <w:lang w:eastAsia="zh-CN"/>
              </w:rPr>
            </w:pPr>
            <w:r w:rsidRPr="00F4291B">
              <w:rPr>
                <w:rFonts w:ascii="Arial" w:eastAsia="SimSun" w:hAnsi="Arial" w:cs="Arial"/>
                <w:caps/>
                <w:sz w:val="18"/>
                <w:szCs w:val="22"/>
                <w:lang w:eastAsia="zh-CN"/>
              </w:rPr>
              <w:t>month ____ ____</w:t>
            </w:r>
          </w:p>
          <w:p w:rsidR="00F4291B" w:rsidRPr="00F4291B" w:rsidRDefault="00F4291B" w:rsidP="00F4291B">
            <w:pPr>
              <w:spacing w:after="120"/>
              <w:ind w:left="158"/>
              <w:rPr>
                <w:rFonts w:ascii="Arial" w:eastAsia="SimSun" w:hAnsi="Arial" w:cs="Arial"/>
                <w:caps/>
                <w:sz w:val="18"/>
                <w:szCs w:val="22"/>
                <w:lang w:eastAsia="zh-CN"/>
              </w:rPr>
            </w:pPr>
            <w:r w:rsidRPr="00F4291B">
              <w:rPr>
                <w:rFonts w:ascii="Arial" w:eastAsia="SimSun" w:hAnsi="Arial" w:cs="Arial"/>
                <w:caps/>
                <w:sz w:val="18"/>
                <w:szCs w:val="22"/>
                <w:lang w:eastAsia="zh-CN"/>
              </w:rPr>
              <w:t>don’t remember month= 88</w:t>
            </w:r>
          </w:p>
          <w:p w:rsidR="00F4291B" w:rsidRPr="00F4291B" w:rsidRDefault="00F4291B" w:rsidP="00F4291B">
            <w:pPr>
              <w:spacing w:after="120"/>
              <w:ind w:left="158"/>
              <w:rPr>
                <w:rFonts w:ascii="Arial" w:eastAsia="SimSun" w:hAnsi="Arial" w:cs="Arial"/>
                <w:caps/>
                <w:sz w:val="18"/>
                <w:szCs w:val="22"/>
                <w:lang w:eastAsia="zh-CN"/>
              </w:rPr>
            </w:pPr>
            <w:r w:rsidRPr="00F4291B">
              <w:rPr>
                <w:rFonts w:ascii="Arial" w:eastAsia="SimSun" w:hAnsi="Arial" w:cs="Arial"/>
                <w:caps/>
                <w:sz w:val="18"/>
                <w:szCs w:val="22"/>
                <w:lang w:eastAsia="zh-CN"/>
              </w:rPr>
              <w:t>year ____ ____ _____ _____</w:t>
            </w:r>
          </w:p>
          <w:p w:rsidR="00F4291B" w:rsidRPr="00F4291B" w:rsidRDefault="00F4291B" w:rsidP="00F4291B">
            <w:pPr>
              <w:spacing w:after="120"/>
              <w:ind w:left="158"/>
              <w:rPr>
                <w:rFonts w:ascii="Arial" w:eastAsia="SimSun" w:hAnsi="Arial" w:cs="Arial"/>
                <w:caps/>
                <w:sz w:val="18"/>
                <w:szCs w:val="22"/>
                <w:lang w:eastAsia="zh-CN"/>
              </w:rPr>
            </w:pPr>
            <w:r w:rsidRPr="00F4291B">
              <w:rPr>
                <w:rFonts w:ascii="Arial" w:eastAsia="SimSun" w:hAnsi="Arial" w:cs="Arial"/>
                <w:caps/>
                <w:sz w:val="18"/>
                <w:szCs w:val="22"/>
                <w:lang w:eastAsia="zh-CN"/>
              </w:rPr>
              <w:t>don’t remember year=8888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goto 708</w:t>
            </w:r>
          </w:p>
        </w:tc>
      </w:tr>
      <w:tr w:rsidR="00F4291B" w:rsidRPr="00F4291B" w:rsidDel="001A4910" w:rsidTr="00F4291B">
        <w:trPr>
          <w:trHeight w:val="4499"/>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Del="001A4910"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707</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What is the </w:t>
            </w:r>
            <w:r w:rsidRPr="00F4291B">
              <w:rPr>
                <w:rFonts w:ascii="Arial" w:eastAsia="SimSun" w:hAnsi="Arial" w:cs="Arial"/>
                <w:szCs w:val="22"/>
                <w:u w:val="single"/>
                <w:lang w:eastAsia="zh-CN"/>
              </w:rPr>
              <w:t>main</w:t>
            </w:r>
            <w:r w:rsidRPr="00F4291B">
              <w:rPr>
                <w:rFonts w:ascii="Arial" w:eastAsia="SimSun" w:hAnsi="Arial" w:cs="Arial"/>
                <w:szCs w:val="22"/>
                <w:lang w:eastAsia="zh-CN"/>
              </w:rPr>
              <w:t xml:space="preserve"> reason that you have not visited a HIV clinic for care?</w:t>
            </w:r>
          </w:p>
          <w:p w:rsidR="00F4291B" w:rsidRPr="00F4291B" w:rsidRDefault="00F4291B" w:rsidP="00F4291B">
            <w:pPr>
              <w:spacing w:after="0"/>
              <w:rPr>
                <w:rFonts w:ascii="Arial" w:eastAsia="SimSun" w:hAnsi="Arial" w:cs="Arial"/>
                <w:szCs w:val="22"/>
                <w:lang w:eastAsia="zh-CN"/>
              </w:rPr>
            </w:pPr>
          </w:p>
          <w:p w:rsidR="00F4291B" w:rsidRPr="00F4291B" w:rsidDel="001A4910" w:rsidRDefault="00F4291B" w:rsidP="00F4291B">
            <w:pPr>
              <w:spacing w:after="0"/>
              <w:rPr>
                <w:rFonts w:ascii="Arial" w:eastAsia="SimSun" w:hAnsi="Arial" w:cs="Arial"/>
                <w:szCs w:val="22"/>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60"/>
              <w:ind w:left="162"/>
              <w:rPr>
                <w:rFonts w:ascii="Arial" w:eastAsia="SimSun" w:hAnsi="Arial" w:cs="Arial"/>
                <w:caps/>
                <w:sz w:val="16"/>
                <w:szCs w:val="22"/>
                <w:lang w:eastAsia="zh-CN"/>
              </w:rPr>
            </w:pPr>
          </w:p>
          <w:p w:rsidR="00F4291B" w:rsidRPr="00F4291B" w:rsidRDefault="00F4291B" w:rsidP="00F4291B">
            <w:pPr>
              <w:spacing w:after="60"/>
              <w:ind w:left="288" w:hanging="144"/>
              <w:rPr>
                <w:rFonts w:ascii="Arial" w:eastAsia="SimSun" w:hAnsi="Arial" w:cs="Arial"/>
                <w:caps/>
                <w:sz w:val="16"/>
                <w:szCs w:val="22"/>
                <w:lang w:eastAsia="zh-CN"/>
              </w:rPr>
            </w:pPr>
            <w:r w:rsidRPr="00F4291B">
              <w:rPr>
                <w:rFonts w:ascii="Arial" w:eastAsia="SimSun" w:hAnsi="Arial" w:cs="Arial"/>
                <w:caps/>
                <w:sz w:val="16"/>
                <w:szCs w:val="22"/>
                <w:lang w:eastAsia="zh-CN"/>
              </w:rPr>
              <w:t>THE facility is too far AWAY = 1</w:t>
            </w:r>
          </w:p>
          <w:p w:rsidR="00F4291B" w:rsidRPr="00F4291B" w:rsidRDefault="00F4291B" w:rsidP="00F4291B">
            <w:pPr>
              <w:spacing w:after="60"/>
              <w:ind w:left="342" w:hanging="198"/>
              <w:rPr>
                <w:rFonts w:ascii="Arial" w:eastAsia="SimSun" w:hAnsi="Arial" w:cs="Arial"/>
                <w:caps/>
                <w:sz w:val="16"/>
                <w:szCs w:val="22"/>
                <w:lang w:eastAsia="zh-CN"/>
              </w:rPr>
            </w:pPr>
            <w:r w:rsidRPr="00F4291B">
              <w:rPr>
                <w:rFonts w:ascii="Arial" w:eastAsia="SimSun" w:hAnsi="Arial" w:cs="Arial"/>
                <w:caps/>
                <w:sz w:val="16"/>
                <w:szCs w:val="22"/>
                <w:lang w:eastAsia="zh-CN"/>
              </w:rPr>
              <w:t>i don’t know where the clinic is = 2</w:t>
            </w:r>
          </w:p>
          <w:p w:rsidR="00F4291B" w:rsidRPr="00F4291B" w:rsidRDefault="00F4291B" w:rsidP="00F4291B">
            <w:pPr>
              <w:spacing w:after="60"/>
              <w:ind w:left="162"/>
              <w:rPr>
                <w:rFonts w:ascii="Arial" w:eastAsia="SimSun" w:hAnsi="Arial" w:cs="Arial"/>
                <w:caps/>
                <w:sz w:val="16"/>
                <w:szCs w:val="22"/>
                <w:lang w:eastAsia="zh-CN"/>
              </w:rPr>
            </w:pPr>
            <w:r w:rsidRPr="00F4291B">
              <w:rPr>
                <w:rFonts w:ascii="Arial" w:eastAsia="SimSun" w:hAnsi="Arial" w:cs="Arial"/>
                <w:caps/>
                <w:sz w:val="16"/>
                <w:szCs w:val="22"/>
                <w:lang w:eastAsia="zh-CN"/>
              </w:rPr>
              <w:t>I CAN’t AFFORD IT = 3</w:t>
            </w:r>
          </w:p>
          <w:p w:rsidR="00F4291B" w:rsidRPr="00F4291B" w:rsidRDefault="00F4291B" w:rsidP="00F4291B">
            <w:pPr>
              <w:spacing w:after="60"/>
              <w:ind w:left="302" w:hanging="144"/>
              <w:rPr>
                <w:rFonts w:ascii="Arial" w:eastAsia="SimSun" w:hAnsi="Arial" w:cs="Arial"/>
                <w:caps/>
                <w:sz w:val="16"/>
                <w:szCs w:val="22"/>
                <w:lang w:eastAsia="zh-CN"/>
              </w:rPr>
            </w:pPr>
            <w:r w:rsidRPr="00F4291B">
              <w:rPr>
                <w:rFonts w:ascii="Arial" w:eastAsia="SimSun" w:hAnsi="Arial" w:cs="Arial"/>
                <w:caps/>
                <w:sz w:val="16"/>
                <w:szCs w:val="22"/>
                <w:lang w:eastAsia="zh-CN"/>
              </w:rPr>
              <w:t>I feel healthy/not sick  = 4</w:t>
            </w:r>
          </w:p>
          <w:p w:rsidR="00F4291B" w:rsidRPr="00F4291B" w:rsidRDefault="00F4291B" w:rsidP="00F4291B">
            <w:pPr>
              <w:spacing w:after="60"/>
              <w:ind w:left="342" w:hanging="198"/>
              <w:rPr>
                <w:rFonts w:ascii="Arial" w:eastAsia="SimSun" w:hAnsi="Arial" w:cs="Arial"/>
                <w:caps/>
                <w:sz w:val="16"/>
                <w:szCs w:val="22"/>
                <w:lang w:eastAsia="zh-CN"/>
              </w:rPr>
            </w:pPr>
            <w:r w:rsidRPr="00F4291B">
              <w:rPr>
                <w:rFonts w:ascii="Arial" w:eastAsia="SimSun" w:hAnsi="Arial" w:cs="Arial"/>
                <w:caps/>
                <w:sz w:val="16"/>
                <w:szCs w:val="22"/>
                <w:lang w:eastAsia="zh-CN"/>
              </w:rPr>
              <w:t>i fear people will know that i have HIV if I go to a clinic = 5</w:t>
            </w:r>
          </w:p>
          <w:p w:rsidR="00F4291B" w:rsidRPr="00F4291B" w:rsidRDefault="00F4291B" w:rsidP="00F4291B">
            <w:pPr>
              <w:spacing w:after="60"/>
              <w:ind w:left="342" w:hanging="198"/>
              <w:rPr>
                <w:rFonts w:ascii="Arial" w:eastAsia="SimSun" w:hAnsi="Arial" w:cs="Arial"/>
                <w:caps/>
                <w:sz w:val="16"/>
                <w:szCs w:val="22"/>
                <w:lang w:eastAsia="zh-CN"/>
              </w:rPr>
            </w:pPr>
            <w:r w:rsidRPr="00F4291B">
              <w:rPr>
                <w:rFonts w:ascii="Arial" w:eastAsia="SimSun" w:hAnsi="Arial" w:cs="Arial"/>
                <w:caps/>
                <w:sz w:val="16"/>
                <w:szCs w:val="22"/>
                <w:lang w:eastAsia="zh-CN"/>
              </w:rPr>
              <w:t>I FEEL I WILL BE DISCRIMINATED BY THE FACILITY = 6</w:t>
            </w:r>
          </w:p>
          <w:p w:rsidR="00F4291B" w:rsidRPr="00F4291B" w:rsidRDefault="00F4291B" w:rsidP="00F4291B">
            <w:pPr>
              <w:spacing w:after="60"/>
              <w:ind w:left="342" w:hanging="198"/>
              <w:rPr>
                <w:rFonts w:ascii="Arial" w:eastAsia="SimSun" w:hAnsi="Arial" w:cs="Arial"/>
                <w:caps/>
                <w:sz w:val="16"/>
                <w:szCs w:val="22"/>
                <w:lang w:eastAsia="zh-CN"/>
              </w:rPr>
            </w:pPr>
            <w:r w:rsidRPr="00F4291B">
              <w:rPr>
                <w:rFonts w:ascii="Arial" w:eastAsia="SimSun" w:hAnsi="Arial" w:cs="Arial"/>
                <w:caps/>
                <w:sz w:val="16"/>
                <w:szCs w:val="22"/>
                <w:lang w:eastAsia="zh-CN"/>
              </w:rPr>
              <w:t>I’M TAKING ALTERNATIVE MEDICINE NOT AVAILABLE at A CLINIC = 7</w:t>
            </w:r>
          </w:p>
          <w:p w:rsidR="00F4291B" w:rsidRPr="00F4291B" w:rsidRDefault="00F4291B" w:rsidP="00F4291B">
            <w:pPr>
              <w:spacing w:after="60"/>
              <w:ind w:left="342" w:hanging="198"/>
              <w:rPr>
                <w:rFonts w:ascii="Arial" w:eastAsia="SimSun" w:hAnsi="Arial" w:cs="Arial"/>
                <w:caps/>
                <w:sz w:val="16"/>
                <w:szCs w:val="22"/>
                <w:lang w:eastAsia="zh-CN"/>
              </w:rPr>
            </w:pPr>
            <w:r w:rsidRPr="00F4291B">
              <w:rPr>
                <w:rFonts w:ascii="Arial" w:eastAsia="SimSun" w:hAnsi="Arial" w:cs="Arial"/>
                <w:caps/>
                <w:sz w:val="16"/>
                <w:szCs w:val="22"/>
                <w:lang w:eastAsia="zh-CN"/>
              </w:rPr>
              <w:t>i’m too busy to go = 8</w:t>
            </w:r>
          </w:p>
          <w:p w:rsidR="00F4291B" w:rsidRPr="00F4291B" w:rsidRDefault="00F4291B" w:rsidP="00F4291B">
            <w:pPr>
              <w:spacing w:after="60"/>
              <w:ind w:left="162"/>
              <w:rPr>
                <w:rFonts w:ascii="Arial" w:eastAsia="SimSun" w:hAnsi="Arial" w:cs="Arial"/>
                <w:caps/>
                <w:sz w:val="16"/>
                <w:szCs w:val="22"/>
                <w:lang w:eastAsia="zh-CN"/>
              </w:rPr>
            </w:pPr>
            <w:r w:rsidRPr="00F4291B">
              <w:rPr>
                <w:rFonts w:ascii="Arial" w:eastAsia="SimSun" w:hAnsi="Arial" w:cs="Arial"/>
                <w:caps/>
                <w:sz w:val="16"/>
                <w:szCs w:val="22"/>
                <w:lang w:eastAsia="zh-CN"/>
              </w:rPr>
              <w:t>other = 96</w:t>
            </w:r>
          </w:p>
          <w:p w:rsidR="00F4291B" w:rsidRPr="00F4291B" w:rsidRDefault="00F4291B" w:rsidP="00F4291B">
            <w:pPr>
              <w:spacing w:after="60"/>
              <w:ind w:left="162"/>
              <w:rPr>
                <w:rFonts w:ascii="Arial" w:eastAsia="SimSun" w:hAnsi="Arial" w:cs="Arial"/>
                <w:caps/>
                <w:sz w:val="16"/>
                <w:szCs w:val="22"/>
                <w:lang w:eastAsia="zh-CN"/>
              </w:rPr>
            </w:pPr>
          </w:p>
          <w:p w:rsidR="00F4291B" w:rsidRPr="00F4291B" w:rsidRDefault="00F4291B" w:rsidP="00F4291B">
            <w:pPr>
              <w:spacing w:after="60"/>
              <w:ind w:left="162"/>
              <w:rPr>
                <w:rFonts w:ascii="Arial" w:eastAsia="SimSun" w:hAnsi="Arial" w:cs="Arial"/>
                <w:caps/>
                <w:sz w:val="16"/>
                <w:szCs w:val="22"/>
                <w:lang w:eastAsia="zh-CN"/>
              </w:rPr>
            </w:pPr>
            <w:r w:rsidRPr="00F4291B">
              <w:rPr>
                <w:rFonts w:ascii="Arial" w:eastAsia="SimSun" w:hAnsi="Arial" w:cs="Arial"/>
                <w:caps/>
                <w:sz w:val="16"/>
                <w:szCs w:val="22"/>
                <w:lang w:eastAsia="zh-CN"/>
              </w:rPr>
              <w:t xml:space="preserve">_____________________ </w:t>
            </w:r>
          </w:p>
          <w:p w:rsidR="00F4291B" w:rsidRPr="00F4291B" w:rsidRDefault="00F4291B" w:rsidP="00F4291B">
            <w:pPr>
              <w:spacing w:after="60"/>
              <w:ind w:left="162"/>
              <w:rPr>
                <w:rFonts w:ascii="Arial" w:eastAsia="SimSun" w:hAnsi="Arial" w:cs="Arial"/>
                <w:caps/>
                <w:sz w:val="16"/>
                <w:szCs w:val="22"/>
                <w:lang w:eastAsia="zh-CN"/>
              </w:rPr>
            </w:pPr>
            <w:r w:rsidRPr="00F4291B">
              <w:rPr>
                <w:rFonts w:ascii="Arial" w:eastAsia="SimSun" w:hAnsi="Arial" w:cs="Arial"/>
                <w:caps/>
                <w:sz w:val="16"/>
                <w:szCs w:val="22"/>
                <w:lang w:eastAsia="zh-CN"/>
              </w:rPr>
              <w:t>specify</w:t>
            </w:r>
          </w:p>
          <w:p w:rsidR="00F4291B" w:rsidRPr="00F4291B" w:rsidDel="007C7983" w:rsidRDefault="00F4291B" w:rsidP="00F4291B">
            <w:pPr>
              <w:spacing w:after="60"/>
              <w:ind w:left="162"/>
              <w:rPr>
                <w:rFonts w:ascii="Arial" w:eastAsia="SimSun" w:hAnsi="Arial" w:cs="Arial"/>
                <w:caps/>
                <w:sz w:val="16"/>
                <w:szCs w:val="22"/>
                <w:lang w:eastAsia="zh-CN"/>
              </w:rPr>
            </w:pPr>
            <w:r w:rsidRPr="00F4291B">
              <w:rPr>
                <w:rFonts w:ascii="Arial" w:eastAsia="SimSun" w:hAnsi="Arial" w:cs="Arial"/>
                <w:caps/>
                <w:sz w:val="16"/>
                <w:szCs w:val="22"/>
                <w:lang w:eastAsia="zh-CN"/>
              </w:rPr>
              <w:t>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Del="001A4910"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goto 801</w:t>
            </w:r>
          </w:p>
        </w:tc>
      </w:tr>
      <w:tr w:rsidR="00F4291B" w:rsidRPr="00F4291B" w:rsidTr="00F4291B">
        <w:trPr>
          <w:trHeight w:val="2267"/>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708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When was the </w:t>
            </w:r>
            <w:r w:rsidRPr="00F4291B">
              <w:rPr>
                <w:rFonts w:ascii="Arial" w:eastAsia="SimSun" w:hAnsi="Arial" w:cs="Arial"/>
                <w:szCs w:val="22"/>
                <w:u w:val="single"/>
                <w:lang w:eastAsia="zh-CN"/>
              </w:rPr>
              <w:t>last</w:t>
            </w:r>
            <w:r w:rsidRPr="00F4291B">
              <w:rPr>
                <w:rFonts w:ascii="Arial" w:eastAsia="SimSun" w:hAnsi="Arial" w:cs="Arial"/>
                <w:szCs w:val="22"/>
                <w:lang w:eastAsia="zh-CN"/>
              </w:rPr>
              <w:t xml:space="preserve"> time you attended the HIV clinic?</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within the last month = 1</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within the last 2 months = 2</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within the last 3 months = 3</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within the last 6 months = 4</w:t>
            </w:r>
          </w:p>
          <w:p w:rsidR="00F4291B" w:rsidRPr="00F4291B" w:rsidRDefault="00F4291B" w:rsidP="00F4291B">
            <w:pPr>
              <w:spacing w:after="0"/>
              <w:ind w:left="342" w:hanging="180"/>
              <w:rPr>
                <w:rFonts w:ascii="Arial" w:eastAsia="SimSun" w:hAnsi="Arial" w:cs="Arial"/>
                <w:caps/>
                <w:sz w:val="18"/>
                <w:szCs w:val="22"/>
                <w:lang w:eastAsia="zh-CN"/>
              </w:rPr>
            </w:pPr>
            <w:r w:rsidRPr="00F4291B">
              <w:rPr>
                <w:rFonts w:ascii="Arial" w:eastAsia="SimSun" w:hAnsi="Arial" w:cs="Arial"/>
                <w:caps/>
                <w:sz w:val="18"/>
                <w:szCs w:val="22"/>
                <w:lang w:eastAsia="zh-CN"/>
              </w:rPr>
              <w:t>more than 6 months but less than a year ago = 5</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more than a year ago = 6</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1,2,3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710</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else </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709</w:t>
            </w:r>
          </w:p>
          <w:p w:rsidR="00F4291B" w:rsidRPr="00F4291B" w:rsidRDefault="00F4291B" w:rsidP="00F4291B">
            <w:pPr>
              <w:spacing w:after="0"/>
              <w:rPr>
                <w:rFonts w:ascii="Arial" w:eastAsia="SimSun" w:hAnsi="Arial" w:cs="Arial"/>
                <w:caps/>
                <w:sz w:val="18"/>
                <w:szCs w:val="22"/>
                <w:lang w:eastAsia="zh-CN"/>
              </w:rPr>
            </w:pPr>
          </w:p>
        </w:tc>
      </w:tr>
      <w:tr w:rsidR="00F4291B" w:rsidRPr="00F4291B" w:rsidTr="00F4291B">
        <w:trPr>
          <w:trHeight w:val="440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709</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What is the </w:t>
            </w:r>
            <w:r w:rsidRPr="00F4291B">
              <w:rPr>
                <w:rFonts w:ascii="Arial" w:eastAsia="SimSun" w:hAnsi="Arial" w:cs="Arial"/>
                <w:szCs w:val="22"/>
                <w:u w:val="single"/>
                <w:lang w:eastAsia="zh-CN"/>
              </w:rPr>
              <w:t>main</w:t>
            </w:r>
            <w:r w:rsidRPr="00F4291B">
              <w:rPr>
                <w:rFonts w:ascii="Arial" w:eastAsia="SimSun" w:hAnsi="Arial" w:cs="Arial"/>
                <w:szCs w:val="22"/>
                <w:lang w:eastAsia="zh-CN"/>
              </w:rPr>
              <w:t xml:space="preserve"> reason for not going to the HIV clinic in the past 3-months?</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p>
        </w:tc>
        <w:tc>
          <w:tcPr>
            <w:tcW w:w="4050" w:type="dxa"/>
            <w:shd w:val="clear" w:color="auto" w:fill="auto"/>
          </w:tcPr>
          <w:p w:rsidR="00F4291B" w:rsidRPr="00F4291B" w:rsidRDefault="00F4291B" w:rsidP="00F4291B">
            <w:pPr>
              <w:spacing w:after="60"/>
              <w:ind w:left="162"/>
              <w:rPr>
                <w:rFonts w:ascii="Arial" w:eastAsia="SimSun" w:hAnsi="Arial" w:cs="Arial"/>
                <w:caps/>
                <w:sz w:val="16"/>
                <w:szCs w:val="22"/>
                <w:lang w:eastAsia="zh-CN"/>
              </w:rPr>
            </w:pPr>
          </w:p>
          <w:p w:rsidR="00F4291B" w:rsidRPr="00F4291B" w:rsidRDefault="00F4291B" w:rsidP="00F4291B">
            <w:pPr>
              <w:spacing w:after="60"/>
              <w:ind w:left="288" w:hanging="144"/>
              <w:rPr>
                <w:rFonts w:ascii="Arial" w:eastAsia="SimSun" w:hAnsi="Arial" w:cs="Arial"/>
                <w:caps/>
                <w:sz w:val="16"/>
                <w:szCs w:val="22"/>
                <w:lang w:eastAsia="zh-CN"/>
              </w:rPr>
            </w:pPr>
            <w:r w:rsidRPr="00F4291B">
              <w:rPr>
                <w:rFonts w:ascii="Arial" w:eastAsia="SimSun" w:hAnsi="Arial" w:cs="Arial"/>
                <w:caps/>
                <w:sz w:val="16"/>
                <w:szCs w:val="22"/>
                <w:lang w:eastAsia="zh-CN"/>
              </w:rPr>
              <w:t>THE facility is too far AWAY = 1</w:t>
            </w:r>
          </w:p>
          <w:p w:rsidR="00F4291B" w:rsidRPr="00F4291B" w:rsidRDefault="00F4291B" w:rsidP="00F4291B">
            <w:pPr>
              <w:spacing w:after="60"/>
              <w:ind w:left="342" w:hanging="198"/>
              <w:rPr>
                <w:rFonts w:ascii="Arial" w:eastAsia="SimSun" w:hAnsi="Arial" w:cs="Arial"/>
                <w:caps/>
                <w:sz w:val="16"/>
                <w:szCs w:val="22"/>
                <w:lang w:eastAsia="zh-CN"/>
              </w:rPr>
            </w:pPr>
            <w:r w:rsidRPr="00F4291B">
              <w:rPr>
                <w:rFonts w:ascii="Arial" w:eastAsia="SimSun" w:hAnsi="Arial" w:cs="Arial"/>
                <w:caps/>
                <w:sz w:val="16"/>
                <w:szCs w:val="22"/>
                <w:lang w:eastAsia="zh-CN"/>
              </w:rPr>
              <w:t>i don’t know where the clinic is = 2</w:t>
            </w:r>
          </w:p>
          <w:p w:rsidR="00F4291B" w:rsidRPr="00F4291B" w:rsidRDefault="00F4291B" w:rsidP="00F4291B">
            <w:pPr>
              <w:spacing w:after="60"/>
              <w:ind w:left="162"/>
              <w:rPr>
                <w:rFonts w:ascii="Arial" w:eastAsia="SimSun" w:hAnsi="Arial" w:cs="Arial"/>
                <w:caps/>
                <w:sz w:val="16"/>
                <w:szCs w:val="22"/>
                <w:lang w:eastAsia="zh-CN"/>
              </w:rPr>
            </w:pPr>
            <w:r w:rsidRPr="00F4291B">
              <w:rPr>
                <w:rFonts w:ascii="Arial" w:eastAsia="SimSun" w:hAnsi="Arial" w:cs="Arial"/>
                <w:caps/>
                <w:sz w:val="16"/>
                <w:szCs w:val="22"/>
                <w:lang w:eastAsia="zh-CN"/>
              </w:rPr>
              <w:t>I CAN’t AFFORD IT = 3</w:t>
            </w:r>
          </w:p>
          <w:p w:rsidR="00F4291B" w:rsidRPr="00F4291B" w:rsidRDefault="00F4291B" w:rsidP="00F4291B">
            <w:pPr>
              <w:spacing w:after="60"/>
              <w:ind w:left="302" w:hanging="144"/>
              <w:rPr>
                <w:rFonts w:ascii="Arial" w:eastAsia="SimSun" w:hAnsi="Arial" w:cs="Arial"/>
                <w:caps/>
                <w:sz w:val="16"/>
                <w:szCs w:val="22"/>
                <w:lang w:eastAsia="zh-CN"/>
              </w:rPr>
            </w:pPr>
            <w:r w:rsidRPr="00F4291B">
              <w:rPr>
                <w:rFonts w:ascii="Arial" w:eastAsia="SimSun" w:hAnsi="Arial" w:cs="Arial"/>
                <w:caps/>
                <w:sz w:val="16"/>
                <w:szCs w:val="22"/>
                <w:lang w:eastAsia="zh-CN"/>
              </w:rPr>
              <w:t>I feel healthy/not sick  = 4</w:t>
            </w:r>
          </w:p>
          <w:p w:rsidR="00F4291B" w:rsidRPr="00F4291B" w:rsidRDefault="00F4291B" w:rsidP="00F4291B">
            <w:pPr>
              <w:spacing w:after="60"/>
              <w:ind w:left="342" w:hanging="198"/>
              <w:rPr>
                <w:rFonts w:ascii="Arial" w:eastAsia="SimSun" w:hAnsi="Arial" w:cs="Arial"/>
                <w:caps/>
                <w:sz w:val="16"/>
                <w:szCs w:val="22"/>
                <w:lang w:eastAsia="zh-CN"/>
              </w:rPr>
            </w:pPr>
            <w:r w:rsidRPr="00F4291B">
              <w:rPr>
                <w:rFonts w:ascii="Arial" w:eastAsia="SimSun" w:hAnsi="Arial" w:cs="Arial"/>
                <w:caps/>
                <w:sz w:val="16"/>
                <w:szCs w:val="22"/>
                <w:lang w:eastAsia="zh-CN"/>
              </w:rPr>
              <w:t>i fear people will know that i have HIV if I go to a clinic = 5</w:t>
            </w:r>
          </w:p>
          <w:p w:rsidR="00F4291B" w:rsidRPr="00F4291B" w:rsidRDefault="00F4291B" w:rsidP="00F4291B">
            <w:pPr>
              <w:spacing w:after="60"/>
              <w:ind w:left="342" w:hanging="198"/>
              <w:rPr>
                <w:rFonts w:ascii="Arial" w:eastAsia="SimSun" w:hAnsi="Arial" w:cs="Arial"/>
                <w:caps/>
                <w:sz w:val="16"/>
                <w:szCs w:val="22"/>
                <w:lang w:eastAsia="zh-CN"/>
              </w:rPr>
            </w:pPr>
            <w:r w:rsidRPr="00F4291B">
              <w:rPr>
                <w:rFonts w:ascii="Arial" w:eastAsia="SimSun" w:hAnsi="Arial" w:cs="Arial"/>
                <w:caps/>
                <w:sz w:val="16"/>
                <w:szCs w:val="22"/>
                <w:lang w:eastAsia="zh-CN"/>
              </w:rPr>
              <w:t>I FEEL I WILL BE DISCRIMINATED BY THE FACILITY = 6</w:t>
            </w:r>
          </w:p>
          <w:p w:rsidR="00F4291B" w:rsidRPr="00F4291B" w:rsidRDefault="00F4291B" w:rsidP="00F4291B">
            <w:pPr>
              <w:spacing w:after="60"/>
              <w:ind w:left="342" w:hanging="198"/>
              <w:rPr>
                <w:rFonts w:ascii="Arial" w:eastAsia="SimSun" w:hAnsi="Arial" w:cs="Arial"/>
                <w:caps/>
                <w:sz w:val="16"/>
                <w:szCs w:val="22"/>
                <w:lang w:eastAsia="zh-CN"/>
              </w:rPr>
            </w:pPr>
            <w:r w:rsidRPr="00F4291B">
              <w:rPr>
                <w:rFonts w:ascii="Arial" w:eastAsia="SimSun" w:hAnsi="Arial" w:cs="Arial"/>
                <w:caps/>
                <w:sz w:val="16"/>
                <w:szCs w:val="22"/>
                <w:lang w:eastAsia="zh-CN"/>
              </w:rPr>
              <w:t>I’M TAKING ALTERNATIVE MEDICINE NOT AVAILABLE at A CLINIC = 7</w:t>
            </w:r>
          </w:p>
          <w:p w:rsidR="00F4291B" w:rsidRPr="00F4291B" w:rsidRDefault="00F4291B" w:rsidP="00F4291B">
            <w:pPr>
              <w:spacing w:after="60"/>
              <w:ind w:left="342" w:hanging="198"/>
              <w:rPr>
                <w:rFonts w:ascii="Arial" w:eastAsia="SimSun" w:hAnsi="Arial" w:cs="Arial"/>
                <w:caps/>
                <w:sz w:val="16"/>
                <w:szCs w:val="22"/>
                <w:lang w:eastAsia="zh-CN"/>
              </w:rPr>
            </w:pPr>
            <w:r w:rsidRPr="00F4291B">
              <w:rPr>
                <w:rFonts w:ascii="Arial" w:eastAsia="SimSun" w:hAnsi="Arial" w:cs="Arial"/>
                <w:caps/>
                <w:sz w:val="16"/>
                <w:szCs w:val="22"/>
                <w:lang w:eastAsia="zh-CN"/>
              </w:rPr>
              <w:t>i’m too busy to go = 8</w:t>
            </w:r>
          </w:p>
          <w:p w:rsidR="00F4291B" w:rsidRPr="00F4291B" w:rsidRDefault="00F4291B" w:rsidP="00F4291B">
            <w:pPr>
              <w:spacing w:after="60"/>
              <w:ind w:left="162"/>
              <w:rPr>
                <w:rFonts w:ascii="Arial" w:eastAsia="SimSun" w:hAnsi="Arial" w:cs="Arial"/>
                <w:caps/>
                <w:sz w:val="16"/>
                <w:szCs w:val="22"/>
                <w:lang w:eastAsia="zh-CN"/>
              </w:rPr>
            </w:pPr>
            <w:r w:rsidRPr="00F4291B">
              <w:rPr>
                <w:rFonts w:ascii="Arial" w:eastAsia="SimSun" w:hAnsi="Arial" w:cs="Arial"/>
                <w:caps/>
                <w:sz w:val="16"/>
                <w:szCs w:val="22"/>
                <w:lang w:eastAsia="zh-CN"/>
              </w:rPr>
              <w:t>other = 96</w:t>
            </w:r>
          </w:p>
          <w:p w:rsidR="00F4291B" w:rsidRPr="00F4291B" w:rsidRDefault="00F4291B" w:rsidP="00F4291B">
            <w:pPr>
              <w:spacing w:after="60"/>
              <w:ind w:left="162"/>
              <w:rPr>
                <w:rFonts w:ascii="Arial" w:eastAsia="SimSun" w:hAnsi="Arial" w:cs="Arial"/>
                <w:caps/>
                <w:sz w:val="16"/>
                <w:szCs w:val="22"/>
                <w:lang w:eastAsia="zh-CN"/>
              </w:rPr>
            </w:pPr>
          </w:p>
          <w:p w:rsidR="00F4291B" w:rsidRPr="00F4291B" w:rsidRDefault="00F4291B" w:rsidP="00F4291B">
            <w:pPr>
              <w:spacing w:after="60"/>
              <w:ind w:left="162"/>
              <w:rPr>
                <w:rFonts w:ascii="Arial" w:eastAsia="SimSun" w:hAnsi="Arial" w:cs="Arial"/>
                <w:caps/>
                <w:sz w:val="16"/>
                <w:szCs w:val="22"/>
                <w:lang w:eastAsia="zh-CN"/>
              </w:rPr>
            </w:pPr>
            <w:r w:rsidRPr="00F4291B">
              <w:rPr>
                <w:rFonts w:ascii="Arial" w:eastAsia="SimSun" w:hAnsi="Arial" w:cs="Arial"/>
                <w:caps/>
                <w:sz w:val="16"/>
                <w:szCs w:val="22"/>
                <w:lang w:eastAsia="zh-CN"/>
              </w:rPr>
              <w:t xml:space="preserve">______________________ </w:t>
            </w:r>
          </w:p>
          <w:p w:rsidR="00F4291B" w:rsidRPr="00F4291B" w:rsidRDefault="00F4291B" w:rsidP="00F4291B">
            <w:pPr>
              <w:spacing w:after="60"/>
              <w:ind w:left="162"/>
              <w:rPr>
                <w:rFonts w:ascii="Arial" w:eastAsia="SimSun" w:hAnsi="Arial" w:cs="Arial"/>
                <w:caps/>
                <w:sz w:val="16"/>
                <w:szCs w:val="22"/>
                <w:lang w:eastAsia="zh-CN"/>
              </w:rPr>
            </w:pPr>
            <w:r w:rsidRPr="00F4291B">
              <w:rPr>
                <w:rFonts w:ascii="Arial" w:eastAsia="SimSun" w:hAnsi="Arial" w:cs="Arial"/>
                <w:caps/>
                <w:sz w:val="16"/>
                <w:szCs w:val="22"/>
                <w:lang w:eastAsia="zh-CN"/>
              </w:rPr>
              <w:t>specify</w:t>
            </w:r>
          </w:p>
          <w:p w:rsidR="00F4291B" w:rsidRPr="00F4291B" w:rsidRDefault="00F4291B" w:rsidP="00F4291B">
            <w:pPr>
              <w:spacing w:after="60"/>
              <w:ind w:left="162"/>
              <w:rPr>
                <w:rFonts w:ascii="Arial" w:eastAsia="SimSun" w:hAnsi="Arial" w:cs="Arial"/>
                <w:caps/>
                <w:sz w:val="16"/>
                <w:szCs w:val="22"/>
                <w:lang w:eastAsia="zh-CN"/>
              </w:rPr>
            </w:pPr>
          </w:p>
          <w:p w:rsidR="00F4291B" w:rsidRPr="00F4291B" w:rsidDel="007C7983" w:rsidRDefault="00F4291B" w:rsidP="00F4291B">
            <w:pPr>
              <w:spacing w:after="60"/>
              <w:ind w:left="162"/>
              <w:rPr>
                <w:rFonts w:ascii="Arial" w:eastAsia="SimSun" w:hAnsi="Arial" w:cs="Arial"/>
                <w:caps/>
                <w:sz w:val="16"/>
                <w:szCs w:val="22"/>
                <w:lang w:eastAsia="zh-CN"/>
              </w:rPr>
            </w:pPr>
            <w:r w:rsidRPr="00F4291B">
              <w:rPr>
                <w:rFonts w:ascii="Arial" w:eastAsia="SimSun" w:hAnsi="Arial" w:cs="Arial"/>
                <w:caps/>
                <w:sz w:val="16"/>
                <w:szCs w:val="22"/>
                <w:lang w:eastAsia="zh-CN"/>
              </w:rPr>
              <w:t>don’t know = 88</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1232"/>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710</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Are you </w:t>
            </w:r>
            <w:r w:rsidRPr="00F4291B">
              <w:rPr>
                <w:rFonts w:ascii="Arial" w:eastAsia="SimSun" w:hAnsi="Arial" w:cs="Arial"/>
                <w:szCs w:val="22"/>
                <w:u w:val="single"/>
                <w:lang w:eastAsia="zh-CN"/>
              </w:rPr>
              <w:t>currently</w:t>
            </w:r>
            <w:r w:rsidRPr="00F4291B">
              <w:rPr>
                <w:rFonts w:ascii="Arial" w:eastAsia="SimSun" w:hAnsi="Arial" w:cs="Arial"/>
                <w:szCs w:val="22"/>
                <w:lang w:eastAsia="zh-CN"/>
              </w:rPr>
              <w:t xml:space="preserve"> taking </w:t>
            </w:r>
            <w:proofErr w:type="spellStart"/>
            <w:r w:rsidRPr="00F4291B">
              <w:rPr>
                <w:rFonts w:ascii="Arial" w:eastAsia="SimSun" w:hAnsi="Arial" w:cs="Arial"/>
                <w:szCs w:val="22"/>
                <w:lang w:eastAsia="zh-CN"/>
              </w:rPr>
              <w:t>Septrin</w:t>
            </w:r>
            <w:proofErr w:type="spellEnd"/>
            <w:r w:rsidRPr="00F4291B">
              <w:rPr>
                <w:rFonts w:ascii="Arial" w:eastAsia="SimSun" w:hAnsi="Arial" w:cs="Arial"/>
                <w:szCs w:val="22"/>
                <w:lang w:eastAsia="zh-CN"/>
              </w:rPr>
              <w:t xml:space="preserve"> or Cotrimoxazole daily?</w:t>
            </w:r>
          </w:p>
        </w:tc>
        <w:tc>
          <w:tcPr>
            <w:tcW w:w="4050" w:type="dxa"/>
            <w:shd w:val="clear" w:color="auto" w:fill="auto"/>
          </w:tcPr>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NO=2</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YES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 xml:space="preserve"> 712</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DK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713</w:t>
            </w:r>
          </w:p>
        </w:tc>
      </w:tr>
      <w:tr w:rsidR="00F4291B" w:rsidRPr="00F4291B" w:rsidTr="00F4291B">
        <w:trPr>
          <w:trHeight w:val="4967"/>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711</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Can you tell me the </w:t>
            </w:r>
            <w:r w:rsidRPr="00F4291B">
              <w:rPr>
                <w:rFonts w:ascii="Arial" w:eastAsia="SimSun" w:hAnsi="Arial" w:cs="Arial"/>
                <w:szCs w:val="22"/>
                <w:u w:val="single"/>
                <w:lang w:eastAsia="zh-CN"/>
              </w:rPr>
              <w:t>main</w:t>
            </w:r>
            <w:r w:rsidRPr="00F4291B">
              <w:rPr>
                <w:rFonts w:ascii="Arial" w:eastAsia="SimSun" w:hAnsi="Arial" w:cs="Arial"/>
                <w:szCs w:val="22"/>
                <w:lang w:eastAsia="zh-CN"/>
              </w:rPr>
              <w:t xml:space="preserve"> reason why you are not </w:t>
            </w:r>
            <w:r w:rsidRPr="00F4291B">
              <w:rPr>
                <w:rFonts w:ascii="Arial" w:eastAsia="SimSun" w:hAnsi="Arial" w:cs="Arial"/>
                <w:szCs w:val="22"/>
                <w:u w:val="single"/>
                <w:lang w:eastAsia="zh-CN"/>
              </w:rPr>
              <w:t>currently</w:t>
            </w:r>
            <w:r w:rsidRPr="00F4291B">
              <w:rPr>
                <w:rFonts w:ascii="Arial" w:eastAsia="SimSun" w:hAnsi="Arial" w:cs="Arial"/>
                <w:szCs w:val="22"/>
                <w:lang w:eastAsia="zh-CN"/>
              </w:rPr>
              <w:t xml:space="preserve"> taking </w:t>
            </w:r>
            <w:proofErr w:type="spellStart"/>
            <w:r w:rsidRPr="00F4291B">
              <w:rPr>
                <w:rFonts w:ascii="Arial" w:eastAsia="SimSun" w:hAnsi="Arial" w:cs="Arial"/>
                <w:szCs w:val="22"/>
                <w:lang w:eastAsia="zh-CN"/>
              </w:rPr>
              <w:t>Septrin</w:t>
            </w:r>
            <w:proofErr w:type="spellEnd"/>
            <w:r w:rsidRPr="00F4291B">
              <w:rPr>
                <w:rFonts w:ascii="Arial" w:eastAsia="SimSun" w:hAnsi="Arial" w:cs="Arial"/>
                <w:szCs w:val="22"/>
                <w:lang w:eastAsia="zh-CN"/>
              </w:rPr>
              <w:t xml:space="preserve"> or Cotrimoxazole daily?</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p>
        </w:tc>
        <w:tc>
          <w:tcPr>
            <w:tcW w:w="4050" w:type="dxa"/>
            <w:shd w:val="clear" w:color="auto" w:fill="auto"/>
          </w:tcPr>
          <w:p w:rsidR="00F4291B" w:rsidRPr="00F4291B" w:rsidRDefault="00F4291B" w:rsidP="00F4291B">
            <w:pPr>
              <w:spacing w:after="60"/>
              <w:ind w:left="162"/>
              <w:rPr>
                <w:rFonts w:ascii="Arial" w:eastAsia="SimSun" w:hAnsi="Arial" w:cs="Arial"/>
                <w:caps/>
                <w:sz w:val="16"/>
                <w:szCs w:val="16"/>
                <w:lang w:eastAsia="zh-CN"/>
              </w:rPr>
            </w:pPr>
          </w:p>
          <w:p w:rsidR="00F4291B" w:rsidRPr="00F4291B" w:rsidRDefault="00F4291B" w:rsidP="00F4291B">
            <w:pPr>
              <w:spacing w:after="60"/>
              <w:ind w:left="288" w:hanging="144"/>
              <w:rPr>
                <w:rFonts w:ascii="Arial" w:eastAsia="SimSun" w:hAnsi="Arial" w:cs="Arial"/>
                <w:caps/>
                <w:sz w:val="16"/>
                <w:szCs w:val="16"/>
                <w:lang w:eastAsia="zh-CN"/>
              </w:rPr>
            </w:pPr>
            <w:r w:rsidRPr="00F4291B">
              <w:rPr>
                <w:rFonts w:ascii="Arial" w:eastAsia="SimSun" w:hAnsi="Arial" w:cs="Arial"/>
                <w:caps/>
                <w:sz w:val="16"/>
                <w:szCs w:val="16"/>
                <w:lang w:eastAsia="zh-CN"/>
              </w:rPr>
              <w:t>I have trouble taking a tablet everyday/can’t remember = 1</w:t>
            </w:r>
          </w:p>
          <w:p w:rsidR="00F4291B" w:rsidRPr="00F4291B" w:rsidRDefault="00F4291B" w:rsidP="00F4291B">
            <w:pPr>
              <w:spacing w:after="60"/>
              <w:ind w:left="162"/>
              <w:rPr>
                <w:rFonts w:ascii="Arial" w:eastAsia="SimSun" w:hAnsi="Arial" w:cs="Arial"/>
                <w:caps/>
                <w:sz w:val="16"/>
                <w:szCs w:val="16"/>
                <w:lang w:eastAsia="zh-CN"/>
              </w:rPr>
            </w:pPr>
            <w:r w:rsidRPr="00F4291B">
              <w:rPr>
                <w:rFonts w:ascii="Arial" w:eastAsia="SimSun" w:hAnsi="Arial" w:cs="Arial"/>
                <w:caps/>
                <w:sz w:val="16"/>
                <w:szCs w:val="16"/>
                <w:lang w:eastAsia="zh-CN"/>
              </w:rPr>
              <w:t>i had side effects/rash = 2</w:t>
            </w:r>
          </w:p>
          <w:p w:rsidR="00F4291B" w:rsidRPr="00F4291B" w:rsidRDefault="00F4291B" w:rsidP="00F4291B">
            <w:pPr>
              <w:spacing w:after="60"/>
              <w:ind w:left="288" w:hanging="144"/>
              <w:rPr>
                <w:rFonts w:ascii="Arial" w:eastAsia="SimSun" w:hAnsi="Arial" w:cs="Arial"/>
                <w:caps/>
                <w:sz w:val="16"/>
                <w:szCs w:val="16"/>
                <w:lang w:eastAsia="zh-CN"/>
              </w:rPr>
            </w:pPr>
            <w:r w:rsidRPr="00F4291B">
              <w:rPr>
                <w:rFonts w:ascii="Arial" w:eastAsia="SimSun" w:hAnsi="Arial" w:cs="Arial"/>
                <w:caps/>
                <w:sz w:val="16"/>
                <w:szCs w:val="16"/>
                <w:lang w:eastAsia="zh-CN"/>
              </w:rPr>
              <w:t>THE facility/pharmacy too far AWAY for me to get medicine regularly = 3</w:t>
            </w:r>
          </w:p>
          <w:p w:rsidR="00F4291B" w:rsidRPr="00F4291B" w:rsidRDefault="00F4291B" w:rsidP="00F4291B">
            <w:pPr>
              <w:spacing w:after="60"/>
              <w:ind w:left="162"/>
              <w:rPr>
                <w:rFonts w:ascii="Arial" w:eastAsia="SimSun" w:hAnsi="Arial" w:cs="Arial"/>
                <w:caps/>
                <w:sz w:val="16"/>
                <w:szCs w:val="16"/>
                <w:lang w:eastAsia="zh-CN"/>
              </w:rPr>
            </w:pPr>
            <w:r w:rsidRPr="00F4291B">
              <w:rPr>
                <w:rFonts w:ascii="Arial" w:eastAsia="SimSun" w:hAnsi="Arial" w:cs="Arial"/>
                <w:caps/>
                <w:sz w:val="16"/>
                <w:szCs w:val="16"/>
                <w:lang w:eastAsia="zh-CN"/>
              </w:rPr>
              <w:t>I CAN NOT AFFORD IT = 4</w:t>
            </w:r>
          </w:p>
          <w:p w:rsidR="00F4291B" w:rsidRPr="00F4291B" w:rsidRDefault="00F4291B" w:rsidP="00F4291B">
            <w:pPr>
              <w:spacing w:after="60"/>
              <w:ind w:left="288" w:hanging="144"/>
              <w:rPr>
                <w:rFonts w:ascii="Arial" w:eastAsia="SimSun" w:hAnsi="Arial" w:cs="Arial"/>
                <w:caps/>
                <w:sz w:val="16"/>
                <w:szCs w:val="16"/>
                <w:lang w:eastAsia="zh-CN"/>
              </w:rPr>
            </w:pPr>
            <w:r w:rsidRPr="00F4291B">
              <w:rPr>
                <w:rFonts w:ascii="Arial" w:eastAsia="SimSun" w:hAnsi="Arial" w:cs="Arial"/>
                <w:caps/>
                <w:sz w:val="16"/>
                <w:szCs w:val="16"/>
                <w:lang w:eastAsia="zh-CN"/>
              </w:rPr>
              <w:t>i don’t think i need it, i don’t feel sick = 5</w:t>
            </w:r>
          </w:p>
          <w:p w:rsidR="00F4291B" w:rsidRPr="00F4291B" w:rsidRDefault="00F4291B" w:rsidP="00F4291B">
            <w:pPr>
              <w:spacing w:after="60"/>
              <w:ind w:left="302" w:hanging="144"/>
              <w:rPr>
                <w:rFonts w:ascii="Arial" w:eastAsia="SimSun" w:hAnsi="Arial" w:cs="Arial"/>
                <w:caps/>
                <w:sz w:val="16"/>
                <w:szCs w:val="16"/>
                <w:lang w:eastAsia="zh-CN"/>
              </w:rPr>
            </w:pPr>
            <w:r w:rsidRPr="00F4291B">
              <w:rPr>
                <w:rFonts w:ascii="Arial" w:eastAsia="SimSun" w:hAnsi="Arial" w:cs="Arial"/>
                <w:caps/>
                <w:sz w:val="16"/>
                <w:szCs w:val="16"/>
                <w:lang w:eastAsia="zh-CN"/>
              </w:rPr>
              <w:t>i tried but the pharmacy/ facility was out of stock = 6</w:t>
            </w:r>
          </w:p>
          <w:p w:rsidR="00F4291B" w:rsidRPr="00F4291B" w:rsidRDefault="00F4291B" w:rsidP="00F4291B">
            <w:pPr>
              <w:spacing w:after="60"/>
              <w:ind w:left="302" w:hanging="144"/>
              <w:rPr>
                <w:rFonts w:ascii="Arial" w:eastAsia="SimSun" w:hAnsi="Arial" w:cs="Arial"/>
                <w:caps/>
                <w:sz w:val="16"/>
                <w:szCs w:val="16"/>
                <w:lang w:eastAsia="zh-CN"/>
              </w:rPr>
            </w:pPr>
            <w:r w:rsidRPr="00F4291B">
              <w:rPr>
                <w:rFonts w:ascii="Arial" w:eastAsia="SimSun" w:hAnsi="Arial" w:cs="Arial"/>
                <w:caps/>
                <w:sz w:val="16"/>
                <w:szCs w:val="16"/>
                <w:lang w:eastAsia="zh-CN"/>
              </w:rPr>
              <w:t>i fear people will known that i have HIV if I take it = 7</w:t>
            </w:r>
          </w:p>
          <w:p w:rsidR="00F4291B" w:rsidRPr="00F4291B" w:rsidRDefault="00F4291B" w:rsidP="00F4291B">
            <w:pPr>
              <w:spacing w:after="60"/>
              <w:ind w:left="302" w:hanging="144"/>
              <w:rPr>
                <w:rFonts w:ascii="Arial" w:eastAsia="SimSun" w:hAnsi="Arial" w:cs="Arial"/>
                <w:caps/>
                <w:sz w:val="16"/>
                <w:szCs w:val="16"/>
                <w:lang w:eastAsia="zh-CN"/>
              </w:rPr>
            </w:pPr>
            <w:r w:rsidRPr="00F4291B">
              <w:rPr>
                <w:rFonts w:ascii="Arial" w:eastAsia="SimSun" w:hAnsi="Arial" w:cs="Arial"/>
                <w:caps/>
                <w:sz w:val="16"/>
                <w:szCs w:val="16"/>
                <w:lang w:eastAsia="zh-CN"/>
              </w:rPr>
              <w:t>too busy/no time to pick up medicine = 8</w:t>
            </w:r>
          </w:p>
          <w:p w:rsidR="00F4291B" w:rsidRPr="00F4291B" w:rsidRDefault="00F4291B" w:rsidP="00F4291B">
            <w:pPr>
              <w:spacing w:after="60"/>
              <w:ind w:left="162"/>
              <w:rPr>
                <w:rFonts w:ascii="Arial" w:eastAsia="SimSun" w:hAnsi="Arial" w:cs="Arial"/>
                <w:caps/>
                <w:sz w:val="16"/>
                <w:szCs w:val="16"/>
                <w:lang w:eastAsia="zh-CN"/>
              </w:rPr>
            </w:pPr>
            <w:r w:rsidRPr="00F4291B">
              <w:rPr>
                <w:rFonts w:ascii="Arial" w:eastAsia="SimSun" w:hAnsi="Arial" w:cs="Arial"/>
                <w:caps/>
                <w:sz w:val="16"/>
                <w:szCs w:val="16"/>
                <w:lang w:eastAsia="zh-CN"/>
              </w:rPr>
              <w:t>other  = 96</w:t>
            </w:r>
          </w:p>
          <w:p w:rsidR="00F4291B" w:rsidRPr="00F4291B" w:rsidRDefault="00F4291B" w:rsidP="00F4291B">
            <w:pPr>
              <w:pBdr>
                <w:bottom w:val="single" w:sz="12" w:space="1" w:color="auto"/>
              </w:pBdr>
              <w:spacing w:after="60"/>
              <w:ind w:left="144"/>
              <w:rPr>
                <w:rFonts w:ascii="Arial" w:eastAsia="SimSun" w:hAnsi="Arial" w:cs="Arial"/>
                <w:caps/>
                <w:sz w:val="16"/>
                <w:lang w:eastAsia="zh-CN"/>
              </w:rPr>
            </w:pPr>
          </w:p>
          <w:p w:rsidR="00F4291B" w:rsidRPr="00F4291B" w:rsidRDefault="00F4291B" w:rsidP="00F4291B">
            <w:pPr>
              <w:spacing w:after="60"/>
              <w:ind w:left="162"/>
              <w:rPr>
                <w:rFonts w:ascii="Arial" w:eastAsia="SimSun" w:hAnsi="Arial" w:cs="Arial"/>
                <w:caps/>
                <w:sz w:val="16"/>
                <w:lang w:eastAsia="zh-CN"/>
              </w:rPr>
            </w:pPr>
            <w:r w:rsidRPr="00F4291B">
              <w:rPr>
                <w:rFonts w:ascii="Arial" w:eastAsia="SimSun" w:hAnsi="Arial" w:cs="Arial"/>
                <w:caps/>
                <w:sz w:val="16"/>
                <w:lang w:eastAsia="zh-CN"/>
              </w:rPr>
              <w:t xml:space="preserve">                        (specify)</w:t>
            </w:r>
          </w:p>
          <w:p w:rsidR="00F4291B" w:rsidRPr="00F4291B" w:rsidRDefault="00F4291B" w:rsidP="00F4291B">
            <w:pPr>
              <w:spacing w:after="60"/>
              <w:ind w:left="162"/>
              <w:rPr>
                <w:rFonts w:ascii="Arial" w:eastAsia="SimSun" w:hAnsi="Arial" w:cs="Arial"/>
                <w:caps/>
                <w:sz w:val="16"/>
                <w:szCs w:val="16"/>
                <w:lang w:eastAsia="zh-CN"/>
              </w:rPr>
            </w:pPr>
          </w:p>
          <w:p w:rsidR="00F4291B" w:rsidRPr="00F4291B" w:rsidRDefault="00F4291B" w:rsidP="00F4291B">
            <w:pPr>
              <w:spacing w:after="60"/>
              <w:ind w:left="162"/>
              <w:rPr>
                <w:rFonts w:ascii="Arial" w:eastAsia="SimSun" w:hAnsi="Arial" w:cs="Arial"/>
                <w:caps/>
                <w:sz w:val="16"/>
                <w:szCs w:val="16"/>
                <w:lang w:eastAsia="zh-CN"/>
              </w:rPr>
            </w:pPr>
            <w:r w:rsidRPr="00F4291B">
              <w:rPr>
                <w:rFonts w:ascii="Arial" w:eastAsia="SimSun" w:hAnsi="Arial" w:cs="Arial"/>
                <w:caps/>
                <w:sz w:val="16"/>
                <w:szCs w:val="16"/>
                <w:lang w:eastAsia="zh-CN"/>
              </w:rPr>
              <w:t>Don’t know = 88</w:t>
            </w:r>
          </w:p>
        </w:tc>
        <w:tc>
          <w:tcPr>
            <w:tcW w:w="1170" w:type="dxa"/>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goto 713</w:t>
            </w:r>
          </w:p>
        </w:tc>
      </w:tr>
      <w:tr w:rsidR="00F4291B" w:rsidRPr="00F4291B" w:rsidTr="00F4291B">
        <w:trPr>
          <w:trHeight w:val="4535"/>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712</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From where did you get the </w:t>
            </w:r>
            <w:proofErr w:type="spellStart"/>
            <w:r w:rsidRPr="00F4291B">
              <w:rPr>
                <w:rFonts w:ascii="Arial" w:eastAsia="SimSun" w:hAnsi="Arial" w:cs="Arial"/>
                <w:szCs w:val="22"/>
                <w:lang w:eastAsia="zh-CN"/>
              </w:rPr>
              <w:t>Septrin</w:t>
            </w:r>
            <w:proofErr w:type="spellEnd"/>
            <w:r w:rsidRPr="00F4291B">
              <w:rPr>
                <w:rFonts w:ascii="Arial" w:eastAsia="SimSun" w:hAnsi="Arial" w:cs="Arial"/>
                <w:szCs w:val="22"/>
                <w:lang w:eastAsia="zh-CN"/>
              </w:rPr>
              <w:t xml:space="preserve"> (Cotrimoxazole) you are currently taking?</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PROBE TO IDENTIFY THE TYPE OF SOURCE AND CIRCLE THE APPROPRIATE CODE.</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p>
        </w:tc>
        <w:tc>
          <w:tcPr>
            <w:tcW w:w="4050" w:type="dxa"/>
            <w:shd w:val="clear" w:color="auto" w:fill="auto"/>
          </w:tcPr>
          <w:p w:rsidR="00F4291B" w:rsidRPr="00F4291B" w:rsidRDefault="00F4291B" w:rsidP="00F4291B">
            <w:pPr>
              <w:spacing w:after="0"/>
              <w:rPr>
                <w:rFonts w:ascii="Arial" w:eastAsia="SimSun" w:hAnsi="Arial" w:cs="Arial"/>
                <w:b/>
                <w:caps/>
                <w:sz w:val="18"/>
                <w:szCs w:val="22"/>
                <w:lang w:eastAsia="zh-CN"/>
              </w:rPr>
            </w:pPr>
          </w:p>
          <w:p w:rsidR="00F4291B" w:rsidRPr="00F4291B" w:rsidRDefault="00F4291B" w:rsidP="00F4291B">
            <w:pPr>
              <w:spacing w:after="0"/>
              <w:rPr>
                <w:rFonts w:ascii="Arial" w:eastAsia="SimSun" w:hAnsi="Arial" w:cs="Arial"/>
                <w:b/>
                <w:caps/>
                <w:sz w:val="18"/>
                <w:szCs w:val="22"/>
                <w:lang w:eastAsia="zh-CN"/>
              </w:rPr>
            </w:pPr>
            <w:r w:rsidRPr="00F4291B">
              <w:rPr>
                <w:rFonts w:ascii="Arial" w:eastAsia="SimSun" w:hAnsi="Arial" w:cs="Arial"/>
                <w:b/>
                <w:caps/>
                <w:sz w:val="18"/>
                <w:szCs w:val="22"/>
                <w:lang w:eastAsia="zh-CN"/>
              </w:rPr>
              <w:t>Public Sector</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Government hospital = 11</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Govt. health centre/clinic = 12</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Govt. dispensary = 13</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Other public sector = 14</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___________________ </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b/>
                <w:caps/>
                <w:sz w:val="18"/>
                <w:szCs w:val="22"/>
                <w:lang w:eastAsia="zh-CN"/>
              </w:rPr>
            </w:pPr>
            <w:r w:rsidRPr="00F4291B">
              <w:rPr>
                <w:rFonts w:ascii="Arial" w:eastAsia="SimSun" w:hAnsi="Arial" w:cs="Arial"/>
                <w:b/>
                <w:caps/>
                <w:sz w:val="18"/>
                <w:szCs w:val="22"/>
                <w:lang w:eastAsia="zh-CN"/>
              </w:rPr>
              <w:t>non-public sector</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Mission/church hosp./clinc = 21</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Private hosp/clinic = 22</w:t>
            </w:r>
          </w:p>
          <w:p w:rsidR="00F4291B" w:rsidRPr="00F4291B" w:rsidRDefault="00F4291B" w:rsidP="00F4291B">
            <w:pPr>
              <w:spacing w:after="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Other NON-PUBLIC sector = 23</w:t>
            </w:r>
          </w:p>
          <w:p w:rsidR="00F4291B" w:rsidRPr="00F4291B" w:rsidRDefault="00F4291B" w:rsidP="00F4291B">
            <w:pPr>
              <w:spacing w:after="0"/>
              <w:ind w:left="144" w:hanging="144"/>
              <w:rPr>
                <w:rFonts w:ascii="Arial" w:eastAsia="SimSun" w:hAnsi="Arial" w:cs="Arial"/>
                <w:caps/>
                <w:sz w:val="18"/>
                <w:szCs w:val="22"/>
                <w:lang w:eastAsia="zh-CN"/>
              </w:rPr>
            </w:pPr>
          </w:p>
          <w:p w:rsidR="00F4291B" w:rsidRPr="00F4291B" w:rsidRDefault="00F4291B" w:rsidP="00F4291B">
            <w:pPr>
              <w:spacing w:after="0"/>
              <w:ind w:left="162" w:firstLine="18"/>
              <w:rPr>
                <w:rFonts w:ascii="Arial" w:eastAsia="SimSun" w:hAnsi="Arial" w:cs="Arial"/>
                <w:caps/>
                <w:sz w:val="18"/>
                <w:szCs w:val="22"/>
                <w:lang w:eastAsia="zh-CN"/>
              </w:rPr>
            </w:pPr>
            <w:r w:rsidRPr="00F4291B">
              <w:rPr>
                <w:rFonts w:ascii="Arial" w:eastAsia="SimSun" w:hAnsi="Arial" w:cs="Arial"/>
                <w:caps/>
                <w:sz w:val="18"/>
                <w:szCs w:val="22"/>
                <w:lang w:eastAsia="zh-CN"/>
              </w:rPr>
              <w:t>___________________</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Other = 96</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____________________</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I don’t know = 88</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1169"/>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713</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ever taken ARVs, that is, antiretroviral medication, to treat your HIV infection?</w:t>
            </w:r>
          </w:p>
        </w:tc>
        <w:tc>
          <w:tcPr>
            <w:tcW w:w="4050" w:type="dxa"/>
            <w:shd w:val="clear" w:color="auto" w:fill="auto"/>
          </w:tcPr>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NO=2</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no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715</w:t>
            </w:r>
          </w:p>
        </w:tc>
      </w:tr>
      <w:tr w:rsidR="00F4291B" w:rsidRPr="00F4291B" w:rsidTr="00F4291B">
        <w:trPr>
          <w:trHeight w:val="1169"/>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714</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Are you </w:t>
            </w:r>
            <w:r w:rsidRPr="00F4291B">
              <w:rPr>
                <w:rFonts w:ascii="Arial" w:eastAsia="SimSun" w:hAnsi="Arial" w:cs="Arial"/>
                <w:szCs w:val="22"/>
                <w:u w:val="single"/>
                <w:lang w:eastAsia="zh-CN"/>
              </w:rPr>
              <w:t>currently</w:t>
            </w:r>
            <w:r w:rsidRPr="00F4291B">
              <w:rPr>
                <w:rFonts w:ascii="Arial" w:eastAsia="SimSun" w:hAnsi="Arial" w:cs="Arial"/>
                <w:szCs w:val="22"/>
                <w:lang w:eastAsia="zh-CN"/>
              </w:rPr>
              <w:t xml:space="preserve"> taking ARVs, that is, antiretroviral medications daily?</w:t>
            </w:r>
          </w:p>
        </w:tc>
        <w:tc>
          <w:tcPr>
            <w:tcW w:w="4050" w:type="dxa"/>
            <w:shd w:val="clear" w:color="auto" w:fill="auto"/>
          </w:tcPr>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NO=2</w:t>
            </w: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YES </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 xml:space="preserve"> 716</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IF DK </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718</w:t>
            </w:r>
          </w:p>
        </w:tc>
      </w:tr>
      <w:tr w:rsidR="00F4291B" w:rsidRPr="00F4291B" w:rsidTr="00F4291B">
        <w:trPr>
          <w:trHeight w:val="5084"/>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715</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Can you tell me the </w:t>
            </w:r>
            <w:r w:rsidRPr="00F4291B">
              <w:rPr>
                <w:rFonts w:ascii="Arial" w:eastAsia="SimSun" w:hAnsi="Arial" w:cs="Arial"/>
                <w:szCs w:val="22"/>
                <w:u w:val="single"/>
                <w:lang w:eastAsia="zh-CN"/>
              </w:rPr>
              <w:t>main</w:t>
            </w:r>
            <w:r w:rsidRPr="00F4291B">
              <w:rPr>
                <w:rFonts w:ascii="Arial" w:eastAsia="SimSun" w:hAnsi="Arial" w:cs="Arial"/>
                <w:szCs w:val="22"/>
                <w:lang w:eastAsia="zh-CN"/>
              </w:rPr>
              <w:t xml:space="preserve"> reason why you are </w:t>
            </w:r>
            <w:r w:rsidRPr="00F4291B">
              <w:rPr>
                <w:rFonts w:ascii="Arial" w:eastAsia="SimSun" w:hAnsi="Arial" w:cs="Arial"/>
                <w:szCs w:val="22"/>
                <w:u w:val="single"/>
                <w:lang w:eastAsia="zh-CN"/>
              </w:rPr>
              <w:t>not</w:t>
            </w:r>
            <w:r w:rsidRPr="00F4291B">
              <w:rPr>
                <w:rFonts w:ascii="Arial" w:eastAsia="SimSun" w:hAnsi="Arial" w:cs="Arial"/>
                <w:szCs w:val="22"/>
                <w:lang w:eastAsia="zh-CN"/>
              </w:rPr>
              <w:t xml:space="preserve"> taking ARVs daily?</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p>
        </w:tc>
        <w:tc>
          <w:tcPr>
            <w:tcW w:w="4050" w:type="dxa"/>
            <w:shd w:val="clear" w:color="auto" w:fill="auto"/>
          </w:tcPr>
          <w:p w:rsidR="00F4291B" w:rsidRPr="00F4291B" w:rsidRDefault="00F4291B" w:rsidP="00F4291B">
            <w:pPr>
              <w:spacing w:after="60"/>
              <w:ind w:left="162"/>
              <w:rPr>
                <w:rFonts w:ascii="Arial" w:eastAsia="SimSun" w:hAnsi="Arial" w:cs="Arial"/>
                <w:caps/>
                <w:sz w:val="16"/>
                <w:szCs w:val="16"/>
                <w:lang w:eastAsia="zh-CN"/>
              </w:rPr>
            </w:pPr>
          </w:p>
          <w:p w:rsidR="00F4291B" w:rsidRPr="00F4291B" w:rsidRDefault="00F4291B" w:rsidP="00F4291B">
            <w:pPr>
              <w:spacing w:after="60"/>
              <w:ind w:left="288" w:hanging="144"/>
              <w:rPr>
                <w:rFonts w:ascii="Arial" w:eastAsia="SimSun" w:hAnsi="Arial" w:cs="Arial"/>
                <w:caps/>
                <w:sz w:val="16"/>
                <w:szCs w:val="16"/>
                <w:lang w:eastAsia="zh-CN"/>
              </w:rPr>
            </w:pPr>
            <w:r w:rsidRPr="00F4291B">
              <w:rPr>
                <w:rFonts w:ascii="Arial" w:eastAsia="SimSun" w:hAnsi="Arial" w:cs="Arial"/>
                <w:caps/>
                <w:sz w:val="16"/>
                <w:szCs w:val="16"/>
                <w:lang w:eastAsia="zh-CN"/>
              </w:rPr>
              <w:t>I have trouble taking a tablet everyday/can’t remember = 1</w:t>
            </w:r>
          </w:p>
          <w:p w:rsidR="00F4291B" w:rsidRPr="00F4291B" w:rsidRDefault="00F4291B" w:rsidP="00F4291B">
            <w:pPr>
              <w:spacing w:after="60"/>
              <w:ind w:left="162"/>
              <w:rPr>
                <w:rFonts w:ascii="Arial" w:eastAsia="SimSun" w:hAnsi="Arial" w:cs="Arial"/>
                <w:caps/>
                <w:sz w:val="16"/>
                <w:szCs w:val="16"/>
                <w:lang w:eastAsia="zh-CN"/>
              </w:rPr>
            </w:pPr>
            <w:r w:rsidRPr="00F4291B">
              <w:rPr>
                <w:rFonts w:ascii="Arial" w:eastAsia="SimSun" w:hAnsi="Arial" w:cs="Arial"/>
                <w:caps/>
                <w:sz w:val="16"/>
                <w:szCs w:val="16"/>
                <w:lang w:eastAsia="zh-CN"/>
              </w:rPr>
              <w:t>i had side effects/rash = 2</w:t>
            </w:r>
          </w:p>
          <w:p w:rsidR="00F4291B" w:rsidRPr="00F4291B" w:rsidRDefault="00F4291B" w:rsidP="00F4291B">
            <w:pPr>
              <w:spacing w:after="60"/>
              <w:ind w:left="288" w:hanging="144"/>
              <w:rPr>
                <w:rFonts w:ascii="Arial" w:eastAsia="SimSun" w:hAnsi="Arial" w:cs="Arial"/>
                <w:caps/>
                <w:sz w:val="16"/>
                <w:szCs w:val="16"/>
                <w:lang w:eastAsia="zh-CN"/>
              </w:rPr>
            </w:pPr>
            <w:r w:rsidRPr="00F4291B">
              <w:rPr>
                <w:rFonts w:ascii="Arial" w:eastAsia="SimSun" w:hAnsi="Arial" w:cs="Arial"/>
                <w:caps/>
                <w:sz w:val="16"/>
                <w:szCs w:val="16"/>
                <w:lang w:eastAsia="zh-CN"/>
              </w:rPr>
              <w:t>THE facility/pharmacy too far AWAY for me to get medicine regularly = 3</w:t>
            </w:r>
          </w:p>
          <w:p w:rsidR="00F4291B" w:rsidRPr="00F4291B" w:rsidRDefault="00F4291B" w:rsidP="00F4291B">
            <w:pPr>
              <w:spacing w:after="60"/>
              <w:ind w:left="162"/>
              <w:rPr>
                <w:rFonts w:ascii="Arial" w:eastAsia="SimSun" w:hAnsi="Arial" w:cs="Arial"/>
                <w:caps/>
                <w:sz w:val="16"/>
                <w:szCs w:val="16"/>
                <w:lang w:eastAsia="zh-CN"/>
              </w:rPr>
            </w:pPr>
            <w:r w:rsidRPr="00F4291B">
              <w:rPr>
                <w:rFonts w:ascii="Arial" w:eastAsia="SimSun" w:hAnsi="Arial" w:cs="Arial"/>
                <w:caps/>
                <w:sz w:val="16"/>
                <w:szCs w:val="16"/>
                <w:lang w:eastAsia="zh-CN"/>
              </w:rPr>
              <w:t>I CAN NOT AFFORD IT = 4</w:t>
            </w:r>
          </w:p>
          <w:p w:rsidR="00F4291B" w:rsidRPr="00F4291B" w:rsidRDefault="00F4291B" w:rsidP="00F4291B">
            <w:pPr>
              <w:spacing w:after="60"/>
              <w:ind w:left="288" w:hanging="144"/>
              <w:rPr>
                <w:rFonts w:ascii="Arial" w:eastAsia="SimSun" w:hAnsi="Arial" w:cs="Arial"/>
                <w:caps/>
                <w:sz w:val="16"/>
                <w:szCs w:val="16"/>
                <w:lang w:eastAsia="zh-CN"/>
              </w:rPr>
            </w:pPr>
            <w:r w:rsidRPr="00F4291B">
              <w:rPr>
                <w:rFonts w:ascii="Arial" w:eastAsia="SimSun" w:hAnsi="Arial" w:cs="Arial"/>
                <w:caps/>
                <w:sz w:val="16"/>
                <w:szCs w:val="16"/>
                <w:lang w:eastAsia="zh-CN"/>
              </w:rPr>
              <w:t>i don’t think i need it, i don’t feel sick = 5</w:t>
            </w:r>
          </w:p>
          <w:p w:rsidR="00F4291B" w:rsidRPr="00F4291B" w:rsidRDefault="00F4291B" w:rsidP="00F4291B">
            <w:pPr>
              <w:spacing w:after="60"/>
              <w:ind w:left="302" w:hanging="144"/>
              <w:rPr>
                <w:rFonts w:ascii="Arial" w:eastAsia="SimSun" w:hAnsi="Arial" w:cs="Arial"/>
                <w:caps/>
                <w:sz w:val="16"/>
                <w:szCs w:val="16"/>
                <w:lang w:eastAsia="zh-CN"/>
              </w:rPr>
            </w:pPr>
            <w:r w:rsidRPr="00F4291B">
              <w:rPr>
                <w:rFonts w:ascii="Arial" w:eastAsia="SimSun" w:hAnsi="Arial" w:cs="Arial"/>
                <w:caps/>
                <w:sz w:val="16"/>
                <w:szCs w:val="16"/>
                <w:lang w:eastAsia="zh-CN"/>
              </w:rPr>
              <w:t>i tried but the pharmacy/ facility was out of stock = 6</w:t>
            </w:r>
          </w:p>
          <w:p w:rsidR="00F4291B" w:rsidRPr="00F4291B" w:rsidRDefault="00F4291B" w:rsidP="00F4291B">
            <w:pPr>
              <w:spacing w:after="60"/>
              <w:ind w:left="302" w:hanging="144"/>
              <w:rPr>
                <w:rFonts w:ascii="Arial" w:eastAsia="SimSun" w:hAnsi="Arial" w:cs="Arial"/>
                <w:caps/>
                <w:sz w:val="16"/>
                <w:szCs w:val="16"/>
                <w:lang w:eastAsia="zh-CN"/>
              </w:rPr>
            </w:pPr>
            <w:r w:rsidRPr="00F4291B">
              <w:rPr>
                <w:rFonts w:ascii="Arial" w:eastAsia="SimSun" w:hAnsi="Arial" w:cs="Arial"/>
                <w:caps/>
                <w:sz w:val="16"/>
                <w:szCs w:val="16"/>
                <w:lang w:eastAsia="zh-CN"/>
              </w:rPr>
              <w:t>i fear people will known that i have HIV if I take it = 7</w:t>
            </w:r>
          </w:p>
          <w:p w:rsidR="00F4291B" w:rsidRPr="00F4291B" w:rsidRDefault="00F4291B" w:rsidP="00F4291B">
            <w:pPr>
              <w:spacing w:after="60"/>
              <w:ind w:left="302" w:hanging="144"/>
              <w:rPr>
                <w:rFonts w:ascii="Arial" w:eastAsia="SimSun" w:hAnsi="Arial" w:cs="Arial"/>
                <w:caps/>
                <w:sz w:val="16"/>
                <w:szCs w:val="16"/>
                <w:lang w:eastAsia="zh-CN"/>
              </w:rPr>
            </w:pPr>
            <w:r w:rsidRPr="00F4291B">
              <w:rPr>
                <w:rFonts w:ascii="Arial" w:eastAsia="SimSun" w:hAnsi="Arial" w:cs="Arial"/>
                <w:caps/>
                <w:sz w:val="16"/>
                <w:szCs w:val="16"/>
                <w:lang w:eastAsia="zh-CN"/>
              </w:rPr>
              <w:t>too busy/no time to pick up medicine = 8</w:t>
            </w:r>
          </w:p>
          <w:p w:rsidR="00F4291B" w:rsidRPr="00F4291B" w:rsidRDefault="00F4291B" w:rsidP="00F4291B">
            <w:pPr>
              <w:spacing w:after="60"/>
              <w:ind w:left="162"/>
              <w:rPr>
                <w:rFonts w:ascii="Arial" w:eastAsia="SimSun" w:hAnsi="Arial" w:cs="Arial"/>
                <w:caps/>
                <w:sz w:val="16"/>
                <w:szCs w:val="16"/>
                <w:lang w:eastAsia="zh-CN"/>
              </w:rPr>
            </w:pPr>
            <w:r w:rsidRPr="00F4291B">
              <w:rPr>
                <w:rFonts w:ascii="Arial" w:eastAsia="SimSun" w:hAnsi="Arial" w:cs="Arial"/>
                <w:caps/>
                <w:sz w:val="16"/>
                <w:szCs w:val="16"/>
                <w:lang w:eastAsia="zh-CN"/>
              </w:rPr>
              <w:t>other  = 96</w:t>
            </w:r>
          </w:p>
          <w:p w:rsidR="00F4291B" w:rsidRPr="00F4291B" w:rsidRDefault="00F4291B" w:rsidP="00F4291B">
            <w:pPr>
              <w:pBdr>
                <w:bottom w:val="single" w:sz="12" w:space="1" w:color="auto"/>
              </w:pBdr>
              <w:spacing w:after="60"/>
              <w:ind w:left="144"/>
              <w:rPr>
                <w:rFonts w:ascii="Arial" w:eastAsia="SimSun" w:hAnsi="Arial" w:cs="Arial"/>
                <w:caps/>
                <w:sz w:val="16"/>
                <w:lang w:eastAsia="zh-CN"/>
              </w:rPr>
            </w:pPr>
          </w:p>
          <w:p w:rsidR="00F4291B" w:rsidRPr="00F4291B" w:rsidRDefault="00F4291B" w:rsidP="00F4291B">
            <w:pPr>
              <w:spacing w:after="60"/>
              <w:ind w:left="162"/>
              <w:rPr>
                <w:rFonts w:ascii="Arial" w:eastAsia="SimSun" w:hAnsi="Arial" w:cs="Arial"/>
                <w:caps/>
                <w:sz w:val="16"/>
                <w:lang w:eastAsia="zh-CN"/>
              </w:rPr>
            </w:pPr>
            <w:r w:rsidRPr="00F4291B">
              <w:rPr>
                <w:rFonts w:ascii="Arial" w:eastAsia="SimSun" w:hAnsi="Arial" w:cs="Arial"/>
                <w:caps/>
                <w:sz w:val="16"/>
                <w:lang w:eastAsia="zh-CN"/>
              </w:rPr>
              <w:t xml:space="preserve">                        (specify)</w:t>
            </w:r>
          </w:p>
          <w:p w:rsidR="00F4291B" w:rsidRPr="00F4291B" w:rsidRDefault="00F4291B" w:rsidP="00F4291B">
            <w:pPr>
              <w:spacing w:after="60"/>
              <w:ind w:left="162"/>
              <w:rPr>
                <w:rFonts w:ascii="Arial" w:eastAsia="SimSun" w:hAnsi="Arial" w:cs="Arial"/>
                <w:caps/>
                <w:sz w:val="14"/>
                <w:szCs w:val="16"/>
                <w:lang w:eastAsia="zh-CN"/>
              </w:rPr>
            </w:pPr>
          </w:p>
          <w:p w:rsidR="00F4291B" w:rsidRPr="00F4291B" w:rsidRDefault="00F4291B" w:rsidP="00F4291B">
            <w:pPr>
              <w:spacing w:after="60"/>
              <w:ind w:left="162"/>
              <w:rPr>
                <w:rFonts w:ascii="Arial" w:eastAsia="SimSun" w:hAnsi="Arial" w:cs="Arial"/>
                <w:caps/>
                <w:sz w:val="16"/>
                <w:szCs w:val="16"/>
                <w:lang w:eastAsia="zh-CN"/>
              </w:rPr>
            </w:pPr>
            <w:r w:rsidRPr="00F4291B">
              <w:rPr>
                <w:rFonts w:ascii="Arial" w:eastAsia="SimSun" w:hAnsi="Arial" w:cs="Arial"/>
                <w:caps/>
                <w:sz w:val="16"/>
                <w:szCs w:val="16"/>
                <w:lang w:eastAsia="zh-CN"/>
              </w:rPr>
              <w:t>Don’t know = 88</w:t>
            </w:r>
          </w:p>
        </w:tc>
        <w:tc>
          <w:tcPr>
            <w:tcW w:w="1170" w:type="dxa"/>
            <w:shd w:val="clear" w:color="auto" w:fill="auto"/>
          </w:tcPr>
          <w:p w:rsidR="00F4291B" w:rsidRPr="00F4291B" w:rsidRDefault="00F4291B" w:rsidP="00F4291B">
            <w:pPr>
              <w:spacing w:after="0"/>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GOTO 718</w:t>
            </w:r>
          </w:p>
        </w:tc>
      </w:tr>
      <w:tr w:rsidR="00F4291B" w:rsidRPr="00F4291B" w:rsidTr="00F4291B">
        <w:trPr>
          <w:trHeight w:val="5867"/>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716</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From where did you get the ARVs you are currently taking?</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PROBE TO IDENTIFY THE TYPE OF THE APPROPRIATE CODE.</w:t>
            </w:r>
            <w:r w:rsidRPr="00F4291B">
              <w:rPr>
                <w:rFonts w:ascii="Arial" w:eastAsia="SimSun" w:hAnsi="Arial" w:cs="Arial"/>
                <w:szCs w:val="22"/>
                <w:lang w:eastAsia="zh-CN"/>
              </w:rPr>
              <w:tab/>
            </w: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 </w:t>
            </w:r>
          </w:p>
          <w:p w:rsidR="00F4291B" w:rsidRPr="00F4291B" w:rsidRDefault="00F4291B" w:rsidP="00F4291B">
            <w:pPr>
              <w:spacing w:after="0"/>
              <w:rPr>
                <w:rFonts w:ascii="Arial" w:eastAsia="SimSun" w:hAnsi="Arial" w:cs="Arial"/>
                <w:szCs w:val="22"/>
                <w:lang w:eastAsia="zh-CN"/>
              </w:rPr>
            </w:pPr>
          </w:p>
        </w:tc>
        <w:tc>
          <w:tcPr>
            <w:tcW w:w="4050" w:type="dxa"/>
            <w:shd w:val="clear" w:color="auto" w:fill="auto"/>
          </w:tcPr>
          <w:p w:rsidR="00F4291B" w:rsidRPr="00F4291B" w:rsidRDefault="00F4291B" w:rsidP="00F4291B">
            <w:pPr>
              <w:spacing w:after="0"/>
              <w:rPr>
                <w:rFonts w:ascii="Arial" w:eastAsia="SimSun" w:hAnsi="Arial" w:cs="Arial"/>
                <w:b/>
                <w:caps/>
                <w:sz w:val="18"/>
                <w:szCs w:val="22"/>
                <w:lang w:eastAsia="zh-CN"/>
              </w:rPr>
            </w:pPr>
          </w:p>
          <w:p w:rsidR="00F4291B" w:rsidRPr="00F4291B" w:rsidRDefault="00F4291B" w:rsidP="00F4291B">
            <w:pPr>
              <w:spacing w:after="0"/>
              <w:rPr>
                <w:rFonts w:ascii="Arial" w:eastAsia="SimSun" w:hAnsi="Arial" w:cs="Arial"/>
                <w:b/>
                <w:caps/>
                <w:sz w:val="18"/>
                <w:szCs w:val="22"/>
                <w:lang w:eastAsia="zh-CN"/>
              </w:rPr>
            </w:pPr>
            <w:r w:rsidRPr="00F4291B">
              <w:rPr>
                <w:rFonts w:ascii="Arial" w:eastAsia="SimSun" w:hAnsi="Arial" w:cs="Arial"/>
                <w:b/>
                <w:caps/>
                <w:sz w:val="18"/>
                <w:szCs w:val="22"/>
                <w:lang w:eastAsia="zh-CN"/>
              </w:rPr>
              <w:t>Public Sector</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Government hospital = 11</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Govt. health centre/clinic = 12</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Govt. dispensary = 13</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Other public sector = 14</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___________________ </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b/>
                <w:caps/>
                <w:sz w:val="18"/>
                <w:szCs w:val="22"/>
                <w:lang w:eastAsia="zh-CN"/>
              </w:rPr>
            </w:pPr>
            <w:r w:rsidRPr="00F4291B">
              <w:rPr>
                <w:rFonts w:ascii="Arial" w:eastAsia="SimSun" w:hAnsi="Arial" w:cs="Arial"/>
                <w:b/>
                <w:caps/>
                <w:sz w:val="18"/>
                <w:szCs w:val="22"/>
                <w:lang w:eastAsia="zh-CN"/>
              </w:rPr>
              <w:t>non-public sector</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Mission/church hosp./clinc = 21</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Private hosp/clinic = 22</w:t>
            </w:r>
          </w:p>
          <w:p w:rsidR="00F4291B" w:rsidRPr="00F4291B" w:rsidRDefault="00F4291B" w:rsidP="00F4291B">
            <w:pPr>
              <w:spacing w:after="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Other NON-PUBLIC sector = 23</w:t>
            </w:r>
          </w:p>
          <w:p w:rsidR="00F4291B" w:rsidRPr="00F4291B" w:rsidRDefault="00F4291B" w:rsidP="00F4291B">
            <w:pPr>
              <w:spacing w:after="0"/>
              <w:ind w:left="144" w:hanging="144"/>
              <w:rPr>
                <w:rFonts w:ascii="Arial" w:eastAsia="SimSun" w:hAnsi="Arial" w:cs="Arial"/>
                <w:caps/>
                <w:sz w:val="18"/>
                <w:szCs w:val="22"/>
                <w:lang w:eastAsia="zh-CN"/>
              </w:rPr>
            </w:pPr>
          </w:p>
          <w:p w:rsidR="00F4291B" w:rsidRPr="00F4291B" w:rsidRDefault="00F4291B" w:rsidP="00F4291B">
            <w:pPr>
              <w:spacing w:after="0"/>
              <w:ind w:left="162" w:firstLine="18"/>
              <w:rPr>
                <w:rFonts w:ascii="Arial" w:eastAsia="SimSun" w:hAnsi="Arial" w:cs="Arial"/>
                <w:caps/>
                <w:sz w:val="18"/>
                <w:szCs w:val="22"/>
                <w:lang w:eastAsia="zh-CN"/>
              </w:rPr>
            </w:pPr>
            <w:r w:rsidRPr="00F4291B">
              <w:rPr>
                <w:rFonts w:ascii="Arial" w:eastAsia="SimSun" w:hAnsi="Arial" w:cs="Arial"/>
                <w:caps/>
                <w:sz w:val="18"/>
                <w:szCs w:val="22"/>
                <w:lang w:eastAsia="zh-CN"/>
              </w:rPr>
              <w:t>___________________</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Other = 96</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____________________</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Cs w:val="22"/>
                <w:lang w:eastAsia="zh-CN"/>
              </w:rPr>
            </w:pPr>
            <w:r w:rsidRPr="00F4291B">
              <w:rPr>
                <w:rFonts w:ascii="Arial" w:eastAsia="SimSun" w:hAnsi="Arial" w:cs="Arial"/>
                <w:caps/>
                <w:sz w:val="18"/>
                <w:szCs w:val="22"/>
                <w:lang w:eastAsia="zh-CN"/>
              </w:rPr>
              <w:t>I don’t know = 88</w:t>
            </w:r>
          </w:p>
        </w:tc>
        <w:tc>
          <w:tcPr>
            <w:tcW w:w="1170" w:type="dxa"/>
            <w:shd w:val="clear" w:color="auto" w:fill="auto"/>
          </w:tcPr>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1709"/>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717</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How long have you been taking daily ARVs?</w:t>
            </w:r>
          </w:p>
          <w:p w:rsidR="00F4291B" w:rsidRPr="00F4291B" w:rsidRDefault="00F4291B" w:rsidP="00F4291B">
            <w:pPr>
              <w:spacing w:before="120" w:after="0"/>
              <w:rPr>
                <w:rFonts w:ascii="Arial" w:eastAsia="SimSun" w:hAnsi="Arial" w:cs="Arial"/>
                <w:szCs w:val="22"/>
                <w:lang w:eastAsia="zh-CN"/>
              </w:rPr>
            </w:pPr>
            <w:r w:rsidRPr="00F4291B">
              <w:rPr>
                <w:rFonts w:ascii="Arial" w:eastAsia="SimSun" w:hAnsi="Arial" w:cs="Arial"/>
                <w:szCs w:val="22"/>
                <w:lang w:eastAsia="zh-CN"/>
              </w:rPr>
              <w:t>RECORD THE ANSWER IN MONTHS IF LESS THAN ONE YEAR.  RECORD '00' IF LESS THAN ONE MONTH</w:t>
            </w:r>
          </w:p>
        </w:tc>
        <w:tc>
          <w:tcPr>
            <w:tcW w:w="4050" w:type="dxa"/>
            <w:shd w:val="clear" w:color="auto" w:fill="auto"/>
          </w:tcPr>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Months ____  _____</w:t>
            </w:r>
          </w:p>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Years  ____  _____</w:t>
            </w:r>
          </w:p>
          <w:p w:rsidR="00F4291B" w:rsidRPr="00F4291B" w:rsidRDefault="00F4291B" w:rsidP="00F4291B">
            <w:pPr>
              <w:spacing w:after="0"/>
              <w:ind w:left="162"/>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szCs w:val="22"/>
                <w:lang w:eastAsia="zh-CN"/>
              </w:rPr>
              <w:t>don’t know = 88</w:t>
            </w:r>
          </w:p>
        </w:tc>
        <w:tc>
          <w:tcPr>
            <w:tcW w:w="117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1142"/>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718</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During any of your visits to the HIV clinic, were you asked if you had night sweats, chronic cough, and weight loss?</w:t>
            </w:r>
          </w:p>
        </w:tc>
        <w:tc>
          <w:tcPr>
            <w:tcW w:w="4050" w:type="dxa"/>
            <w:shd w:val="clear" w:color="auto" w:fill="auto"/>
          </w:tcPr>
          <w:p w:rsidR="00F4291B" w:rsidRPr="00F4291B" w:rsidRDefault="00F4291B" w:rsidP="00F4291B">
            <w:pPr>
              <w:spacing w:after="0"/>
              <w:ind w:left="162"/>
              <w:rPr>
                <w:rFonts w:ascii="Arial" w:eastAsia="SimSun" w:hAnsi="Arial" w:cs="Arial"/>
                <w:caps/>
                <w:sz w:val="18"/>
                <w:szCs w:val="18"/>
                <w:lang w:eastAsia="zh-CN"/>
              </w:rPr>
            </w:pP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NO=2</w:t>
            </w: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 w:val="18"/>
                <w:szCs w:val="18"/>
                <w:lang w:eastAsia="zh-CN"/>
              </w:rPr>
            </w:pPr>
          </w:p>
          <w:p w:rsidR="00F4291B" w:rsidRPr="00F4291B" w:rsidRDefault="00F4291B" w:rsidP="00F4291B">
            <w:pPr>
              <w:spacing w:after="0"/>
              <w:rPr>
                <w:rFonts w:ascii="Arial" w:eastAsia="SimSun" w:hAnsi="Arial" w:cs="Arial"/>
                <w:caps/>
                <w:sz w:val="18"/>
                <w:szCs w:val="18"/>
                <w:lang w:eastAsia="zh-CN"/>
              </w:rPr>
            </w:pPr>
            <w:r w:rsidRPr="00F4291B">
              <w:rPr>
                <w:rFonts w:ascii="Arial" w:eastAsia="SimSun" w:hAnsi="Arial" w:cs="Arial"/>
                <w:caps/>
                <w:sz w:val="18"/>
                <w:szCs w:val="18"/>
                <w:lang w:eastAsia="zh-CN"/>
              </w:rPr>
              <w:t xml:space="preserve">if no, dk </w:t>
            </w:r>
            <w:r w:rsidRPr="00F4291B">
              <w:rPr>
                <w:rFonts w:ascii="Arial" w:eastAsia="SimSun" w:hAnsi="Arial" w:cs="Arial"/>
                <w:caps/>
                <w:sz w:val="18"/>
                <w:szCs w:val="18"/>
                <w:lang w:eastAsia="zh-CN"/>
              </w:rPr>
              <w:sym w:font="Wingdings" w:char="F0E0"/>
            </w:r>
            <w:r w:rsidRPr="00F4291B">
              <w:rPr>
                <w:rFonts w:ascii="Arial" w:eastAsia="SimSun" w:hAnsi="Arial" w:cs="Arial"/>
                <w:caps/>
                <w:sz w:val="18"/>
                <w:szCs w:val="18"/>
                <w:lang w:eastAsia="zh-CN"/>
              </w:rPr>
              <w:t xml:space="preserve"> 720</w:t>
            </w:r>
          </w:p>
        </w:tc>
      </w:tr>
      <w:tr w:rsidR="00F4291B" w:rsidRPr="00F4291B" w:rsidTr="00F4291B">
        <w:trPr>
          <w:trHeight w:val="1358"/>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719</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How often were you asked these questions?</w:t>
            </w:r>
          </w:p>
        </w:tc>
        <w:tc>
          <w:tcPr>
            <w:tcW w:w="4050" w:type="dxa"/>
            <w:shd w:val="clear" w:color="auto" w:fill="auto"/>
          </w:tcPr>
          <w:p w:rsidR="00F4291B" w:rsidRPr="00F4291B" w:rsidRDefault="00F4291B" w:rsidP="00F4291B">
            <w:pPr>
              <w:spacing w:after="0"/>
              <w:ind w:left="144"/>
              <w:rPr>
                <w:rFonts w:ascii="Arial" w:eastAsia="SimSun" w:hAnsi="Arial" w:cs="Arial"/>
                <w:sz w:val="18"/>
                <w:szCs w:val="18"/>
                <w:lang w:eastAsia="zh-CN"/>
              </w:rPr>
            </w:pPr>
          </w:p>
          <w:p w:rsidR="00F4291B" w:rsidRPr="00F4291B" w:rsidRDefault="00F4291B" w:rsidP="00F4291B">
            <w:pPr>
              <w:spacing w:after="0"/>
              <w:ind w:left="144"/>
              <w:rPr>
                <w:rFonts w:ascii="Arial" w:eastAsia="SimSun" w:hAnsi="Arial" w:cs="Arial"/>
                <w:sz w:val="18"/>
                <w:szCs w:val="18"/>
                <w:lang w:eastAsia="zh-CN"/>
              </w:rPr>
            </w:pPr>
            <w:r w:rsidRPr="00F4291B">
              <w:rPr>
                <w:rFonts w:ascii="Arial" w:eastAsia="SimSun" w:hAnsi="Arial" w:cs="Arial"/>
                <w:sz w:val="18"/>
                <w:szCs w:val="18"/>
                <w:lang w:eastAsia="zh-CN"/>
              </w:rPr>
              <w:t>I WAS ASKED AT EVERY VISIT = 1</w:t>
            </w:r>
          </w:p>
          <w:p w:rsidR="00F4291B" w:rsidRPr="00F4291B" w:rsidRDefault="00F4291B" w:rsidP="00F4291B">
            <w:pPr>
              <w:spacing w:after="0"/>
              <w:ind w:left="144"/>
              <w:rPr>
                <w:rFonts w:ascii="Arial" w:eastAsia="SimSun" w:hAnsi="Arial" w:cs="Arial"/>
                <w:sz w:val="18"/>
                <w:szCs w:val="18"/>
                <w:lang w:eastAsia="zh-CN"/>
              </w:rPr>
            </w:pPr>
            <w:r w:rsidRPr="00F4291B">
              <w:rPr>
                <w:rFonts w:ascii="Arial" w:eastAsia="SimSun" w:hAnsi="Arial" w:cs="Arial"/>
                <w:sz w:val="18"/>
                <w:szCs w:val="18"/>
                <w:lang w:eastAsia="zh-CN"/>
              </w:rPr>
              <w:t>I WAS ASKED ON SOME VISITS = 2</w:t>
            </w:r>
          </w:p>
          <w:p w:rsidR="00F4291B" w:rsidRPr="00F4291B" w:rsidRDefault="00F4291B" w:rsidP="00F4291B">
            <w:pPr>
              <w:spacing w:after="0"/>
              <w:ind w:left="144"/>
              <w:rPr>
                <w:rFonts w:ascii="Arial" w:eastAsia="SimSun" w:hAnsi="Arial" w:cs="Arial"/>
                <w:sz w:val="18"/>
                <w:szCs w:val="18"/>
                <w:lang w:eastAsia="zh-CN"/>
              </w:rPr>
            </w:pPr>
            <w:r w:rsidRPr="00F4291B">
              <w:rPr>
                <w:rFonts w:ascii="Arial" w:eastAsia="SimSun" w:hAnsi="Arial" w:cs="Arial"/>
                <w:sz w:val="18"/>
                <w:szCs w:val="18"/>
                <w:lang w:eastAsia="zh-CN"/>
              </w:rPr>
              <w:t>I WAS ASKED ONLY ONE TIME = 3</w:t>
            </w:r>
          </w:p>
          <w:p w:rsidR="00F4291B" w:rsidRPr="00F4291B" w:rsidRDefault="00F4291B" w:rsidP="00F4291B">
            <w:pPr>
              <w:spacing w:after="0"/>
              <w:ind w:left="144"/>
              <w:rPr>
                <w:rFonts w:ascii="Arial" w:eastAsia="SimSun" w:hAnsi="Arial" w:cs="Arial"/>
                <w:sz w:val="18"/>
                <w:szCs w:val="18"/>
                <w:lang w:eastAsia="zh-CN"/>
              </w:rPr>
            </w:pPr>
            <w:r w:rsidRPr="00F4291B">
              <w:rPr>
                <w:rFonts w:ascii="Arial" w:eastAsia="SimSun" w:hAnsi="Arial" w:cs="Arial"/>
                <w:sz w:val="18"/>
                <w:szCs w:val="18"/>
                <w:lang w:eastAsia="zh-CN"/>
              </w:rPr>
              <w:t>DON’T KNOW/ DON’T REMEMBER = 8</w:t>
            </w:r>
          </w:p>
        </w:tc>
        <w:tc>
          <w:tcPr>
            <w:tcW w:w="1170" w:type="dxa"/>
            <w:shd w:val="clear" w:color="auto" w:fill="auto"/>
          </w:tcPr>
          <w:p w:rsidR="00F4291B" w:rsidRPr="00F4291B" w:rsidRDefault="00F4291B" w:rsidP="00F4291B">
            <w:pPr>
              <w:spacing w:after="0"/>
              <w:rPr>
                <w:rFonts w:ascii="Arial" w:eastAsia="SimSun" w:hAnsi="Arial" w:cs="Arial"/>
                <w:caps/>
                <w:sz w:val="18"/>
                <w:szCs w:val="18"/>
                <w:lang w:eastAsia="zh-CN"/>
              </w:rPr>
            </w:pPr>
          </w:p>
        </w:tc>
      </w:tr>
      <w:tr w:rsidR="00F4291B" w:rsidRPr="00F4291B" w:rsidTr="00F4291B">
        <w:trPr>
          <w:trHeight w:val="1151"/>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720</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ever had a CD4 count test to see if your immune system is working properly?</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NO=2</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 w:val="18"/>
                <w:szCs w:val="18"/>
                <w:lang w:eastAsia="zh-CN"/>
              </w:rPr>
            </w:pPr>
          </w:p>
          <w:p w:rsidR="00F4291B" w:rsidRPr="00F4291B" w:rsidRDefault="00F4291B" w:rsidP="00F4291B">
            <w:pPr>
              <w:spacing w:after="0"/>
              <w:rPr>
                <w:rFonts w:ascii="Arial" w:eastAsia="SimSun" w:hAnsi="Arial" w:cs="Arial"/>
                <w:caps/>
                <w:sz w:val="18"/>
                <w:szCs w:val="18"/>
                <w:lang w:eastAsia="zh-CN"/>
              </w:rPr>
            </w:pPr>
          </w:p>
        </w:tc>
      </w:tr>
      <w:tr w:rsidR="00F4291B" w:rsidRPr="00F4291B" w:rsidTr="00F4291B">
        <w:trPr>
          <w:trHeight w:val="1700"/>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721</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During any of your visits to the HIV clinic, did you receive a box that contained items for your HIV care? These items may have included a mosquito net, water guard, a clean water vessel, a filter cloth, condoms and educational materials.</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NO=2</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 xml:space="preserve">IF NO, DK </w:t>
            </w:r>
            <w:r w:rsidRPr="00F4291B">
              <w:rPr>
                <w:rFonts w:ascii="Arial" w:eastAsia="SimSun" w:hAnsi="Arial" w:cs="Arial"/>
                <w:sz w:val="18"/>
                <w:szCs w:val="18"/>
                <w:lang w:eastAsia="zh-CN"/>
              </w:rPr>
              <w:sym w:font="Wingdings" w:char="F0E0"/>
            </w:r>
            <w:r w:rsidRPr="00F4291B">
              <w:rPr>
                <w:rFonts w:ascii="Arial" w:eastAsia="SimSun" w:hAnsi="Arial" w:cs="Arial"/>
                <w:sz w:val="18"/>
                <w:szCs w:val="18"/>
                <w:lang w:eastAsia="zh-CN"/>
              </w:rPr>
              <w:t xml:space="preserve"> 723</w:t>
            </w:r>
          </w:p>
        </w:tc>
      </w:tr>
      <w:tr w:rsidR="00F4291B" w:rsidRPr="00F4291B" w:rsidTr="00F4291B">
        <w:trPr>
          <w:trHeight w:val="5597"/>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722</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Where did you receive this box?</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PROBE TO IDENTIFY THE TYPE OF THE APPROPRIATE CODE.</w:t>
            </w:r>
            <w:r w:rsidRPr="00F4291B">
              <w:rPr>
                <w:rFonts w:ascii="Arial" w:eastAsia="SimSun" w:hAnsi="Arial" w:cs="Arial"/>
                <w:szCs w:val="22"/>
                <w:lang w:eastAsia="zh-CN"/>
              </w:rPr>
              <w:tab/>
            </w: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  </w:t>
            </w:r>
          </w:p>
          <w:p w:rsidR="00F4291B" w:rsidRPr="00F4291B" w:rsidRDefault="00F4291B" w:rsidP="00F4291B">
            <w:pPr>
              <w:spacing w:after="0"/>
              <w:rPr>
                <w:rFonts w:ascii="Arial" w:eastAsia="SimSun" w:hAnsi="Arial" w:cs="Arial"/>
                <w:lang w:eastAsia="zh-CN"/>
              </w:rPr>
            </w:pPr>
          </w:p>
        </w:tc>
        <w:tc>
          <w:tcPr>
            <w:tcW w:w="4050" w:type="dxa"/>
            <w:shd w:val="clear" w:color="auto" w:fill="auto"/>
          </w:tcPr>
          <w:p w:rsidR="00F4291B" w:rsidRPr="00F4291B" w:rsidRDefault="00F4291B" w:rsidP="00F4291B">
            <w:pPr>
              <w:spacing w:after="0"/>
              <w:rPr>
                <w:rFonts w:ascii="Arial" w:eastAsia="SimSun" w:hAnsi="Arial" w:cs="Arial"/>
                <w:b/>
                <w:caps/>
                <w:sz w:val="18"/>
                <w:szCs w:val="22"/>
                <w:lang w:eastAsia="zh-CN"/>
              </w:rPr>
            </w:pPr>
          </w:p>
          <w:p w:rsidR="00F4291B" w:rsidRPr="00F4291B" w:rsidRDefault="00F4291B" w:rsidP="00F4291B">
            <w:pPr>
              <w:spacing w:after="0"/>
              <w:rPr>
                <w:rFonts w:ascii="Arial" w:eastAsia="SimSun" w:hAnsi="Arial" w:cs="Arial"/>
                <w:b/>
                <w:caps/>
                <w:sz w:val="18"/>
                <w:szCs w:val="22"/>
                <w:lang w:eastAsia="zh-CN"/>
              </w:rPr>
            </w:pPr>
            <w:r w:rsidRPr="00F4291B">
              <w:rPr>
                <w:rFonts w:ascii="Arial" w:eastAsia="SimSun" w:hAnsi="Arial" w:cs="Arial"/>
                <w:b/>
                <w:caps/>
                <w:sz w:val="18"/>
                <w:szCs w:val="22"/>
                <w:lang w:eastAsia="zh-CN"/>
              </w:rPr>
              <w:t>Public Sector</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Government hospital = 11</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Govt. health centre/clinic = 12</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Govt. dispensary = 13</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Other public sector = 14</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___________________ </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b/>
                <w:caps/>
                <w:sz w:val="18"/>
                <w:szCs w:val="22"/>
                <w:lang w:eastAsia="zh-CN"/>
              </w:rPr>
            </w:pPr>
            <w:r w:rsidRPr="00F4291B">
              <w:rPr>
                <w:rFonts w:ascii="Arial" w:eastAsia="SimSun" w:hAnsi="Arial" w:cs="Arial"/>
                <w:b/>
                <w:caps/>
                <w:sz w:val="18"/>
                <w:szCs w:val="22"/>
                <w:lang w:eastAsia="zh-CN"/>
              </w:rPr>
              <w:t>non-public sector</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Mission/church hosp./clinc = 21</w:t>
            </w:r>
          </w:p>
          <w:p w:rsidR="00F4291B" w:rsidRPr="00F4291B" w:rsidRDefault="00F4291B" w:rsidP="00F4291B">
            <w:pPr>
              <w:spacing w:after="0"/>
              <w:ind w:left="144" w:hanging="144"/>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Other NON-PUBLIC sector = 23</w:t>
            </w:r>
          </w:p>
          <w:p w:rsidR="00F4291B" w:rsidRPr="00F4291B" w:rsidRDefault="00F4291B" w:rsidP="00F4291B">
            <w:pPr>
              <w:spacing w:after="0"/>
              <w:ind w:left="144" w:hanging="144"/>
              <w:rPr>
                <w:rFonts w:ascii="Arial" w:eastAsia="SimSun" w:hAnsi="Arial" w:cs="Arial"/>
                <w:caps/>
                <w:sz w:val="18"/>
                <w:szCs w:val="22"/>
                <w:lang w:eastAsia="zh-CN"/>
              </w:rPr>
            </w:pPr>
          </w:p>
          <w:p w:rsidR="00F4291B" w:rsidRPr="00F4291B" w:rsidRDefault="00F4291B" w:rsidP="00F4291B">
            <w:pPr>
              <w:spacing w:after="0"/>
              <w:ind w:left="162" w:firstLine="18"/>
              <w:rPr>
                <w:rFonts w:ascii="Arial" w:eastAsia="SimSun" w:hAnsi="Arial" w:cs="Arial"/>
                <w:caps/>
                <w:sz w:val="18"/>
                <w:szCs w:val="22"/>
                <w:lang w:eastAsia="zh-CN"/>
              </w:rPr>
            </w:pPr>
            <w:r w:rsidRPr="00F4291B">
              <w:rPr>
                <w:rFonts w:ascii="Arial" w:eastAsia="SimSun" w:hAnsi="Arial" w:cs="Arial"/>
                <w:caps/>
                <w:sz w:val="18"/>
                <w:szCs w:val="22"/>
                <w:lang w:eastAsia="zh-CN"/>
              </w:rPr>
              <w:t>___________________</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Other = 96</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____________________</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 xml:space="preserve">             (specify)</w:t>
            </w:r>
          </w:p>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ind w:left="162"/>
              <w:rPr>
                <w:rFonts w:ascii="Arial" w:eastAsia="SimSun" w:hAnsi="Arial" w:cs="Arial"/>
                <w:szCs w:val="22"/>
                <w:lang w:eastAsia="zh-CN"/>
              </w:rPr>
            </w:pPr>
            <w:r w:rsidRPr="00F4291B">
              <w:rPr>
                <w:rFonts w:ascii="Arial" w:eastAsia="SimSun" w:hAnsi="Arial" w:cs="Arial"/>
                <w:caps/>
                <w:sz w:val="18"/>
                <w:szCs w:val="22"/>
                <w:lang w:eastAsia="zh-CN"/>
              </w:rPr>
              <w:t>I don’t know = 88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178"/>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723</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Are you taking any daily nutritional supplements?</w:t>
            </w:r>
          </w:p>
        </w:tc>
        <w:tc>
          <w:tcPr>
            <w:tcW w:w="4050" w:type="dxa"/>
            <w:shd w:val="clear" w:color="auto" w:fill="auto"/>
          </w:tcPr>
          <w:p w:rsidR="00F4291B" w:rsidRPr="00F4291B" w:rsidRDefault="00F4291B" w:rsidP="00F4291B">
            <w:pPr>
              <w:spacing w:after="0"/>
              <w:ind w:left="162"/>
              <w:rPr>
                <w:rFonts w:ascii="Arial" w:eastAsia="SimSun" w:hAnsi="Arial" w:cs="Arial"/>
                <w:szCs w:val="22"/>
                <w:lang w:eastAsia="zh-CN"/>
              </w:rPr>
            </w:pPr>
          </w:p>
          <w:p w:rsidR="00F4291B" w:rsidRPr="00F4291B" w:rsidRDefault="00F4291B" w:rsidP="00F4291B">
            <w:pPr>
              <w:spacing w:after="0"/>
              <w:ind w:left="162"/>
              <w:rPr>
                <w:rFonts w:ascii="Arial" w:eastAsia="SimSun" w:hAnsi="Arial" w:cs="Arial"/>
                <w:szCs w:val="22"/>
                <w:lang w:eastAsia="zh-CN"/>
              </w:rPr>
            </w:pPr>
            <w:r w:rsidRPr="00F4291B">
              <w:rPr>
                <w:rFonts w:ascii="Arial" w:eastAsia="SimSun" w:hAnsi="Arial" w:cs="Arial"/>
                <w:szCs w:val="22"/>
                <w:lang w:eastAsia="zh-CN"/>
              </w:rPr>
              <w:t>YES = 1</w:t>
            </w:r>
          </w:p>
          <w:p w:rsidR="00F4291B" w:rsidRPr="00F4291B" w:rsidRDefault="00F4291B" w:rsidP="00F4291B">
            <w:pPr>
              <w:spacing w:after="0"/>
              <w:ind w:left="162"/>
              <w:rPr>
                <w:rFonts w:ascii="Arial" w:eastAsia="SimSun" w:hAnsi="Arial" w:cs="Arial"/>
                <w:szCs w:val="22"/>
                <w:lang w:eastAsia="zh-CN"/>
              </w:rPr>
            </w:pPr>
            <w:r w:rsidRPr="00F4291B">
              <w:rPr>
                <w:rFonts w:ascii="Arial" w:eastAsia="SimSun" w:hAnsi="Arial" w:cs="Arial"/>
                <w:szCs w:val="22"/>
                <w:lang w:eastAsia="zh-CN"/>
              </w:rPr>
              <w:t>NO = 2</w:t>
            </w:r>
          </w:p>
          <w:p w:rsidR="00F4291B" w:rsidRPr="00F4291B" w:rsidRDefault="00F4291B" w:rsidP="00F4291B">
            <w:pPr>
              <w:spacing w:after="0"/>
              <w:ind w:left="162"/>
              <w:rPr>
                <w:rFonts w:ascii="Arial" w:eastAsia="SimSun" w:hAnsi="Arial" w:cs="Arial"/>
                <w:szCs w:val="22"/>
                <w:lang w:eastAsia="zh-CN"/>
              </w:rPr>
            </w:pPr>
            <w:r w:rsidRPr="00F4291B">
              <w:rPr>
                <w:rFonts w:ascii="Arial" w:eastAsia="SimSun" w:hAnsi="Arial" w:cs="Arial"/>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sz w:val="18"/>
                <w:lang w:eastAsia="zh-CN"/>
              </w:rPr>
            </w:pP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t xml:space="preserve">IF NO </w:t>
            </w: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sym w:font="Wingdings" w:char="F0E0"/>
            </w:r>
            <w:r w:rsidRPr="00F4291B">
              <w:rPr>
                <w:rFonts w:ascii="Arial" w:eastAsia="SimSun" w:hAnsi="Arial" w:cs="Arial"/>
                <w:sz w:val="18"/>
                <w:lang w:eastAsia="zh-CN"/>
              </w:rPr>
              <w:t xml:space="preserve"> 801</w:t>
            </w:r>
          </w:p>
        </w:tc>
      </w:tr>
      <w:tr w:rsidR="00F4291B" w:rsidRPr="00F4291B" w:rsidTr="00F4291B">
        <w:trPr>
          <w:trHeight w:val="3077"/>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724</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What nutritional supplements are you taking?</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PROBE: Anything else?</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RECORD ALL RESPOPNSES</w:t>
            </w:r>
          </w:p>
          <w:p w:rsidR="00F4291B" w:rsidRPr="00F4291B" w:rsidRDefault="00F4291B" w:rsidP="00F4291B">
            <w:pPr>
              <w:spacing w:after="0"/>
              <w:rPr>
                <w:rFonts w:ascii="Arial" w:eastAsia="SimSun" w:hAnsi="Arial" w:cs="Arial"/>
                <w:lang w:eastAsia="zh-CN"/>
              </w:rPr>
            </w:pPr>
          </w:p>
        </w:tc>
        <w:tc>
          <w:tcPr>
            <w:tcW w:w="4050" w:type="dxa"/>
            <w:shd w:val="clear" w:color="auto" w:fill="auto"/>
          </w:tcPr>
          <w:p w:rsidR="00F4291B" w:rsidRPr="00F4291B" w:rsidRDefault="00F4291B" w:rsidP="00F4291B">
            <w:pPr>
              <w:spacing w:after="0"/>
              <w:ind w:left="162"/>
              <w:rPr>
                <w:rFonts w:ascii="Arial" w:eastAsia="SimSun" w:hAnsi="Arial" w:cs="Arial"/>
                <w:sz w:val="18"/>
                <w:szCs w:val="22"/>
                <w:lang w:eastAsia="zh-CN"/>
              </w:rPr>
            </w:pPr>
          </w:p>
          <w:p w:rsidR="00F4291B" w:rsidRPr="00F4291B" w:rsidRDefault="00F4291B" w:rsidP="00F4291B">
            <w:pPr>
              <w:spacing w:after="0"/>
              <w:ind w:left="162"/>
              <w:rPr>
                <w:rFonts w:ascii="Arial" w:eastAsia="SimSun" w:hAnsi="Arial" w:cs="Arial"/>
                <w:sz w:val="18"/>
                <w:szCs w:val="22"/>
                <w:lang w:eastAsia="zh-CN"/>
              </w:rPr>
            </w:pPr>
            <w:r w:rsidRPr="00F4291B">
              <w:rPr>
                <w:rFonts w:ascii="Arial" w:eastAsia="SimSun" w:hAnsi="Arial" w:cs="Arial"/>
                <w:sz w:val="18"/>
                <w:szCs w:val="22"/>
                <w:lang w:eastAsia="zh-CN"/>
              </w:rPr>
              <w:t>PLUMPY NUT…………………………….A</w:t>
            </w:r>
          </w:p>
          <w:p w:rsidR="00F4291B" w:rsidRPr="00F4291B" w:rsidRDefault="00F4291B" w:rsidP="00F4291B">
            <w:pPr>
              <w:spacing w:after="0"/>
              <w:ind w:left="162"/>
              <w:rPr>
                <w:rFonts w:ascii="Arial" w:eastAsia="SimSun" w:hAnsi="Arial" w:cs="Arial"/>
                <w:sz w:val="18"/>
                <w:szCs w:val="22"/>
                <w:lang w:eastAsia="zh-CN"/>
              </w:rPr>
            </w:pPr>
            <w:r w:rsidRPr="00F4291B">
              <w:rPr>
                <w:rFonts w:ascii="Arial" w:eastAsia="SimSun" w:hAnsi="Arial" w:cs="Arial"/>
                <w:sz w:val="18"/>
                <w:szCs w:val="22"/>
                <w:lang w:eastAsia="zh-CN"/>
              </w:rPr>
              <w:t>NUTRIMIX………………………………....B</w:t>
            </w:r>
          </w:p>
          <w:p w:rsidR="00F4291B" w:rsidRPr="00F4291B" w:rsidRDefault="00F4291B" w:rsidP="00F4291B">
            <w:pPr>
              <w:spacing w:after="0"/>
              <w:ind w:left="162"/>
              <w:rPr>
                <w:rFonts w:ascii="Arial" w:eastAsia="SimSun" w:hAnsi="Arial" w:cs="Arial"/>
                <w:sz w:val="18"/>
                <w:szCs w:val="22"/>
                <w:lang w:eastAsia="zh-CN"/>
              </w:rPr>
            </w:pPr>
            <w:r w:rsidRPr="00F4291B">
              <w:rPr>
                <w:rFonts w:ascii="Arial" w:eastAsia="SimSun" w:hAnsi="Arial" w:cs="Arial"/>
                <w:sz w:val="18"/>
                <w:szCs w:val="22"/>
                <w:lang w:eastAsia="zh-CN"/>
              </w:rPr>
              <w:t>FIRST FOOD………………………………C</w:t>
            </w:r>
          </w:p>
          <w:p w:rsidR="00F4291B" w:rsidRPr="00F4291B" w:rsidRDefault="00F4291B" w:rsidP="00F4291B">
            <w:pPr>
              <w:spacing w:after="0"/>
              <w:ind w:left="162"/>
              <w:rPr>
                <w:rFonts w:ascii="Arial" w:eastAsia="SimSun" w:hAnsi="Arial" w:cs="Arial"/>
                <w:sz w:val="18"/>
                <w:szCs w:val="22"/>
                <w:lang w:eastAsia="zh-CN"/>
              </w:rPr>
            </w:pPr>
            <w:r w:rsidRPr="00F4291B">
              <w:rPr>
                <w:rFonts w:ascii="Arial" w:eastAsia="SimSun" w:hAnsi="Arial" w:cs="Arial"/>
                <w:sz w:val="18"/>
                <w:szCs w:val="22"/>
                <w:lang w:eastAsia="zh-CN"/>
              </w:rPr>
              <w:t>FOUNDATION PLUS…………………….D</w:t>
            </w:r>
          </w:p>
          <w:p w:rsidR="00F4291B" w:rsidRPr="00F4291B" w:rsidRDefault="00F4291B" w:rsidP="00F4291B">
            <w:pPr>
              <w:spacing w:after="0"/>
              <w:ind w:left="162"/>
              <w:rPr>
                <w:rFonts w:ascii="Arial" w:eastAsia="SimSun" w:hAnsi="Arial" w:cs="Arial"/>
                <w:sz w:val="18"/>
                <w:szCs w:val="22"/>
                <w:lang w:eastAsia="zh-CN"/>
              </w:rPr>
            </w:pPr>
            <w:r w:rsidRPr="00F4291B">
              <w:rPr>
                <w:rFonts w:ascii="Arial" w:eastAsia="SimSun" w:hAnsi="Arial" w:cs="Arial"/>
                <w:sz w:val="18"/>
                <w:szCs w:val="22"/>
                <w:lang w:eastAsia="zh-CN"/>
              </w:rPr>
              <w:t>FOUNDATION ADVANTAGE…………...E</w:t>
            </w:r>
          </w:p>
          <w:p w:rsidR="00F4291B" w:rsidRPr="00F4291B" w:rsidRDefault="00F4291B" w:rsidP="00F4291B">
            <w:pPr>
              <w:spacing w:after="0"/>
              <w:ind w:left="162"/>
              <w:rPr>
                <w:rFonts w:ascii="Arial" w:eastAsia="SimSun" w:hAnsi="Arial" w:cs="Arial"/>
                <w:sz w:val="18"/>
                <w:szCs w:val="22"/>
                <w:lang w:eastAsia="zh-CN"/>
              </w:rPr>
            </w:pPr>
            <w:r w:rsidRPr="00F4291B">
              <w:rPr>
                <w:rFonts w:ascii="Arial" w:eastAsia="SimSun" w:hAnsi="Arial" w:cs="Arial"/>
                <w:sz w:val="18"/>
                <w:szCs w:val="22"/>
                <w:lang w:eastAsia="zh-CN"/>
              </w:rPr>
              <w:t>IMMUNE BOOSTERS……………………F</w:t>
            </w:r>
          </w:p>
          <w:p w:rsidR="00F4291B" w:rsidRPr="00F4291B" w:rsidRDefault="00F4291B" w:rsidP="00F4291B">
            <w:pPr>
              <w:spacing w:after="0"/>
              <w:ind w:left="162"/>
              <w:rPr>
                <w:rFonts w:ascii="Arial" w:eastAsia="SimSun" w:hAnsi="Arial" w:cs="Arial"/>
                <w:sz w:val="18"/>
                <w:szCs w:val="22"/>
                <w:lang w:eastAsia="zh-CN"/>
              </w:rPr>
            </w:pPr>
            <w:r w:rsidRPr="00F4291B">
              <w:rPr>
                <w:rFonts w:ascii="Arial" w:eastAsia="SimSun" w:hAnsi="Arial" w:cs="Arial"/>
                <w:sz w:val="18"/>
                <w:szCs w:val="22"/>
                <w:lang w:eastAsia="zh-CN"/>
              </w:rPr>
              <w:t>MULTIVITAMINS…………………………G</w:t>
            </w:r>
          </w:p>
          <w:p w:rsidR="00F4291B" w:rsidRPr="00F4291B" w:rsidRDefault="00F4291B" w:rsidP="00F4291B">
            <w:pPr>
              <w:spacing w:after="0"/>
              <w:ind w:left="162"/>
              <w:rPr>
                <w:rFonts w:ascii="Arial" w:eastAsia="SimSun" w:hAnsi="Arial" w:cs="Arial"/>
                <w:sz w:val="18"/>
                <w:szCs w:val="22"/>
                <w:lang w:eastAsia="zh-CN"/>
              </w:rPr>
            </w:pPr>
            <w:r w:rsidRPr="00F4291B">
              <w:rPr>
                <w:rFonts w:ascii="Arial" w:eastAsia="SimSun" w:hAnsi="Arial" w:cs="Arial"/>
                <w:sz w:val="18"/>
                <w:szCs w:val="22"/>
                <w:lang w:eastAsia="zh-CN"/>
              </w:rPr>
              <w:t xml:space="preserve">OTHER…………………………………….X </w:t>
            </w:r>
          </w:p>
          <w:p w:rsidR="00F4291B" w:rsidRPr="00F4291B" w:rsidRDefault="00F4291B" w:rsidP="00F4291B">
            <w:pPr>
              <w:spacing w:after="0"/>
              <w:ind w:left="162"/>
              <w:rPr>
                <w:rFonts w:ascii="Arial" w:eastAsia="SimSun" w:hAnsi="Arial" w:cs="Arial"/>
                <w:sz w:val="18"/>
                <w:szCs w:val="22"/>
                <w:lang w:eastAsia="zh-CN"/>
              </w:rPr>
            </w:pPr>
          </w:p>
          <w:p w:rsidR="00F4291B" w:rsidRPr="00F4291B" w:rsidRDefault="00F4291B" w:rsidP="00F4291B">
            <w:pPr>
              <w:pBdr>
                <w:bottom w:val="single" w:sz="12" w:space="1" w:color="auto"/>
              </w:pBdr>
              <w:spacing w:after="60"/>
              <w:ind w:left="144"/>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szCs w:val="22"/>
                <w:lang w:eastAsia="zh-CN"/>
              </w:rPr>
            </w:pPr>
            <w:r w:rsidRPr="00F4291B">
              <w:rPr>
                <w:rFonts w:ascii="Arial" w:eastAsia="SimSun" w:hAnsi="Arial" w:cs="Arial"/>
                <w:caps/>
                <w:sz w:val="18"/>
                <w:lang w:eastAsia="zh-CN"/>
              </w:rPr>
              <w:t xml:space="preserve">                        (specify)</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bl>
    <w:p w:rsidR="00F4291B" w:rsidRPr="00F4291B" w:rsidRDefault="00F4291B" w:rsidP="00F4291B">
      <w:pPr>
        <w:spacing w:after="0"/>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sectPr w:rsidR="00F4291B" w:rsidRPr="00F4291B" w:rsidSect="00F4291B">
          <w:headerReference w:type="even" r:id="rId37"/>
          <w:headerReference w:type="default" r:id="rId38"/>
          <w:headerReference w:type="first" r:id="rId39"/>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F4291B" w:rsidRPr="00F4291B" w:rsidTr="00F4291B">
        <w:trPr>
          <w:trHeight w:val="485"/>
        </w:trPr>
        <w:tc>
          <w:tcPr>
            <w:tcW w:w="10620" w:type="dxa"/>
            <w:gridSpan w:val="4"/>
            <w:shd w:val="clear" w:color="auto" w:fill="auto"/>
            <w:vAlign w:val="center"/>
          </w:tcPr>
          <w:p w:rsidR="00F4291B" w:rsidRPr="00F4291B" w:rsidRDefault="00F4291B" w:rsidP="00F4291B">
            <w:pPr>
              <w:spacing w:after="0"/>
              <w:jc w:val="center"/>
              <w:rPr>
                <w:rFonts w:ascii="Arial" w:eastAsia="SimSun" w:hAnsi="Arial" w:cs="Arial"/>
                <w:b/>
                <w:caps/>
                <w:lang w:eastAsia="zh-CN"/>
              </w:rPr>
            </w:pPr>
            <w:r w:rsidRPr="00F4291B">
              <w:rPr>
                <w:rFonts w:eastAsia="SimSun"/>
                <w:sz w:val="24"/>
                <w:szCs w:val="24"/>
                <w:lang w:eastAsia="zh-CN"/>
              </w:rPr>
              <w:lastRenderedPageBreak/>
              <w:br w:type="page"/>
            </w:r>
            <w:r w:rsidRPr="00F4291B">
              <w:rPr>
                <w:rFonts w:eastAsia="SimSun"/>
                <w:sz w:val="24"/>
                <w:szCs w:val="24"/>
                <w:lang w:eastAsia="zh-CN"/>
              </w:rPr>
              <w:br w:type="page"/>
            </w:r>
            <w:r w:rsidRPr="00F4291B">
              <w:rPr>
                <w:rFonts w:eastAsia="SimSun"/>
                <w:sz w:val="24"/>
                <w:szCs w:val="24"/>
                <w:lang w:eastAsia="zh-CN"/>
              </w:rPr>
              <w:br w:type="page"/>
            </w:r>
            <w:r w:rsidRPr="00F4291B">
              <w:rPr>
                <w:rFonts w:ascii="Arial" w:eastAsia="SimSun" w:hAnsi="Arial" w:cs="Arial"/>
                <w:b/>
                <w:caps/>
                <w:lang w:eastAsia="zh-CN"/>
              </w:rPr>
              <w:t>module 8: tuberculosis and OTHER HEALTH ISSUES</w:t>
            </w:r>
          </w:p>
        </w:tc>
      </w:tr>
      <w:tr w:rsidR="00F4291B" w:rsidRPr="00F4291B" w:rsidTr="00F4291B">
        <w:trPr>
          <w:trHeight w:val="80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801</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Have you ever heard of an illness called tuberculosis or TB?</w:t>
            </w:r>
          </w:p>
        </w:tc>
        <w:tc>
          <w:tcPr>
            <w:tcW w:w="4050" w:type="dxa"/>
            <w:shd w:val="clear" w:color="auto" w:fill="auto"/>
          </w:tcPr>
          <w:p w:rsidR="00F4291B" w:rsidRPr="00F4291B" w:rsidRDefault="00F4291B" w:rsidP="00F4291B">
            <w:pPr>
              <w:spacing w:after="0"/>
              <w:ind w:left="144"/>
              <w:rPr>
                <w:rFonts w:ascii="Arial" w:eastAsia="SimSun" w:hAnsi="Arial" w:cs="Arial"/>
                <w:sz w:val="18"/>
                <w:lang w:eastAsia="zh-CN"/>
              </w:rPr>
            </w:pPr>
          </w:p>
          <w:p w:rsidR="00F4291B" w:rsidRPr="00F4291B" w:rsidRDefault="00F4291B" w:rsidP="00F4291B">
            <w:pPr>
              <w:spacing w:after="0"/>
              <w:ind w:left="144"/>
              <w:rPr>
                <w:rFonts w:ascii="Arial" w:eastAsia="SimSun" w:hAnsi="Arial" w:cs="Arial"/>
                <w:sz w:val="18"/>
                <w:lang w:eastAsia="zh-CN"/>
              </w:rPr>
            </w:pPr>
            <w:r w:rsidRPr="00F4291B">
              <w:rPr>
                <w:rFonts w:ascii="Arial" w:eastAsia="SimSun" w:hAnsi="Arial" w:cs="Arial"/>
                <w:sz w:val="18"/>
                <w:lang w:eastAsia="zh-CN"/>
              </w:rPr>
              <w:t>YES = 1</w:t>
            </w:r>
          </w:p>
          <w:p w:rsidR="00F4291B" w:rsidRPr="00F4291B" w:rsidRDefault="00F4291B" w:rsidP="00F4291B">
            <w:pPr>
              <w:spacing w:after="0"/>
              <w:ind w:left="144"/>
              <w:rPr>
                <w:rFonts w:ascii="Arial" w:eastAsia="SimSun" w:hAnsi="Arial" w:cs="Arial"/>
                <w:sz w:val="18"/>
                <w:lang w:eastAsia="zh-CN"/>
              </w:rPr>
            </w:pPr>
            <w:r w:rsidRPr="00F4291B">
              <w:rPr>
                <w:rFonts w:ascii="Arial" w:eastAsia="SimSun" w:hAnsi="Arial" w:cs="Arial"/>
                <w:sz w:val="18"/>
                <w:lang w:eastAsia="zh-CN"/>
              </w:rPr>
              <w:t>NO = 2</w:t>
            </w:r>
          </w:p>
          <w:p w:rsidR="00F4291B" w:rsidRPr="00F4291B" w:rsidRDefault="00F4291B" w:rsidP="00F4291B">
            <w:pPr>
              <w:spacing w:after="0"/>
              <w:ind w:left="144"/>
              <w:rPr>
                <w:rFonts w:ascii="Arial" w:eastAsia="SimSun" w:hAnsi="Arial" w:cs="Arial"/>
                <w:sz w:val="18"/>
                <w:lang w:eastAsia="zh-CN"/>
              </w:rPr>
            </w:pP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t xml:space="preserve">IF NO </w:t>
            </w:r>
            <w:r w:rsidRPr="00F4291B">
              <w:rPr>
                <w:rFonts w:ascii="Arial" w:eastAsia="SimSun" w:hAnsi="Arial" w:cs="Arial"/>
                <w:caps/>
                <w:lang w:eastAsia="zh-CN"/>
              </w:rPr>
              <w:sym w:font="Wingdings" w:char="F0E0"/>
            </w:r>
            <w:r w:rsidRPr="00F4291B">
              <w:rPr>
                <w:rFonts w:ascii="Arial" w:eastAsia="SimSun" w:hAnsi="Arial" w:cs="Arial"/>
                <w:caps/>
                <w:lang w:eastAsia="zh-CN"/>
              </w:rPr>
              <w:t xml:space="preserve"> 811</w:t>
            </w:r>
          </w:p>
        </w:tc>
      </w:tr>
      <w:tr w:rsidR="00F4291B" w:rsidRPr="00F4291B" w:rsidTr="00F4291B">
        <w:trPr>
          <w:trHeight w:val="116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802</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Can tuberculosis be cured?</w:t>
            </w: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t xml:space="preserve">if no, dk </w:t>
            </w:r>
            <w:r w:rsidRPr="00F4291B">
              <w:rPr>
                <w:rFonts w:ascii="Arial" w:eastAsia="SimSun" w:hAnsi="Arial" w:cs="Arial"/>
                <w:caps/>
                <w:lang w:eastAsia="zh-CN"/>
              </w:rPr>
              <w:sym w:font="Wingdings" w:char="F0E0"/>
            </w:r>
            <w:r w:rsidRPr="00F4291B">
              <w:rPr>
                <w:rFonts w:ascii="Arial" w:eastAsia="SimSun" w:hAnsi="Arial" w:cs="Arial"/>
                <w:caps/>
                <w:lang w:eastAsia="zh-CN"/>
              </w:rPr>
              <w:t xml:space="preserve"> 804</w:t>
            </w:r>
          </w:p>
        </w:tc>
      </w:tr>
      <w:tr w:rsidR="00F4291B" w:rsidRPr="00F4291B" w:rsidTr="00F4291B">
        <w:trPr>
          <w:trHeight w:val="1421"/>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803</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Can tuberculosis be cured in people with HIV?</w:t>
            </w: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89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804</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Have you </w:t>
            </w:r>
            <w:r w:rsidRPr="00F4291B">
              <w:rPr>
                <w:rFonts w:ascii="Arial" w:eastAsia="SimSun" w:hAnsi="Arial" w:cs="Arial"/>
                <w:u w:val="single"/>
                <w:lang w:eastAsia="zh-CN"/>
              </w:rPr>
              <w:t>ever</w:t>
            </w:r>
            <w:r w:rsidRPr="00F4291B">
              <w:rPr>
                <w:rFonts w:ascii="Arial" w:eastAsia="SimSun" w:hAnsi="Arial" w:cs="Arial"/>
                <w:lang w:eastAsia="zh-CN"/>
              </w:rPr>
              <w:t xml:space="preserve"> been told by a doctor or other health professional that you had tuberculosis?</w:t>
            </w: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w:t>
            </w:r>
            <w:r w:rsidRPr="00F4291B">
              <w:rPr>
                <w:rFonts w:ascii="Arial" w:eastAsia="SimSun" w:hAnsi="Arial" w:cs="Arial"/>
                <w:caps/>
                <w:sz w:val="18"/>
                <w:lang w:eastAsia="zh-CN"/>
              </w:rPr>
              <w:tab/>
              <w:t xml:space="preserve"> = 8</w:t>
            </w:r>
          </w:p>
          <w:p w:rsidR="00F4291B" w:rsidRPr="00F4291B" w:rsidRDefault="00F4291B" w:rsidP="00F4291B">
            <w:pPr>
              <w:spacing w:after="0"/>
              <w:ind w:left="144"/>
              <w:rPr>
                <w:rFonts w:ascii="Arial" w:eastAsia="SimSun" w:hAnsi="Arial" w:cs="Arial"/>
                <w:caps/>
                <w:sz w:val="18"/>
                <w:lang w:eastAsia="zh-CN"/>
              </w:rPr>
            </w:pP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t xml:space="preserve">IF NO, dk </w:t>
            </w:r>
            <w:r w:rsidRPr="00F4291B">
              <w:rPr>
                <w:rFonts w:ascii="Arial" w:eastAsia="SimSun" w:hAnsi="Arial" w:cs="Arial"/>
                <w:caps/>
                <w:lang w:eastAsia="zh-CN"/>
              </w:rPr>
              <w:sym w:font="Wingdings" w:char="F0E0"/>
            </w:r>
            <w:r w:rsidRPr="00F4291B">
              <w:rPr>
                <w:rFonts w:ascii="Arial" w:eastAsia="SimSun" w:hAnsi="Arial" w:cs="Arial"/>
                <w:caps/>
                <w:lang w:eastAsia="zh-CN"/>
              </w:rPr>
              <w:t xml:space="preserve"> 811</w:t>
            </w:r>
          </w:p>
        </w:tc>
      </w:tr>
      <w:tr w:rsidR="00F4291B" w:rsidRPr="00F4291B" w:rsidTr="00F4291B">
        <w:trPr>
          <w:trHeight w:val="170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805</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What month and year did a doctor or other health professional l</w:t>
            </w:r>
            <w:r w:rsidRPr="00F4291B">
              <w:rPr>
                <w:rFonts w:ascii="Arial" w:eastAsia="SimSun" w:hAnsi="Arial" w:cs="Arial"/>
                <w:u w:val="single"/>
                <w:lang w:eastAsia="zh-CN"/>
              </w:rPr>
              <w:t>ast</w:t>
            </w:r>
            <w:r w:rsidRPr="00F4291B">
              <w:rPr>
                <w:rFonts w:ascii="Arial" w:eastAsia="SimSun" w:hAnsi="Arial" w:cs="Arial"/>
                <w:lang w:eastAsia="zh-CN"/>
              </w:rPr>
              <w:t xml:space="preserve"> tell you that you have (had) tuberculosis?</w:t>
            </w:r>
          </w:p>
        </w:tc>
        <w:tc>
          <w:tcPr>
            <w:tcW w:w="4050" w:type="dxa"/>
            <w:shd w:val="clear" w:color="auto" w:fill="auto"/>
          </w:tcPr>
          <w:p w:rsidR="00F4291B" w:rsidRPr="00F4291B" w:rsidRDefault="00F4291B" w:rsidP="00F4291B">
            <w:pPr>
              <w:spacing w:after="120"/>
              <w:ind w:left="158"/>
              <w:rPr>
                <w:rFonts w:ascii="Arial" w:eastAsia="SimSun" w:hAnsi="Arial" w:cs="Arial"/>
                <w:caps/>
                <w:sz w:val="18"/>
                <w:szCs w:val="22"/>
                <w:lang w:eastAsia="zh-CN"/>
              </w:rPr>
            </w:pPr>
          </w:p>
          <w:p w:rsidR="00F4291B" w:rsidRPr="00F4291B" w:rsidRDefault="00F4291B" w:rsidP="00F4291B">
            <w:pPr>
              <w:spacing w:after="120"/>
              <w:ind w:left="158"/>
              <w:rPr>
                <w:rFonts w:ascii="Arial" w:eastAsia="SimSun" w:hAnsi="Arial" w:cs="Arial"/>
                <w:caps/>
                <w:sz w:val="18"/>
                <w:szCs w:val="22"/>
                <w:lang w:eastAsia="zh-CN"/>
              </w:rPr>
            </w:pPr>
            <w:r w:rsidRPr="00F4291B">
              <w:rPr>
                <w:rFonts w:ascii="Arial" w:eastAsia="SimSun" w:hAnsi="Arial" w:cs="Arial"/>
                <w:caps/>
                <w:sz w:val="18"/>
                <w:szCs w:val="22"/>
                <w:lang w:eastAsia="zh-CN"/>
              </w:rPr>
              <w:t>month ____ ____</w:t>
            </w:r>
          </w:p>
          <w:p w:rsidR="00F4291B" w:rsidRPr="00F4291B" w:rsidRDefault="00F4291B" w:rsidP="00F4291B">
            <w:pPr>
              <w:spacing w:after="120"/>
              <w:ind w:left="158"/>
              <w:rPr>
                <w:rFonts w:ascii="Arial" w:eastAsia="SimSun" w:hAnsi="Arial" w:cs="Arial"/>
                <w:caps/>
                <w:sz w:val="18"/>
                <w:szCs w:val="22"/>
                <w:lang w:eastAsia="zh-CN"/>
              </w:rPr>
            </w:pPr>
            <w:r w:rsidRPr="00F4291B">
              <w:rPr>
                <w:rFonts w:ascii="Arial" w:eastAsia="SimSun" w:hAnsi="Arial" w:cs="Arial"/>
                <w:caps/>
                <w:sz w:val="18"/>
                <w:szCs w:val="22"/>
                <w:lang w:eastAsia="zh-CN"/>
              </w:rPr>
              <w:t>don’t remember month= 88</w:t>
            </w:r>
          </w:p>
          <w:p w:rsidR="00F4291B" w:rsidRPr="00F4291B" w:rsidRDefault="00F4291B" w:rsidP="00F4291B">
            <w:pPr>
              <w:spacing w:after="120"/>
              <w:ind w:left="158"/>
              <w:rPr>
                <w:rFonts w:ascii="Arial" w:eastAsia="SimSun" w:hAnsi="Arial" w:cs="Arial"/>
                <w:caps/>
                <w:sz w:val="18"/>
                <w:szCs w:val="22"/>
                <w:lang w:eastAsia="zh-CN"/>
              </w:rPr>
            </w:pPr>
            <w:r w:rsidRPr="00F4291B">
              <w:rPr>
                <w:rFonts w:ascii="Arial" w:eastAsia="SimSun" w:hAnsi="Arial" w:cs="Arial"/>
                <w:caps/>
                <w:sz w:val="18"/>
                <w:szCs w:val="22"/>
                <w:lang w:eastAsia="zh-CN"/>
              </w:rPr>
              <w:t>year ____ ____ _____ _____</w:t>
            </w:r>
          </w:p>
          <w:p w:rsidR="00F4291B" w:rsidRPr="00F4291B" w:rsidRDefault="00F4291B" w:rsidP="00F4291B">
            <w:pPr>
              <w:spacing w:after="120"/>
              <w:ind w:left="158"/>
              <w:rPr>
                <w:rFonts w:ascii="Arial" w:eastAsia="SimSun" w:hAnsi="Arial" w:cs="Arial"/>
                <w:caps/>
                <w:sz w:val="18"/>
                <w:szCs w:val="22"/>
                <w:lang w:eastAsia="zh-CN"/>
              </w:rPr>
            </w:pPr>
            <w:r w:rsidRPr="00F4291B">
              <w:rPr>
                <w:rFonts w:ascii="Arial" w:eastAsia="SimSun" w:hAnsi="Arial" w:cs="Arial"/>
                <w:caps/>
                <w:sz w:val="18"/>
                <w:szCs w:val="22"/>
                <w:lang w:eastAsia="zh-CN"/>
              </w:rPr>
              <w:t>don’t remember year=8888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1178"/>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806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Have you </w:t>
            </w:r>
            <w:r w:rsidRPr="00F4291B">
              <w:rPr>
                <w:rFonts w:ascii="Arial" w:eastAsia="SimSun" w:hAnsi="Arial" w:cs="Arial"/>
                <w:u w:val="single"/>
                <w:lang w:eastAsia="zh-CN"/>
              </w:rPr>
              <w:t>ever</w:t>
            </w:r>
            <w:r w:rsidRPr="00F4291B">
              <w:rPr>
                <w:rFonts w:ascii="Arial" w:eastAsia="SimSun" w:hAnsi="Arial" w:cs="Arial"/>
                <w:lang w:eastAsia="zh-CN"/>
              </w:rPr>
              <w:t xml:space="preserve"> been to a TB clinic to receive care for your tuberculosis diagnosis?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w:t>
            </w:r>
            <w:r w:rsidRPr="00F4291B">
              <w:rPr>
                <w:rFonts w:ascii="Arial" w:eastAsia="SimSun" w:hAnsi="Arial" w:cs="Arial"/>
                <w:caps/>
                <w:sz w:val="18"/>
                <w:lang w:eastAsia="zh-CN"/>
              </w:rPr>
              <w:tab/>
              <w:t xml:space="preserve"> = 8</w:t>
            </w:r>
          </w:p>
          <w:p w:rsidR="00F4291B" w:rsidRPr="00F4291B" w:rsidRDefault="00F4291B" w:rsidP="00F4291B">
            <w:pPr>
              <w:spacing w:after="0"/>
              <w:ind w:left="144"/>
              <w:rPr>
                <w:rFonts w:ascii="Arial" w:eastAsia="SimSun" w:hAnsi="Arial" w:cs="Arial"/>
                <w:caps/>
                <w:sz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caps/>
                <w:lang w:eastAsia="zh-CN"/>
              </w:rPr>
              <w:t xml:space="preserve">IF NO, dk </w:t>
            </w:r>
            <w:r w:rsidRPr="00F4291B">
              <w:rPr>
                <w:rFonts w:ascii="Arial" w:eastAsia="SimSun" w:hAnsi="Arial" w:cs="Arial"/>
                <w:caps/>
                <w:lang w:eastAsia="zh-CN"/>
              </w:rPr>
              <w:sym w:font="Wingdings" w:char="F0E0"/>
            </w:r>
            <w:r w:rsidRPr="00F4291B">
              <w:rPr>
                <w:rFonts w:ascii="Arial" w:eastAsia="SimSun" w:hAnsi="Arial" w:cs="Arial"/>
                <w:caps/>
                <w:lang w:eastAsia="zh-CN"/>
              </w:rPr>
              <w:t xml:space="preserve"> 811</w:t>
            </w:r>
          </w:p>
        </w:tc>
      </w:tr>
      <w:tr w:rsidR="00F4291B" w:rsidRPr="00F4291B" w:rsidTr="00F4291B">
        <w:trPr>
          <w:trHeight w:val="1178"/>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807</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Were you tested for HIV at the TB clinic?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w:t>
            </w:r>
            <w:r w:rsidRPr="00F4291B">
              <w:rPr>
                <w:rFonts w:ascii="Arial" w:eastAsia="SimSun" w:hAnsi="Arial" w:cs="Arial"/>
                <w:caps/>
                <w:sz w:val="18"/>
                <w:lang w:eastAsia="zh-CN"/>
              </w:rPr>
              <w:tab/>
              <w:t xml:space="preserve"> = 8</w:t>
            </w:r>
          </w:p>
          <w:p w:rsidR="00F4291B" w:rsidRPr="00F4291B" w:rsidRDefault="00F4291B" w:rsidP="00F4291B">
            <w:pPr>
              <w:spacing w:after="0"/>
              <w:ind w:left="144"/>
              <w:rPr>
                <w:rFonts w:ascii="Arial" w:eastAsia="SimSun" w:hAnsi="Arial" w:cs="Arial"/>
                <w:caps/>
                <w:sz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629"/>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808</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Were you </w:t>
            </w:r>
            <w:r w:rsidRPr="00F4291B">
              <w:rPr>
                <w:rFonts w:ascii="Arial" w:eastAsia="SimSun" w:hAnsi="Arial" w:cs="Arial"/>
                <w:u w:val="single"/>
                <w:lang w:eastAsia="zh-CN"/>
              </w:rPr>
              <w:t>ever</w:t>
            </w:r>
            <w:r w:rsidRPr="00F4291B">
              <w:rPr>
                <w:rFonts w:ascii="Arial" w:eastAsia="SimSun" w:hAnsi="Arial" w:cs="Arial"/>
                <w:lang w:eastAsia="zh-CN"/>
              </w:rPr>
              <w:t xml:space="preserve"> treated for your tuberculosis?</w:t>
            </w: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w:t>
            </w:r>
            <w:r w:rsidRPr="00F4291B">
              <w:rPr>
                <w:rFonts w:ascii="Arial" w:eastAsia="SimSun" w:hAnsi="Arial" w:cs="Arial"/>
                <w:caps/>
                <w:sz w:val="18"/>
                <w:lang w:eastAsia="zh-CN"/>
              </w:rPr>
              <w:tab/>
              <w:t xml:space="preserve"> = 8</w:t>
            </w:r>
          </w:p>
          <w:p w:rsidR="00F4291B" w:rsidRPr="00F4291B" w:rsidRDefault="00F4291B" w:rsidP="00F4291B">
            <w:pPr>
              <w:spacing w:after="0"/>
              <w:ind w:left="144"/>
              <w:rPr>
                <w:rFonts w:ascii="Arial" w:eastAsia="SimSun" w:hAnsi="Arial" w:cs="Arial"/>
                <w:caps/>
                <w:sz w:val="18"/>
                <w:lang w:eastAsia="zh-CN"/>
              </w:rPr>
            </w:pP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t xml:space="preserve">if no,dk </w:t>
            </w:r>
            <w:r w:rsidRPr="00F4291B">
              <w:rPr>
                <w:rFonts w:ascii="Arial" w:eastAsia="SimSun" w:hAnsi="Arial" w:cs="Arial"/>
                <w:caps/>
                <w:lang w:eastAsia="zh-CN"/>
              </w:rPr>
              <w:sym w:font="Wingdings" w:char="F0E0"/>
            </w:r>
            <w:r w:rsidRPr="00F4291B">
              <w:rPr>
                <w:rFonts w:ascii="Arial" w:eastAsia="SimSun" w:hAnsi="Arial" w:cs="Arial"/>
                <w:caps/>
                <w:lang w:eastAsia="zh-CN"/>
              </w:rPr>
              <w:t>811</w:t>
            </w:r>
          </w:p>
        </w:tc>
      </w:tr>
      <w:tr w:rsidR="00F4291B" w:rsidRPr="00F4291B" w:rsidTr="00F4291B">
        <w:trPr>
          <w:trHeight w:val="629"/>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809</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Are you </w:t>
            </w:r>
            <w:r w:rsidRPr="00F4291B">
              <w:rPr>
                <w:rFonts w:ascii="Arial" w:eastAsia="SimSun" w:hAnsi="Arial" w:cs="Arial"/>
                <w:u w:val="single"/>
                <w:lang w:eastAsia="zh-CN"/>
              </w:rPr>
              <w:t>currently</w:t>
            </w:r>
            <w:r w:rsidRPr="00F4291B">
              <w:rPr>
                <w:rFonts w:ascii="Arial" w:eastAsia="SimSun" w:hAnsi="Arial" w:cs="Arial"/>
                <w:lang w:eastAsia="zh-CN"/>
              </w:rPr>
              <w:t xml:space="preserve"> taking treatment for your tuberculosis?</w:t>
            </w: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w:t>
            </w:r>
            <w:r w:rsidRPr="00F4291B">
              <w:rPr>
                <w:rFonts w:ascii="Arial" w:eastAsia="SimSun" w:hAnsi="Arial" w:cs="Arial"/>
                <w:caps/>
                <w:sz w:val="18"/>
                <w:lang w:eastAsia="zh-CN"/>
              </w:rPr>
              <w:tab/>
              <w:t xml:space="preserve"> = 8</w:t>
            </w:r>
          </w:p>
          <w:p w:rsidR="00F4291B" w:rsidRPr="00F4291B" w:rsidRDefault="00F4291B" w:rsidP="00F4291B">
            <w:pPr>
              <w:spacing w:after="0"/>
              <w:ind w:left="144"/>
              <w:rPr>
                <w:rFonts w:ascii="Arial" w:eastAsia="SimSun" w:hAnsi="Arial" w:cs="Arial"/>
                <w:caps/>
                <w:sz w:val="18"/>
                <w:lang w:eastAsia="zh-CN"/>
              </w:rPr>
            </w:pPr>
          </w:p>
        </w:tc>
        <w:tc>
          <w:tcPr>
            <w:tcW w:w="1170" w:type="dxa"/>
            <w:shd w:val="clear" w:color="auto" w:fill="auto"/>
          </w:tcPr>
          <w:p w:rsidR="00F4291B" w:rsidRPr="00F4291B" w:rsidRDefault="00F4291B" w:rsidP="00F4291B">
            <w:pPr>
              <w:spacing w:after="0"/>
              <w:rPr>
                <w:rFonts w:ascii="Arial" w:eastAsia="SimSun" w:hAnsi="Arial" w:cs="Arial"/>
                <w:caps/>
                <w:lang w:eastAsia="zh-CN"/>
              </w:rPr>
            </w:pPr>
          </w:p>
        </w:tc>
      </w:tr>
    </w:tbl>
    <w:p w:rsidR="00F4291B" w:rsidRPr="00F4291B" w:rsidRDefault="00F4291B" w:rsidP="00F4291B">
      <w:pPr>
        <w:spacing w:after="0" w:line="240" w:lineRule="auto"/>
        <w:rPr>
          <w:rFonts w:eastAsia="SimSun"/>
          <w:sz w:val="24"/>
          <w:szCs w:val="24"/>
          <w:lang w:eastAsia="zh-CN"/>
        </w:rPr>
      </w:pPr>
      <w:r w:rsidRPr="00F4291B">
        <w:rPr>
          <w:rFonts w:eastAsia="SimSun"/>
          <w:sz w:val="24"/>
          <w:szCs w:val="24"/>
          <w:lang w:eastAsia="zh-CN"/>
        </w:rPr>
        <w:br w:type="page"/>
      </w: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F4291B" w:rsidRPr="00F4291B" w:rsidTr="00F4291B">
        <w:trPr>
          <w:trHeight w:val="899"/>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810</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How many months did you take treatment for tuberculosis?</w:t>
            </w: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months ____ _____</w:t>
            </w:r>
          </w:p>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w:t>
            </w:r>
            <w:r w:rsidRPr="00F4291B">
              <w:rPr>
                <w:rFonts w:ascii="Arial" w:eastAsia="SimSun" w:hAnsi="Arial" w:cs="Arial"/>
                <w:caps/>
                <w:sz w:val="18"/>
                <w:lang w:eastAsia="zh-CN"/>
              </w:rPr>
              <w:tab/>
              <w:t xml:space="preserve"> = 88</w:t>
            </w:r>
          </w:p>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rPr>
                <w:rFonts w:ascii="Arial" w:eastAsia="SimSun" w:hAnsi="Arial" w:cs="Arial"/>
                <w:caps/>
                <w:sz w:val="18"/>
                <w:lang w:eastAsia="zh-CN"/>
              </w:rPr>
            </w:pP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899"/>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811</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Did you sleep under a mosquito net </w:t>
            </w:r>
            <w:r w:rsidRPr="00F4291B">
              <w:rPr>
                <w:rFonts w:ascii="Arial" w:eastAsia="SimSun" w:hAnsi="Arial" w:cs="Arial"/>
                <w:u w:val="single"/>
                <w:lang w:eastAsia="zh-CN"/>
              </w:rPr>
              <w:t>last night</w:t>
            </w:r>
            <w:r w:rsidRPr="00F4291B">
              <w:rPr>
                <w:rFonts w:ascii="Arial" w:eastAsia="SimSun" w:hAnsi="Arial" w:cs="Arial"/>
                <w:lang w:eastAsia="zh-CN"/>
              </w:rPr>
              <w:t>?</w:t>
            </w: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tc>
        <w:tc>
          <w:tcPr>
            <w:tcW w:w="1170" w:type="dxa"/>
            <w:shd w:val="clear" w:color="auto" w:fill="auto"/>
          </w:tcPr>
          <w:p w:rsidR="00F4291B" w:rsidRPr="00F4291B" w:rsidRDefault="00F4291B" w:rsidP="00F4291B">
            <w:pPr>
              <w:spacing w:after="0"/>
              <w:rPr>
                <w:rFonts w:ascii="Arial" w:eastAsia="SimSun" w:hAnsi="Arial" w:cs="Arial"/>
                <w:caps/>
                <w:lang w:eastAsia="zh-CN"/>
              </w:rPr>
            </w:pPr>
          </w:p>
          <w:p w:rsidR="00F4291B" w:rsidRPr="00F4291B" w:rsidRDefault="00F4291B" w:rsidP="00F4291B">
            <w:pPr>
              <w:spacing w:after="0"/>
              <w:rPr>
                <w:rFonts w:ascii="Arial" w:eastAsia="SimSun" w:hAnsi="Arial" w:cs="Arial"/>
                <w:caps/>
                <w:lang w:eastAsia="zh-CN"/>
              </w:rPr>
            </w:pPr>
            <w:r w:rsidRPr="00F4291B">
              <w:rPr>
                <w:rFonts w:ascii="Arial" w:eastAsia="SimSun" w:hAnsi="Arial" w:cs="Arial"/>
                <w:caps/>
                <w:lang w:eastAsia="zh-CN"/>
              </w:rPr>
              <w:t>if no</w:t>
            </w:r>
            <w:r w:rsidRPr="00F4291B">
              <w:rPr>
                <w:rFonts w:ascii="Arial" w:eastAsia="SimSun" w:hAnsi="Arial" w:cs="Arial"/>
                <w:caps/>
                <w:lang w:eastAsia="zh-CN"/>
              </w:rPr>
              <w:sym w:font="Wingdings" w:char="F0E0"/>
            </w:r>
          </w:p>
          <w:p w:rsidR="00F4291B" w:rsidRPr="00F4291B" w:rsidRDefault="00F4291B" w:rsidP="00F4291B">
            <w:pPr>
              <w:spacing w:after="0"/>
              <w:rPr>
                <w:rFonts w:ascii="Arial" w:eastAsia="SimSun" w:hAnsi="Arial" w:cs="Arial"/>
                <w:lang w:eastAsia="zh-CN"/>
              </w:rPr>
            </w:pPr>
            <w:r w:rsidRPr="00F4291B">
              <w:rPr>
                <w:rFonts w:ascii="Arial" w:eastAsia="SimSun" w:hAnsi="Arial" w:cs="Arial"/>
                <w:caps/>
                <w:lang w:eastAsia="zh-CN"/>
              </w:rPr>
              <w:t>901</w:t>
            </w:r>
          </w:p>
        </w:tc>
      </w:tr>
      <w:tr w:rsidR="00F4291B" w:rsidRPr="00F4291B" w:rsidTr="00F4291B">
        <w:trPr>
          <w:trHeight w:val="899"/>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812</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Do you know if this mosquito net was ever treated with an insecticide to kill or repel mosquitos?</w:t>
            </w:r>
          </w:p>
        </w:tc>
        <w:tc>
          <w:tcPr>
            <w:tcW w:w="4050" w:type="dxa"/>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w:t>
            </w:r>
            <w:r w:rsidRPr="00F4291B">
              <w:rPr>
                <w:rFonts w:ascii="Arial" w:eastAsia="SimSun" w:hAnsi="Arial" w:cs="Arial"/>
                <w:caps/>
                <w:sz w:val="18"/>
                <w:lang w:eastAsia="zh-CN"/>
              </w:rPr>
              <w:tab/>
              <w:t xml:space="preserve"> = 8</w:t>
            </w:r>
          </w:p>
          <w:p w:rsidR="00F4291B" w:rsidRPr="00F4291B" w:rsidRDefault="00F4291B" w:rsidP="00F4291B">
            <w:pPr>
              <w:spacing w:after="0"/>
              <w:ind w:left="144"/>
              <w:rPr>
                <w:rFonts w:ascii="Arial" w:eastAsia="SimSun" w:hAnsi="Arial" w:cs="Arial"/>
                <w:caps/>
                <w:sz w:val="18"/>
                <w:lang w:eastAsia="zh-CN"/>
              </w:rPr>
            </w:pP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539"/>
        </w:trPr>
        <w:tc>
          <w:tcPr>
            <w:tcW w:w="10620" w:type="dxa"/>
            <w:gridSpan w:val="4"/>
            <w:shd w:val="clear" w:color="auto" w:fill="auto"/>
            <w:vAlign w:val="center"/>
          </w:tcPr>
          <w:p w:rsidR="00F4291B" w:rsidRPr="00F4291B" w:rsidRDefault="00F4291B" w:rsidP="00F4291B">
            <w:pPr>
              <w:spacing w:after="0"/>
              <w:rPr>
                <w:rFonts w:ascii="Arial" w:eastAsia="SimSun" w:hAnsi="Arial" w:cs="Arial"/>
                <w:b/>
                <w:lang w:eastAsia="zh-CN"/>
              </w:rPr>
            </w:pPr>
            <w:r w:rsidRPr="00F4291B">
              <w:rPr>
                <w:rFonts w:ascii="Arial" w:eastAsia="SimSun" w:hAnsi="Arial" w:cs="Arial"/>
                <w:b/>
                <w:lang w:eastAsia="zh-CN"/>
              </w:rPr>
              <w:t>QUESTIONS 813-815 ARE NOT ASKED FOR MALES.</w:t>
            </w:r>
          </w:p>
        </w:tc>
      </w:tr>
    </w:tbl>
    <w:p w:rsidR="00F4291B" w:rsidRPr="00F4291B" w:rsidRDefault="00F4291B" w:rsidP="00F4291B">
      <w:pPr>
        <w:spacing w:after="0" w:line="240" w:lineRule="auto"/>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sectPr w:rsidR="00F4291B" w:rsidRPr="00F4291B" w:rsidSect="00F4291B">
          <w:headerReference w:type="even" r:id="rId40"/>
          <w:headerReference w:type="default" r:id="rId41"/>
          <w:headerReference w:type="first" r:id="rId42"/>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1350"/>
        <w:gridCol w:w="1350"/>
        <w:gridCol w:w="1350"/>
        <w:gridCol w:w="1170"/>
      </w:tblGrid>
      <w:tr w:rsidR="00F4291B" w:rsidRPr="00F4291B" w:rsidTr="00F4291B">
        <w:trPr>
          <w:trHeight w:val="485"/>
        </w:trPr>
        <w:tc>
          <w:tcPr>
            <w:tcW w:w="10620" w:type="dxa"/>
            <w:gridSpan w:val="6"/>
            <w:shd w:val="clear" w:color="auto" w:fill="auto"/>
            <w:vAlign w:val="center"/>
          </w:tcPr>
          <w:p w:rsidR="00F4291B" w:rsidRPr="00F4291B" w:rsidRDefault="00F4291B" w:rsidP="00F4291B">
            <w:pPr>
              <w:spacing w:after="0"/>
              <w:jc w:val="center"/>
              <w:rPr>
                <w:rFonts w:ascii="Arial" w:eastAsia="SimSun" w:hAnsi="Arial" w:cs="Arial"/>
                <w:b/>
                <w:caps/>
                <w:lang w:eastAsia="zh-CN"/>
              </w:rPr>
            </w:pPr>
            <w:r w:rsidRPr="00F4291B">
              <w:rPr>
                <w:rFonts w:eastAsia="SimSun"/>
                <w:sz w:val="24"/>
                <w:szCs w:val="24"/>
                <w:lang w:eastAsia="zh-CN"/>
              </w:rPr>
              <w:lastRenderedPageBreak/>
              <w:br w:type="page"/>
            </w:r>
            <w:r w:rsidRPr="00F4291B">
              <w:rPr>
                <w:rFonts w:eastAsia="SimSun"/>
                <w:sz w:val="24"/>
                <w:szCs w:val="24"/>
                <w:lang w:eastAsia="zh-CN"/>
              </w:rPr>
              <w:br w:type="page"/>
            </w:r>
            <w:r w:rsidRPr="00F4291B">
              <w:rPr>
                <w:rFonts w:eastAsia="SimSun"/>
                <w:sz w:val="24"/>
                <w:szCs w:val="24"/>
                <w:lang w:eastAsia="zh-CN"/>
              </w:rPr>
              <w:br w:type="page"/>
            </w:r>
            <w:r w:rsidRPr="00F4291B">
              <w:rPr>
                <w:rFonts w:ascii="Arial" w:eastAsia="SimSun" w:hAnsi="Arial" w:cs="Arial"/>
                <w:b/>
                <w:caps/>
                <w:lang w:eastAsia="zh-CN"/>
              </w:rPr>
              <w:t>module 9: blood safety and medical injections</w:t>
            </w:r>
          </w:p>
        </w:tc>
      </w:tr>
      <w:tr w:rsidR="00F4291B" w:rsidRPr="00F4291B" w:rsidTr="00F4291B">
        <w:trPr>
          <w:trHeight w:val="89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901</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Have you </w:t>
            </w:r>
            <w:r w:rsidRPr="00F4291B">
              <w:rPr>
                <w:rFonts w:ascii="Arial" w:eastAsia="SimSun" w:hAnsi="Arial" w:cs="Arial"/>
                <w:u w:val="single"/>
                <w:lang w:eastAsia="zh-CN"/>
              </w:rPr>
              <w:t>ever</w:t>
            </w:r>
            <w:r w:rsidRPr="00F4291B">
              <w:rPr>
                <w:rFonts w:ascii="Arial" w:eastAsia="SimSun" w:hAnsi="Arial" w:cs="Arial"/>
                <w:lang w:eastAsia="zh-CN"/>
              </w:rPr>
              <w:t xml:space="preserve"> had a blood transfusion?</w:t>
            </w:r>
          </w:p>
        </w:tc>
        <w:tc>
          <w:tcPr>
            <w:tcW w:w="4050" w:type="dxa"/>
            <w:gridSpan w:val="3"/>
            <w:shd w:val="clear" w:color="auto" w:fill="auto"/>
          </w:tcPr>
          <w:p w:rsidR="00F4291B" w:rsidRPr="00F4291B" w:rsidRDefault="00F4291B" w:rsidP="00F4291B">
            <w:pPr>
              <w:spacing w:after="0"/>
              <w:ind w:left="120" w:hangingChars="60" w:hanging="120"/>
              <w:rPr>
                <w:rFonts w:ascii="Arial" w:eastAsia="SimSun" w:hAnsi="Arial" w:cs="Arial"/>
                <w:caps/>
                <w:lang w:eastAsia="zh-CN"/>
              </w:rPr>
            </w:pP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Yes = 1</w:t>
            </w: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No = 2</w:t>
            </w:r>
          </w:p>
          <w:p w:rsidR="00F4291B" w:rsidRPr="00F4291B" w:rsidRDefault="00F4291B" w:rsidP="00F4291B">
            <w:pPr>
              <w:spacing w:after="0"/>
              <w:ind w:left="144"/>
              <w:rPr>
                <w:rFonts w:ascii="Arial" w:eastAsia="SimSun" w:hAnsi="Arial" w:cs="Arial"/>
                <w:caps/>
                <w:lang w:eastAsia="zh-CN"/>
              </w:rPr>
            </w:pPr>
            <w:r w:rsidRPr="00F4291B">
              <w:rPr>
                <w:rFonts w:ascii="Arial" w:eastAsia="SimSun" w:hAnsi="Arial" w:cs="Arial"/>
                <w:caps/>
                <w:lang w:eastAsia="zh-CN"/>
              </w:rPr>
              <w:t>DON'T KNOW</w:t>
            </w:r>
            <w:r w:rsidRPr="00F4291B">
              <w:rPr>
                <w:rFonts w:ascii="Arial" w:eastAsia="SimSun" w:hAnsi="Arial" w:cs="Arial"/>
                <w:caps/>
                <w:lang w:eastAsia="zh-CN"/>
              </w:rPr>
              <w:tab/>
              <w:t xml:space="preserve"> = 8</w:t>
            </w:r>
          </w:p>
          <w:p w:rsidR="00F4291B" w:rsidRPr="00F4291B" w:rsidRDefault="00F4291B" w:rsidP="00F4291B">
            <w:pPr>
              <w:spacing w:after="0"/>
              <w:ind w:left="144"/>
              <w:rPr>
                <w:rFonts w:ascii="Arial" w:eastAsia="SimSun" w:hAnsi="Arial" w:cs="Arial"/>
                <w:caps/>
                <w:lang w:eastAsia="zh-CN"/>
              </w:rPr>
            </w:pPr>
          </w:p>
        </w:tc>
        <w:tc>
          <w:tcPr>
            <w:tcW w:w="117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IF NO, DK </w:t>
            </w:r>
            <w:r w:rsidRPr="00F4291B">
              <w:rPr>
                <w:rFonts w:ascii="Arial" w:eastAsia="SimSun" w:hAnsi="Arial" w:cs="Arial"/>
                <w:lang w:eastAsia="zh-CN"/>
              </w:rPr>
              <w:sym w:font="Wingdings" w:char="F0E0"/>
            </w:r>
            <w:r w:rsidRPr="00F4291B">
              <w:rPr>
                <w:rFonts w:ascii="Arial" w:eastAsia="SimSun" w:hAnsi="Arial" w:cs="Arial"/>
                <w:lang w:eastAsia="zh-CN"/>
              </w:rPr>
              <w:t xml:space="preserve"> 903</w:t>
            </w:r>
          </w:p>
        </w:tc>
      </w:tr>
      <w:tr w:rsidR="00F4291B" w:rsidRPr="00F4291B" w:rsidTr="00F4291B">
        <w:trPr>
          <w:trHeight w:val="1592"/>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902</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When was the </w:t>
            </w:r>
            <w:r w:rsidRPr="00F4291B">
              <w:rPr>
                <w:rFonts w:ascii="Arial" w:eastAsia="SimSun" w:hAnsi="Arial" w:cs="Arial"/>
                <w:u w:val="single"/>
                <w:lang w:eastAsia="zh-CN"/>
              </w:rPr>
              <w:t>last</w:t>
            </w:r>
            <w:r w:rsidRPr="00F4291B">
              <w:rPr>
                <w:rFonts w:ascii="Arial" w:eastAsia="SimSun" w:hAnsi="Arial" w:cs="Arial"/>
                <w:lang w:eastAsia="zh-CN"/>
              </w:rPr>
              <w:t xml:space="preserve"> time you had a blood transfusion?</w:t>
            </w:r>
          </w:p>
        </w:tc>
        <w:tc>
          <w:tcPr>
            <w:tcW w:w="4050" w:type="dxa"/>
            <w:gridSpan w:val="3"/>
            <w:shd w:val="clear" w:color="auto" w:fill="auto"/>
          </w:tcPr>
          <w:p w:rsidR="00F4291B" w:rsidRPr="00F4291B" w:rsidRDefault="00F4291B" w:rsidP="00F4291B">
            <w:pPr>
              <w:spacing w:after="60"/>
              <w:ind w:left="144" w:hanging="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DAYS AGO _____   _____</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WEEKS AGO   _____  _____</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MONtHS AGO  _____  _____</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YEARS AGO   ____  _____</w:t>
            </w:r>
          </w:p>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DON'T KNOW</w:t>
            </w:r>
            <w:r w:rsidRPr="00F4291B">
              <w:rPr>
                <w:rFonts w:ascii="Arial" w:eastAsia="SimSun" w:hAnsi="Arial" w:cs="Arial"/>
                <w:caps/>
                <w:sz w:val="18"/>
                <w:lang w:eastAsia="zh-CN"/>
              </w:rPr>
              <w:tab/>
              <w:t xml:space="preserve"> = 88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998"/>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903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Have you </w:t>
            </w:r>
            <w:r w:rsidRPr="00F4291B">
              <w:rPr>
                <w:rFonts w:ascii="Arial" w:eastAsia="SimSun" w:hAnsi="Arial" w:cs="Arial"/>
                <w:u w:val="single"/>
                <w:lang w:eastAsia="zh-CN"/>
              </w:rPr>
              <w:t>ever</w:t>
            </w:r>
            <w:r w:rsidRPr="00F4291B">
              <w:rPr>
                <w:rFonts w:ascii="Arial" w:eastAsia="SimSun" w:hAnsi="Arial" w:cs="Arial"/>
                <w:lang w:eastAsia="zh-CN"/>
              </w:rPr>
              <w:t xml:space="preserve"> donated blood?</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firstLine="14"/>
              <w:rPr>
                <w:rFonts w:ascii="Arial" w:eastAsia="SimSun" w:hAnsi="Arial" w:cs="Arial"/>
                <w:caps/>
                <w:sz w:val="18"/>
                <w:lang w:eastAsia="zh-CN"/>
              </w:rPr>
            </w:pPr>
          </w:p>
          <w:p w:rsidR="00F4291B" w:rsidRPr="00F4291B" w:rsidRDefault="00F4291B" w:rsidP="00F4291B">
            <w:pPr>
              <w:spacing w:after="0"/>
              <w:ind w:left="144" w:firstLine="1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firstLine="14"/>
              <w:rPr>
                <w:rFonts w:ascii="Arial" w:eastAsia="SimSun" w:hAnsi="Arial" w:cs="Arial"/>
                <w:caps/>
                <w:sz w:val="18"/>
                <w:lang w:eastAsia="zh-CN"/>
              </w:rPr>
            </w:pPr>
            <w:r w:rsidRPr="00F4291B">
              <w:rPr>
                <w:rFonts w:ascii="Arial" w:eastAsia="SimSun" w:hAnsi="Arial" w:cs="Arial"/>
                <w:caps/>
                <w:sz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lang w:eastAsia="zh-CN"/>
              </w:rPr>
            </w:pP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t xml:space="preserve">IF NO </w:t>
            </w: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sym w:font="Wingdings" w:char="F0E0"/>
            </w:r>
            <w:r w:rsidRPr="00F4291B">
              <w:rPr>
                <w:rFonts w:ascii="Arial" w:eastAsia="SimSun" w:hAnsi="Arial" w:cs="Arial"/>
                <w:sz w:val="18"/>
                <w:lang w:eastAsia="zh-CN"/>
              </w:rPr>
              <w:t xml:space="preserve"> 911</w:t>
            </w:r>
          </w:p>
        </w:tc>
      </w:tr>
      <w:tr w:rsidR="00F4291B" w:rsidRPr="00F4291B" w:rsidTr="00F4291B">
        <w:trPr>
          <w:trHeight w:val="107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904</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Have you donated blood in the </w:t>
            </w:r>
            <w:r w:rsidRPr="00F4291B">
              <w:rPr>
                <w:rFonts w:ascii="Arial" w:eastAsia="SimSun" w:hAnsi="Arial" w:cs="Arial"/>
                <w:u w:val="single"/>
                <w:lang w:eastAsia="zh-CN"/>
              </w:rPr>
              <w:t>last 12 months</w:t>
            </w:r>
            <w:r w:rsidRPr="00F4291B">
              <w:rPr>
                <w:rFonts w:ascii="Arial" w:eastAsia="SimSun" w:hAnsi="Arial" w:cs="Arial"/>
                <w:lang w:eastAsia="zh-CN"/>
              </w:rPr>
              <w:t>?</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tc>
        <w:tc>
          <w:tcPr>
            <w:tcW w:w="1170" w:type="dxa"/>
            <w:shd w:val="clear" w:color="auto" w:fill="auto"/>
          </w:tcPr>
          <w:p w:rsidR="00F4291B" w:rsidRPr="00F4291B" w:rsidRDefault="00F4291B" w:rsidP="00F4291B">
            <w:pPr>
              <w:spacing w:after="0"/>
              <w:rPr>
                <w:rFonts w:ascii="Arial" w:eastAsia="SimSun" w:hAnsi="Arial" w:cs="Arial"/>
                <w:sz w:val="18"/>
                <w:lang w:eastAsia="zh-CN"/>
              </w:rPr>
            </w:pP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t xml:space="preserve">IF NO </w:t>
            </w: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sym w:font="Wingdings" w:char="F0E0"/>
            </w:r>
            <w:r w:rsidRPr="00F4291B">
              <w:rPr>
                <w:rFonts w:ascii="Arial" w:eastAsia="SimSun" w:hAnsi="Arial" w:cs="Arial"/>
                <w:sz w:val="18"/>
                <w:lang w:eastAsia="zh-CN"/>
              </w:rPr>
              <w:t xml:space="preserve"> 910</w:t>
            </w:r>
          </w:p>
        </w:tc>
      </w:tr>
      <w:tr w:rsidR="00F4291B" w:rsidRPr="00F4291B" w:rsidTr="00F4291B">
        <w:trPr>
          <w:trHeight w:val="881"/>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905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How many times did you donate blood in the last 12 months? </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__ __</w:t>
            </w:r>
          </w:p>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w:t>
            </w:r>
            <w:r w:rsidRPr="00F4291B">
              <w:rPr>
                <w:rFonts w:ascii="Arial" w:eastAsia="SimSun" w:hAnsi="Arial" w:cs="Arial"/>
                <w:caps/>
                <w:sz w:val="18"/>
                <w:lang w:eastAsia="zh-CN"/>
              </w:rPr>
              <w:tab/>
              <w:t xml:space="preserve"> = 88</w:t>
            </w:r>
            <w:del w:id="5" w:author="Joy Mirjahangir" w:date="2011-10-17T22:31:00Z">
              <w:r w:rsidRPr="00F4291B" w:rsidDel="00C23CCF">
                <w:rPr>
                  <w:rFonts w:ascii="Arial" w:eastAsia="SimSun" w:hAnsi="Arial" w:cs="Arial"/>
                  <w:caps/>
                  <w:sz w:val="18"/>
                  <w:lang w:eastAsia="zh-CN"/>
                </w:rPr>
                <w:delText>8</w:delText>
              </w:r>
            </w:del>
          </w:p>
          <w:p w:rsidR="00F4291B" w:rsidRPr="00F4291B" w:rsidRDefault="00F4291B" w:rsidP="00F4291B">
            <w:pPr>
              <w:spacing w:after="0"/>
              <w:ind w:left="144"/>
              <w:rPr>
                <w:rFonts w:ascii="Arial" w:eastAsia="SimSun" w:hAnsi="Arial" w:cs="Arial"/>
                <w:caps/>
                <w:sz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lang w:eastAsia="zh-CN"/>
              </w:rPr>
            </w:pPr>
          </w:p>
        </w:tc>
      </w:tr>
      <w:tr w:rsidR="00F4291B" w:rsidRPr="00F4291B" w:rsidTr="00F4291B">
        <w:trPr>
          <w:trHeight w:val="989"/>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906</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The</w:t>
            </w:r>
            <w:r w:rsidRPr="00F4291B">
              <w:rPr>
                <w:rFonts w:ascii="Arial" w:eastAsia="SimSun" w:hAnsi="Arial" w:cs="Arial"/>
                <w:u w:val="single"/>
                <w:lang w:eastAsia="zh-CN"/>
              </w:rPr>
              <w:t xml:space="preserve"> last</w:t>
            </w:r>
            <w:r w:rsidRPr="00F4291B">
              <w:rPr>
                <w:rFonts w:ascii="Arial" w:eastAsia="SimSun" w:hAnsi="Arial" w:cs="Arial"/>
                <w:lang w:eastAsia="zh-CN"/>
              </w:rPr>
              <w:t xml:space="preserve"> time you donated blood, were you asked to donate or did you donate voluntarily?</w:t>
            </w:r>
          </w:p>
        </w:tc>
        <w:tc>
          <w:tcPr>
            <w:tcW w:w="4050" w:type="dxa"/>
            <w:gridSpan w:val="3"/>
            <w:shd w:val="clear" w:color="auto" w:fill="auto"/>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was asked to donate = 1</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donated voluntarily = 2</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don’t know = 8</w:t>
            </w:r>
          </w:p>
          <w:p w:rsidR="00F4291B" w:rsidRPr="00F4291B" w:rsidRDefault="00F4291B" w:rsidP="00F4291B">
            <w:pPr>
              <w:spacing w:after="60"/>
              <w:ind w:left="144"/>
              <w:rPr>
                <w:rFonts w:ascii="Arial" w:eastAsia="SimSun" w:hAnsi="Arial" w:cs="Arial"/>
                <w:caps/>
                <w:sz w:val="18"/>
                <w:lang w:eastAsia="zh-CN"/>
              </w:rPr>
            </w:pPr>
          </w:p>
        </w:tc>
        <w:tc>
          <w:tcPr>
            <w:tcW w:w="1170" w:type="dxa"/>
            <w:shd w:val="clear" w:color="auto" w:fill="auto"/>
          </w:tcPr>
          <w:p w:rsidR="00F4291B" w:rsidRPr="00F4291B" w:rsidRDefault="00F4291B" w:rsidP="00F4291B">
            <w:pPr>
              <w:spacing w:after="0"/>
              <w:rPr>
                <w:rFonts w:ascii="Arial" w:eastAsia="SimSun" w:hAnsi="Arial" w:cs="Arial"/>
                <w:sz w:val="18"/>
                <w:lang w:eastAsia="zh-CN"/>
              </w:rPr>
            </w:pP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t xml:space="preserve">IF 2 OR 8 </w:t>
            </w: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sym w:font="Wingdings" w:char="F0E0"/>
            </w:r>
            <w:r w:rsidRPr="00F4291B">
              <w:rPr>
                <w:rFonts w:ascii="Arial" w:eastAsia="SimSun" w:hAnsi="Arial" w:cs="Arial"/>
                <w:sz w:val="18"/>
                <w:lang w:eastAsia="zh-CN"/>
              </w:rPr>
              <w:t>908</w:t>
            </w:r>
          </w:p>
        </w:tc>
      </w:tr>
      <w:tr w:rsidR="00F4291B" w:rsidRPr="00F4291B" w:rsidTr="00F4291B">
        <w:trPr>
          <w:trHeight w:val="2231"/>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907</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Who </w:t>
            </w:r>
            <w:r w:rsidRPr="00F4291B">
              <w:rPr>
                <w:rFonts w:ascii="Arial" w:eastAsia="SimSun" w:hAnsi="Arial" w:cs="Arial"/>
                <w:u w:val="single"/>
                <w:lang w:eastAsia="zh-CN"/>
              </w:rPr>
              <w:t>asked</w:t>
            </w:r>
            <w:r w:rsidRPr="00F4291B">
              <w:rPr>
                <w:rFonts w:ascii="Arial" w:eastAsia="SimSun" w:hAnsi="Arial" w:cs="Arial"/>
                <w:lang w:eastAsia="zh-CN"/>
              </w:rPr>
              <w:t xml:space="preserve"> you to donate blood the last time?</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16"/>
                <w:lang w:eastAsia="zh-CN"/>
              </w:rPr>
            </w:pPr>
          </w:p>
          <w:p w:rsidR="00F4291B" w:rsidRPr="00F4291B" w:rsidRDefault="00F4291B" w:rsidP="00F4291B">
            <w:pPr>
              <w:spacing w:after="0"/>
              <w:ind w:left="144"/>
              <w:rPr>
                <w:rFonts w:ascii="Arial" w:eastAsia="SimSun" w:hAnsi="Arial" w:cs="Arial"/>
                <w:caps/>
                <w:sz w:val="18"/>
                <w:szCs w:val="16"/>
                <w:lang w:eastAsia="zh-CN"/>
              </w:rPr>
            </w:pPr>
            <w:r w:rsidRPr="00F4291B">
              <w:rPr>
                <w:rFonts w:ascii="Arial" w:eastAsia="SimSun" w:hAnsi="Arial" w:cs="Arial"/>
                <w:caps/>
                <w:sz w:val="18"/>
                <w:szCs w:val="16"/>
                <w:lang w:eastAsia="zh-CN"/>
              </w:rPr>
              <w:t>FAMILY/FRIENDS = 1</w:t>
            </w:r>
          </w:p>
          <w:p w:rsidR="00F4291B" w:rsidRPr="00F4291B" w:rsidRDefault="00F4291B" w:rsidP="00F4291B">
            <w:pPr>
              <w:spacing w:after="0"/>
              <w:ind w:left="432" w:hanging="288"/>
              <w:rPr>
                <w:rFonts w:ascii="Arial" w:eastAsia="SimSun" w:hAnsi="Arial" w:cs="Arial"/>
                <w:caps/>
                <w:sz w:val="18"/>
                <w:szCs w:val="16"/>
                <w:lang w:eastAsia="zh-CN"/>
              </w:rPr>
            </w:pPr>
            <w:r w:rsidRPr="00F4291B">
              <w:rPr>
                <w:rFonts w:ascii="Arial" w:eastAsia="SimSun" w:hAnsi="Arial" w:cs="Arial"/>
                <w:caps/>
                <w:sz w:val="18"/>
                <w:szCs w:val="16"/>
                <w:lang w:eastAsia="zh-CN"/>
              </w:rPr>
              <w:t>NATIONAL BLOOD TRANSFUSION SERVICE  (NBTS) = 2</w:t>
            </w:r>
          </w:p>
          <w:p w:rsidR="00F4291B" w:rsidRPr="00F4291B" w:rsidRDefault="00F4291B" w:rsidP="00F4291B">
            <w:pPr>
              <w:spacing w:after="0"/>
              <w:ind w:left="144"/>
              <w:rPr>
                <w:rFonts w:ascii="Arial" w:eastAsia="SimSun" w:hAnsi="Arial" w:cs="Arial"/>
                <w:caps/>
                <w:sz w:val="18"/>
                <w:szCs w:val="16"/>
                <w:lang w:eastAsia="zh-CN"/>
              </w:rPr>
            </w:pPr>
            <w:r w:rsidRPr="00F4291B">
              <w:rPr>
                <w:rFonts w:ascii="Arial" w:eastAsia="SimSun" w:hAnsi="Arial" w:cs="Arial"/>
                <w:caps/>
                <w:sz w:val="18"/>
                <w:szCs w:val="16"/>
                <w:lang w:eastAsia="zh-CN"/>
              </w:rPr>
              <w:t>a hospital BLOOD SERVICE = 3</w:t>
            </w:r>
          </w:p>
          <w:p w:rsidR="00F4291B" w:rsidRPr="00F4291B" w:rsidRDefault="00F4291B" w:rsidP="00F4291B">
            <w:pPr>
              <w:spacing w:after="0"/>
              <w:ind w:left="144"/>
              <w:rPr>
                <w:rFonts w:ascii="Arial" w:eastAsia="SimSun" w:hAnsi="Arial" w:cs="Arial"/>
                <w:caps/>
                <w:sz w:val="18"/>
                <w:szCs w:val="16"/>
                <w:lang w:eastAsia="zh-CN"/>
              </w:rPr>
            </w:pPr>
            <w:r w:rsidRPr="00F4291B">
              <w:rPr>
                <w:rFonts w:ascii="Arial" w:eastAsia="SimSun" w:hAnsi="Arial" w:cs="Arial"/>
                <w:caps/>
                <w:sz w:val="18"/>
                <w:szCs w:val="16"/>
                <w:lang w:eastAsia="zh-CN"/>
              </w:rPr>
              <w:t>kenya red cross = 4</w:t>
            </w:r>
          </w:p>
          <w:p w:rsidR="00F4291B" w:rsidRPr="00F4291B" w:rsidRDefault="00F4291B" w:rsidP="00F4291B">
            <w:pPr>
              <w:spacing w:after="0"/>
              <w:ind w:left="144"/>
              <w:rPr>
                <w:rFonts w:ascii="Arial" w:eastAsia="SimSun" w:hAnsi="Arial" w:cs="Arial"/>
                <w:caps/>
                <w:sz w:val="18"/>
                <w:szCs w:val="16"/>
                <w:lang w:eastAsia="zh-CN"/>
              </w:rPr>
            </w:pPr>
            <w:r w:rsidRPr="00F4291B">
              <w:rPr>
                <w:rFonts w:ascii="Arial" w:eastAsia="SimSun" w:hAnsi="Arial" w:cs="Arial"/>
                <w:caps/>
                <w:sz w:val="18"/>
                <w:szCs w:val="16"/>
                <w:lang w:eastAsia="zh-CN"/>
              </w:rPr>
              <w:t>hope world wide kenya = 5</w:t>
            </w:r>
          </w:p>
          <w:p w:rsidR="00F4291B" w:rsidRPr="00F4291B" w:rsidRDefault="00F4291B" w:rsidP="00F4291B">
            <w:pPr>
              <w:spacing w:after="0"/>
              <w:ind w:left="144"/>
              <w:rPr>
                <w:rFonts w:ascii="Arial" w:eastAsia="SimSun" w:hAnsi="Arial" w:cs="Arial"/>
                <w:caps/>
                <w:sz w:val="18"/>
                <w:szCs w:val="16"/>
                <w:lang w:eastAsia="zh-CN"/>
              </w:rPr>
            </w:pPr>
            <w:r w:rsidRPr="00F4291B">
              <w:rPr>
                <w:rFonts w:ascii="Arial" w:eastAsia="SimSun" w:hAnsi="Arial" w:cs="Arial"/>
                <w:caps/>
                <w:sz w:val="18"/>
                <w:szCs w:val="16"/>
                <w:lang w:eastAsia="zh-CN"/>
              </w:rPr>
              <w:t>bloodlink foundation = 6</w:t>
            </w:r>
          </w:p>
          <w:p w:rsidR="00F4291B" w:rsidRPr="00F4291B" w:rsidRDefault="00F4291B" w:rsidP="00F4291B">
            <w:pPr>
              <w:spacing w:after="0"/>
              <w:ind w:left="144"/>
              <w:rPr>
                <w:rFonts w:ascii="Arial" w:eastAsia="SimSun" w:hAnsi="Arial" w:cs="Arial"/>
                <w:caps/>
                <w:sz w:val="18"/>
                <w:szCs w:val="16"/>
                <w:lang w:eastAsia="zh-CN"/>
              </w:rPr>
            </w:pPr>
            <w:r w:rsidRPr="00F4291B">
              <w:rPr>
                <w:rFonts w:ascii="Arial" w:eastAsia="SimSun" w:hAnsi="Arial" w:cs="Arial"/>
                <w:caps/>
                <w:sz w:val="18"/>
                <w:szCs w:val="16"/>
                <w:lang w:eastAsia="zh-CN"/>
              </w:rPr>
              <w:t>bloodlife initiative kenya = 7</w:t>
            </w:r>
          </w:p>
          <w:p w:rsidR="00F4291B" w:rsidRPr="00F4291B" w:rsidRDefault="00F4291B" w:rsidP="00F4291B">
            <w:pPr>
              <w:spacing w:after="0"/>
              <w:ind w:left="144"/>
              <w:rPr>
                <w:rFonts w:ascii="Arial" w:eastAsia="SimSun" w:hAnsi="Arial" w:cs="Arial"/>
                <w:caps/>
                <w:sz w:val="18"/>
                <w:szCs w:val="16"/>
                <w:lang w:eastAsia="zh-CN"/>
              </w:rPr>
            </w:pPr>
          </w:p>
          <w:p w:rsidR="00F4291B" w:rsidRPr="00F4291B" w:rsidRDefault="00F4291B" w:rsidP="00F4291B">
            <w:pPr>
              <w:spacing w:after="0"/>
              <w:ind w:left="144"/>
              <w:rPr>
                <w:rFonts w:ascii="Arial" w:eastAsia="SimSun" w:hAnsi="Arial" w:cs="Arial"/>
                <w:caps/>
                <w:sz w:val="18"/>
                <w:szCs w:val="16"/>
                <w:lang w:eastAsia="zh-CN"/>
              </w:rPr>
            </w:pPr>
            <w:r w:rsidRPr="00F4291B">
              <w:rPr>
                <w:rFonts w:ascii="Arial" w:eastAsia="SimSun" w:hAnsi="Arial" w:cs="Arial"/>
                <w:caps/>
                <w:sz w:val="18"/>
                <w:szCs w:val="16"/>
                <w:lang w:eastAsia="zh-CN"/>
              </w:rPr>
              <w:t>OTHER = 96</w:t>
            </w:r>
          </w:p>
          <w:p w:rsidR="00F4291B" w:rsidRPr="00F4291B" w:rsidRDefault="00F4291B" w:rsidP="00F4291B">
            <w:pPr>
              <w:pBdr>
                <w:bottom w:val="single" w:sz="12" w:space="1" w:color="auto"/>
              </w:pBdr>
              <w:spacing w:after="60"/>
              <w:ind w:left="144"/>
              <w:rPr>
                <w:rFonts w:ascii="Arial" w:eastAsia="SimSun" w:hAnsi="Arial" w:cs="Arial"/>
                <w:caps/>
                <w:sz w:val="18"/>
                <w:szCs w:val="16"/>
                <w:lang w:eastAsia="zh-CN"/>
              </w:rPr>
            </w:pPr>
          </w:p>
          <w:p w:rsidR="00F4291B" w:rsidRPr="00F4291B" w:rsidRDefault="00F4291B" w:rsidP="00F4291B">
            <w:pPr>
              <w:spacing w:after="0"/>
              <w:ind w:left="144"/>
              <w:rPr>
                <w:rFonts w:ascii="Arial" w:eastAsia="SimSun" w:hAnsi="Arial" w:cs="Arial"/>
                <w:caps/>
                <w:sz w:val="18"/>
                <w:szCs w:val="16"/>
                <w:lang w:eastAsia="zh-CN"/>
              </w:rPr>
            </w:pPr>
            <w:r w:rsidRPr="00F4291B">
              <w:rPr>
                <w:rFonts w:ascii="Arial" w:eastAsia="SimSun" w:hAnsi="Arial" w:cs="Arial"/>
                <w:caps/>
                <w:sz w:val="18"/>
                <w:szCs w:val="16"/>
                <w:lang w:eastAsia="zh-CN"/>
              </w:rPr>
              <w:t xml:space="preserve">                        (specify)</w:t>
            </w:r>
          </w:p>
          <w:p w:rsidR="00F4291B" w:rsidRPr="00F4291B" w:rsidRDefault="00F4291B" w:rsidP="00F4291B">
            <w:pPr>
              <w:spacing w:after="0"/>
              <w:ind w:left="144"/>
              <w:rPr>
                <w:rFonts w:ascii="Arial" w:eastAsia="SimSun" w:hAnsi="Arial" w:cs="Arial"/>
                <w:caps/>
                <w:sz w:val="18"/>
                <w:szCs w:val="16"/>
                <w:lang w:eastAsia="zh-CN"/>
              </w:rPr>
            </w:pPr>
          </w:p>
          <w:p w:rsidR="00F4291B" w:rsidRPr="00F4291B" w:rsidRDefault="00F4291B" w:rsidP="00F4291B">
            <w:pPr>
              <w:spacing w:after="0"/>
              <w:ind w:left="144"/>
              <w:rPr>
                <w:rFonts w:ascii="Arial" w:eastAsia="SimSun" w:hAnsi="Arial" w:cs="Arial"/>
                <w:caps/>
                <w:sz w:val="18"/>
                <w:szCs w:val="16"/>
                <w:lang w:eastAsia="zh-CN"/>
              </w:rPr>
            </w:pPr>
            <w:r w:rsidRPr="00F4291B">
              <w:rPr>
                <w:rFonts w:ascii="Arial" w:eastAsia="SimSun" w:hAnsi="Arial" w:cs="Arial"/>
                <w:caps/>
                <w:sz w:val="18"/>
                <w:szCs w:val="16"/>
                <w:lang w:eastAsia="zh-CN"/>
              </w:rPr>
              <w:t>DON'T KNOW = 88</w:t>
            </w:r>
          </w:p>
          <w:p w:rsidR="00F4291B" w:rsidRPr="00F4291B" w:rsidRDefault="00F4291B" w:rsidP="00F4291B">
            <w:pPr>
              <w:spacing w:after="0"/>
              <w:ind w:left="144"/>
              <w:rPr>
                <w:rFonts w:ascii="Arial" w:eastAsia="SimSun" w:hAnsi="Arial" w:cs="Arial"/>
                <w:caps/>
                <w:sz w:val="18"/>
                <w:szCs w:val="16"/>
                <w:lang w:eastAsia="zh-CN"/>
              </w:rPr>
            </w:pP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3059"/>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908</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Where was your </w:t>
            </w:r>
            <w:r w:rsidRPr="00F4291B">
              <w:rPr>
                <w:rFonts w:ascii="Arial" w:eastAsia="SimSun" w:hAnsi="Arial" w:cs="Arial"/>
                <w:u w:val="single"/>
                <w:lang w:eastAsia="zh-CN"/>
              </w:rPr>
              <w:t>last</w:t>
            </w:r>
            <w:r w:rsidRPr="00F4291B">
              <w:rPr>
                <w:rFonts w:ascii="Arial" w:eastAsia="SimSun" w:hAnsi="Arial" w:cs="Arial"/>
                <w:lang w:eastAsia="zh-CN"/>
              </w:rPr>
              <w:t xml:space="preserve"> blood donation made?</w:t>
            </w:r>
          </w:p>
          <w:p w:rsidR="00F4291B" w:rsidRPr="00F4291B" w:rsidRDefault="00F4291B" w:rsidP="00F4291B">
            <w:pPr>
              <w:spacing w:after="0"/>
              <w:rPr>
                <w:rFonts w:ascii="Arial" w:eastAsia="SimSun" w:hAnsi="Arial" w:cs="Arial"/>
                <w:lang w:eastAsia="zh-CN"/>
              </w:rPr>
            </w:pPr>
          </w:p>
        </w:tc>
        <w:tc>
          <w:tcPr>
            <w:tcW w:w="4050" w:type="dxa"/>
            <w:gridSpan w:val="3"/>
            <w:shd w:val="clear" w:color="auto" w:fill="auto"/>
          </w:tcPr>
          <w:p w:rsidR="00F4291B" w:rsidRPr="00F4291B" w:rsidRDefault="00F4291B" w:rsidP="00F4291B">
            <w:pPr>
              <w:spacing w:after="60"/>
              <w:ind w:left="162"/>
              <w:rPr>
                <w:rFonts w:ascii="Arial" w:eastAsia="SimSun" w:hAnsi="Arial" w:cs="Arial"/>
                <w:caps/>
                <w:sz w:val="18"/>
                <w:lang w:eastAsia="zh-CN"/>
              </w:rPr>
            </w:pPr>
          </w:p>
          <w:p w:rsidR="00F4291B" w:rsidRPr="00F4291B" w:rsidRDefault="00F4291B" w:rsidP="00F4291B">
            <w:pPr>
              <w:spacing w:after="60"/>
              <w:ind w:left="446" w:hanging="288"/>
              <w:rPr>
                <w:rFonts w:ascii="Arial" w:eastAsia="SimSun" w:hAnsi="Arial" w:cs="Arial"/>
                <w:caps/>
                <w:sz w:val="18"/>
                <w:lang w:eastAsia="zh-CN"/>
              </w:rPr>
            </w:pPr>
            <w:r w:rsidRPr="00F4291B">
              <w:rPr>
                <w:rFonts w:ascii="Arial" w:eastAsia="SimSun" w:hAnsi="Arial" w:cs="Arial"/>
                <w:caps/>
                <w:sz w:val="18"/>
                <w:lang w:eastAsia="zh-CN"/>
              </w:rPr>
              <w:t>mobile  drive (school, college, church, workplace, public gathering) = 1</w:t>
            </w:r>
          </w:p>
          <w:p w:rsidR="00F4291B" w:rsidRPr="00F4291B" w:rsidRDefault="00F4291B" w:rsidP="00F4291B">
            <w:pPr>
              <w:spacing w:after="60"/>
              <w:ind w:left="446" w:hanging="288"/>
              <w:rPr>
                <w:rFonts w:ascii="Arial" w:eastAsia="SimSun" w:hAnsi="Arial" w:cs="Arial"/>
                <w:caps/>
                <w:sz w:val="18"/>
                <w:lang w:eastAsia="zh-CN"/>
              </w:rPr>
            </w:pPr>
            <w:r w:rsidRPr="00F4291B">
              <w:rPr>
                <w:rFonts w:ascii="Arial" w:eastAsia="SimSun" w:hAnsi="Arial" w:cs="Arial"/>
                <w:caps/>
                <w:sz w:val="18"/>
                <w:lang w:eastAsia="zh-CN"/>
              </w:rPr>
              <w:t>Kenya National blood service center = 2</w:t>
            </w:r>
          </w:p>
          <w:p w:rsidR="00F4291B" w:rsidRPr="00F4291B" w:rsidRDefault="00F4291B" w:rsidP="00F4291B">
            <w:pPr>
              <w:spacing w:after="60"/>
              <w:ind w:left="162"/>
              <w:rPr>
                <w:rFonts w:ascii="Arial" w:eastAsia="SimSun" w:hAnsi="Arial" w:cs="Arial"/>
                <w:caps/>
                <w:sz w:val="18"/>
                <w:lang w:eastAsia="zh-CN"/>
              </w:rPr>
            </w:pPr>
            <w:r w:rsidRPr="00F4291B">
              <w:rPr>
                <w:rFonts w:ascii="Arial" w:eastAsia="SimSun" w:hAnsi="Arial" w:cs="Arial"/>
                <w:caps/>
                <w:sz w:val="18"/>
                <w:lang w:eastAsia="zh-CN"/>
              </w:rPr>
              <w:t>public hospital = 3</w:t>
            </w:r>
          </w:p>
          <w:p w:rsidR="00F4291B" w:rsidRPr="00F4291B" w:rsidRDefault="00F4291B" w:rsidP="00F4291B">
            <w:pPr>
              <w:spacing w:after="60"/>
              <w:ind w:left="162"/>
              <w:rPr>
                <w:rFonts w:ascii="Arial" w:eastAsia="SimSun" w:hAnsi="Arial" w:cs="Arial"/>
                <w:caps/>
                <w:sz w:val="18"/>
                <w:lang w:eastAsia="zh-CN"/>
              </w:rPr>
            </w:pPr>
            <w:r w:rsidRPr="00F4291B">
              <w:rPr>
                <w:rFonts w:ascii="Arial" w:eastAsia="SimSun" w:hAnsi="Arial" w:cs="Arial"/>
                <w:caps/>
                <w:sz w:val="18"/>
                <w:lang w:eastAsia="zh-CN"/>
              </w:rPr>
              <w:t>mission hospital = 4</w:t>
            </w:r>
          </w:p>
          <w:p w:rsidR="00F4291B" w:rsidRPr="00F4291B" w:rsidRDefault="00F4291B" w:rsidP="00F4291B">
            <w:pPr>
              <w:spacing w:after="60"/>
              <w:ind w:left="162"/>
              <w:rPr>
                <w:rFonts w:ascii="Arial" w:eastAsia="SimSun" w:hAnsi="Arial" w:cs="Arial"/>
                <w:caps/>
                <w:sz w:val="18"/>
                <w:lang w:eastAsia="zh-CN"/>
              </w:rPr>
            </w:pPr>
            <w:r w:rsidRPr="00F4291B">
              <w:rPr>
                <w:rFonts w:ascii="Arial" w:eastAsia="SimSun" w:hAnsi="Arial" w:cs="Arial"/>
                <w:caps/>
                <w:sz w:val="18"/>
                <w:lang w:eastAsia="zh-CN"/>
              </w:rPr>
              <w:t>private hospital = 5</w:t>
            </w:r>
          </w:p>
          <w:p w:rsidR="00F4291B" w:rsidRPr="00F4291B" w:rsidRDefault="00F4291B" w:rsidP="00F4291B">
            <w:pPr>
              <w:spacing w:after="60"/>
              <w:ind w:left="162"/>
              <w:rPr>
                <w:rFonts w:ascii="Arial" w:eastAsia="SimSun" w:hAnsi="Arial" w:cs="Arial"/>
                <w:caps/>
                <w:sz w:val="18"/>
                <w:lang w:eastAsia="zh-CN"/>
              </w:rPr>
            </w:pPr>
          </w:p>
          <w:p w:rsidR="00F4291B" w:rsidRPr="00F4291B" w:rsidRDefault="00F4291B" w:rsidP="00F4291B">
            <w:pPr>
              <w:spacing w:after="60"/>
              <w:ind w:left="162"/>
              <w:rPr>
                <w:rFonts w:ascii="Arial" w:eastAsia="SimSun" w:hAnsi="Arial" w:cs="Arial"/>
                <w:caps/>
                <w:sz w:val="18"/>
                <w:lang w:eastAsia="zh-CN"/>
              </w:rPr>
            </w:pPr>
            <w:r w:rsidRPr="00F4291B">
              <w:rPr>
                <w:rFonts w:ascii="Arial" w:eastAsia="SimSun" w:hAnsi="Arial" w:cs="Arial"/>
                <w:caps/>
                <w:sz w:val="18"/>
                <w:lang w:eastAsia="zh-CN"/>
              </w:rPr>
              <w:t>Other =96</w:t>
            </w:r>
          </w:p>
          <w:p w:rsidR="00F4291B" w:rsidRPr="00F4291B" w:rsidRDefault="00F4291B" w:rsidP="00F4291B">
            <w:pPr>
              <w:pBdr>
                <w:bottom w:val="single" w:sz="12" w:space="1" w:color="auto"/>
              </w:pBdr>
              <w:spacing w:after="60"/>
              <w:ind w:left="144"/>
              <w:rPr>
                <w:rFonts w:ascii="Arial" w:eastAsia="SimSun" w:hAnsi="Arial" w:cs="Arial"/>
                <w:caps/>
                <w:sz w:val="18"/>
                <w:lang w:eastAsia="zh-CN"/>
              </w:rPr>
            </w:pPr>
          </w:p>
          <w:p w:rsidR="00F4291B" w:rsidRPr="00F4291B" w:rsidRDefault="00F4291B" w:rsidP="00F4291B">
            <w:pPr>
              <w:spacing w:after="60"/>
              <w:ind w:left="162"/>
              <w:rPr>
                <w:rFonts w:ascii="Arial" w:eastAsia="SimSun" w:hAnsi="Arial" w:cs="Arial"/>
                <w:caps/>
                <w:sz w:val="18"/>
                <w:lang w:eastAsia="zh-CN"/>
              </w:rPr>
            </w:pPr>
            <w:r w:rsidRPr="00F4291B">
              <w:rPr>
                <w:rFonts w:ascii="Arial" w:eastAsia="SimSun" w:hAnsi="Arial" w:cs="Arial"/>
                <w:caps/>
                <w:sz w:val="18"/>
                <w:lang w:eastAsia="zh-CN"/>
              </w:rPr>
              <w:t xml:space="preserve">                        (specify)</w:t>
            </w:r>
          </w:p>
          <w:p w:rsidR="00F4291B" w:rsidRPr="00F4291B" w:rsidRDefault="00F4291B" w:rsidP="00F4291B">
            <w:pPr>
              <w:spacing w:after="60"/>
              <w:ind w:left="162"/>
              <w:rPr>
                <w:rFonts w:ascii="Arial" w:eastAsia="SimSun" w:hAnsi="Arial" w:cs="Arial"/>
                <w:caps/>
                <w:sz w:val="18"/>
                <w:lang w:eastAsia="zh-CN"/>
              </w:rPr>
            </w:pPr>
            <w:r w:rsidRPr="00F4291B">
              <w:rPr>
                <w:rFonts w:ascii="Arial" w:eastAsia="SimSun" w:hAnsi="Arial" w:cs="Arial"/>
                <w:caps/>
                <w:sz w:val="18"/>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494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r w:rsidRPr="00F4291B">
              <w:rPr>
                <w:rFonts w:eastAsia="SimSun"/>
                <w:sz w:val="24"/>
                <w:szCs w:val="24"/>
                <w:lang w:eastAsia="zh-CN"/>
              </w:rPr>
              <w:br w:type="page"/>
            </w: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909</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What was the </w:t>
            </w:r>
            <w:r w:rsidRPr="00F4291B">
              <w:rPr>
                <w:rFonts w:ascii="Arial" w:eastAsia="SimSun" w:hAnsi="Arial" w:cs="Arial"/>
                <w:szCs w:val="22"/>
                <w:u w:val="single"/>
                <w:lang w:eastAsia="zh-CN"/>
              </w:rPr>
              <w:t>main</w:t>
            </w:r>
            <w:r w:rsidRPr="00F4291B">
              <w:rPr>
                <w:rFonts w:ascii="Arial" w:eastAsia="SimSun" w:hAnsi="Arial" w:cs="Arial"/>
                <w:szCs w:val="22"/>
                <w:lang w:eastAsia="zh-CN"/>
              </w:rPr>
              <w:t xml:space="preserve"> reason you donate blood </w:t>
            </w:r>
            <w:r w:rsidRPr="00F4291B">
              <w:rPr>
                <w:rFonts w:ascii="Arial" w:eastAsia="SimSun" w:hAnsi="Arial" w:cs="Arial"/>
                <w:szCs w:val="22"/>
                <w:u w:val="single"/>
                <w:lang w:eastAsia="zh-CN"/>
              </w:rPr>
              <w:t>this</w:t>
            </w:r>
            <w:r w:rsidRPr="00F4291B">
              <w:rPr>
                <w:rFonts w:ascii="Arial" w:eastAsia="SimSun" w:hAnsi="Arial" w:cs="Arial"/>
                <w:szCs w:val="22"/>
                <w:lang w:eastAsia="zh-CN"/>
              </w:rPr>
              <w:t xml:space="preserve"> last time?</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432" w:hanging="288"/>
              <w:rPr>
                <w:rFonts w:ascii="Arial" w:hAnsi="Arial" w:cs="Arial"/>
                <w:caps/>
                <w:sz w:val="18"/>
              </w:rPr>
            </w:pPr>
            <w:r w:rsidRPr="00F4291B">
              <w:rPr>
                <w:rFonts w:ascii="Arial" w:hAnsi="Arial" w:cs="Arial"/>
                <w:caps/>
                <w:sz w:val="18"/>
              </w:rPr>
              <w:t>In response to public requests for blood donors (civic/altruistic reasons) = 1</w:t>
            </w:r>
          </w:p>
          <w:p w:rsidR="00F4291B" w:rsidRPr="00F4291B" w:rsidRDefault="00F4291B" w:rsidP="00F4291B">
            <w:pPr>
              <w:spacing w:after="60"/>
              <w:ind w:left="432" w:hanging="288"/>
              <w:rPr>
                <w:rFonts w:ascii="Arial" w:hAnsi="Arial" w:cs="Arial"/>
                <w:iCs/>
                <w:caps/>
                <w:sz w:val="18"/>
              </w:rPr>
            </w:pPr>
            <w:r w:rsidRPr="00F4291B">
              <w:rPr>
                <w:rFonts w:ascii="Arial" w:hAnsi="Arial" w:cs="Arial"/>
                <w:caps/>
                <w:sz w:val="18"/>
              </w:rPr>
              <w:t>As part of a blood collection drive (</w:t>
            </w:r>
            <w:r w:rsidRPr="00F4291B">
              <w:rPr>
                <w:rFonts w:ascii="Arial" w:hAnsi="Arial" w:cs="Arial"/>
                <w:iCs/>
                <w:caps/>
                <w:sz w:val="18"/>
              </w:rPr>
              <w:t>There was a blood drive where  I work, go to school, shop) =2</w:t>
            </w:r>
          </w:p>
          <w:p w:rsidR="00F4291B" w:rsidRPr="00F4291B" w:rsidRDefault="00F4291B" w:rsidP="00F4291B">
            <w:pPr>
              <w:spacing w:after="60"/>
              <w:ind w:left="432" w:hanging="288"/>
              <w:rPr>
                <w:rFonts w:ascii="Arial" w:hAnsi="Arial" w:cs="Arial"/>
                <w:iCs/>
                <w:caps/>
                <w:sz w:val="18"/>
              </w:rPr>
            </w:pPr>
            <w:r w:rsidRPr="00F4291B">
              <w:rPr>
                <w:rFonts w:ascii="Arial" w:hAnsi="Arial" w:cs="Arial"/>
                <w:caps/>
                <w:sz w:val="18"/>
              </w:rPr>
              <w:t>Specifically for a family member or   friend = 3</w:t>
            </w:r>
          </w:p>
          <w:p w:rsidR="00F4291B" w:rsidRPr="00F4291B" w:rsidRDefault="00F4291B" w:rsidP="00F4291B">
            <w:pPr>
              <w:spacing w:after="60"/>
              <w:ind w:left="432" w:hanging="288"/>
              <w:rPr>
                <w:rFonts w:ascii="Arial" w:hAnsi="Arial" w:cs="Arial"/>
                <w:caps/>
                <w:sz w:val="18"/>
              </w:rPr>
            </w:pPr>
            <w:r w:rsidRPr="00F4291B">
              <w:rPr>
                <w:rFonts w:ascii="Arial" w:hAnsi="Arial" w:cs="Arial"/>
                <w:caps/>
                <w:sz w:val="18"/>
              </w:rPr>
              <w:t>As part of a blood donor     club = 4</w:t>
            </w:r>
          </w:p>
          <w:p w:rsidR="00F4291B" w:rsidRPr="00F4291B" w:rsidRDefault="00F4291B" w:rsidP="00F4291B">
            <w:pPr>
              <w:spacing w:after="60"/>
              <w:ind w:left="432" w:hanging="288"/>
              <w:rPr>
                <w:rFonts w:ascii="Arial" w:hAnsi="Arial" w:cs="Arial"/>
                <w:caps/>
                <w:sz w:val="18"/>
              </w:rPr>
            </w:pPr>
            <w:r w:rsidRPr="00F4291B">
              <w:rPr>
                <w:rFonts w:ascii="Arial" w:hAnsi="Arial" w:cs="Arial"/>
                <w:caps/>
                <w:sz w:val="18"/>
              </w:rPr>
              <w:t>In exchange for compensation (from a friend or family)  = 5</w:t>
            </w:r>
          </w:p>
          <w:p w:rsidR="00F4291B" w:rsidRPr="00F4291B" w:rsidRDefault="00F4291B" w:rsidP="00F4291B">
            <w:pPr>
              <w:spacing w:after="60"/>
              <w:ind w:left="144"/>
              <w:rPr>
                <w:rFonts w:ascii="Arial" w:hAnsi="Arial" w:cs="Arial"/>
                <w:caps/>
                <w:sz w:val="18"/>
              </w:rPr>
            </w:pPr>
            <w:r w:rsidRPr="00F4291B">
              <w:rPr>
                <w:rFonts w:ascii="Arial" w:hAnsi="Arial" w:cs="Arial"/>
                <w:iCs/>
                <w:caps/>
                <w:sz w:val="18"/>
              </w:rPr>
              <w:t>I am a regular donor = 6</w:t>
            </w:r>
          </w:p>
          <w:p w:rsidR="00F4291B" w:rsidRPr="00F4291B" w:rsidRDefault="00F4291B" w:rsidP="00F4291B">
            <w:pPr>
              <w:spacing w:after="60"/>
              <w:ind w:left="144"/>
              <w:rPr>
                <w:rFonts w:ascii="Arial" w:hAnsi="Arial" w:cs="Arial"/>
                <w:caps/>
                <w:sz w:val="18"/>
              </w:rPr>
            </w:pPr>
            <w:r w:rsidRPr="00F4291B">
              <w:rPr>
                <w:rFonts w:ascii="Arial" w:hAnsi="Arial" w:cs="Arial"/>
                <w:iCs/>
                <w:caps/>
                <w:sz w:val="18"/>
              </w:rPr>
              <w:t>To know my HIV status = 7</w:t>
            </w:r>
          </w:p>
          <w:p w:rsidR="00F4291B" w:rsidRPr="00F4291B" w:rsidRDefault="00F4291B" w:rsidP="00F4291B">
            <w:pPr>
              <w:spacing w:after="60"/>
              <w:ind w:left="162"/>
              <w:rPr>
                <w:rFonts w:ascii="Arial" w:eastAsia="SimSun" w:hAnsi="Arial" w:cs="Arial"/>
                <w:caps/>
                <w:sz w:val="18"/>
                <w:lang w:eastAsia="zh-CN"/>
              </w:rPr>
            </w:pPr>
            <w:r w:rsidRPr="00F4291B">
              <w:rPr>
                <w:rFonts w:ascii="Arial" w:eastAsia="SimSun" w:hAnsi="Arial" w:cs="Arial"/>
                <w:caps/>
                <w:sz w:val="18"/>
                <w:lang w:eastAsia="zh-CN"/>
              </w:rPr>
              <w:t>Other =96</w:t>
            </w:r>
          </w:p>
          <w:p w:rsidR="00F4291B" w:rsidRPr="00F4291B" w:rsidRDefault="00F4291B" w:rsidP="00F4291B">
            <w:pPr>
              <w:pBdr>
                <w:bottom w:val="single" w:sz="12" w:space="1" w:color="auto"/>
              </w:pBdr>
              <w:spacing w:after="60"/>
              <w:ind w:left="144"/>
              <w:rPr>
                <w:rFonts w:ascii="Arial" w:eastAsia="SimSun" w:hAnsi="Arial" w:cs="Arial"/>
                <w:caps/>
                <w:sz w:val="18"/>
                <w:lang w:eastAsia="zh-CN"/>
              </w:rPr>
            </w:pPr>
          </w:p>
          <w:p w:rsidR="00F4291B" w:rsidRPr="00F4291B" w:rsidRDefault="00F4291B" w:rsidP="00F4291B">
            <w:pPr>
              <w:spacing w:after="0"/>
              <w:ind w:left="158"/>
              <w:rPr>
                <w:rFonts w:ascii="Arial" w:eastAsia="SimSun" w:hAnsi="Arial" w:cs="Arial"/>
                <w:caps/>
                <w:sz w:val="18"/>
                <w:lang w:eastAsia="zh-CN"/>
              </w:rPr>
            </w:pPr>
            <w:r w:rsidRPr="00F4291B">
              <w:rPr>
                <w:rFonts w:ascii="Arial" w:eastAsia="SimSun" w:hAnsi="Arial" w:cs="Arial"/>
                <w:caps/>
                <w:sz w:val="18"/>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998"/>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910</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Are you planning to donate blood again in the future?</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tc>
        <w:tc>
          <w:tcPr>
            <w:tcW w:w="1170" w:type="dxa"/>
            <w:shd w:val="clear" w:color="auto" w:fill="auto"/>
          </w:tcPr>
          <w:p w:rsidR="00F4291B" w:rsidRPr="00F4291B" w:rsidRDefault="00F4291B" w:rsidP="00F4291B">
            <w:pPr>
              <w:spacing w:after="0"/>
              <w:rPr>
                <w:rFonts w:ascii="Arial" w:eastAsia="SimSun" w:hAnsi="Arial" w:cs="Arial"/>
                <w:sz w:val="18"/>
                <w:lang w:eastAsia="zh-CN"/>
              </w:rPr>
            </w:pPr>
          </w:p>
        </w:tc>
      </w:tr>
      <w:tr w:rsidR="00F4291B" w:rsidRPr="00F4291B" w:rsidTr="00F4291B">
        <w:trPr>
          <w:trHeight w:val="1529"/>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911</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Now I would like to ask you some questions about any injections you have had in the </w:t>
            </w:r>
            <w:r w:rsidRPr="00F4291B">
              <w:rPr>
                <w:rFonts w:ascii="Arial" w:eastAsia="SimSun" w:hAnsi="Arial" w:cs="Arial"/>
                <w:u w:val="single"/>
                <w:lang w:eastAsia="zh-CN"/>
              </w:rPr>
              <w:t>last 12 months</w:t>
            </w:r>
            <w:r w:rsidRPr="00F4291B">
              <w:rPr>
                <w:rFonts w:ascii="Arial" w:eastAsia="SimSun" w:hAnsi="Arial" w:cs="Arial"/>
                <w:lang w:eastAsia="zh-CN"/>
              </w:rPr>
              <w:t>. Have you had an injection for any reason in the last 12 months?</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 = 8</w:t>
            </w:r>
          </w:p>
          <w:p w:rsidR="00F4291B" w:rsidRPr="00F4291B" w:rsidRDefault="00F4291B" w:rsidP="00F4291B">
            <w:pPr>
              <w:spacing w:after="0"/>
              <w:ind w:left="144"/>
              <w:rPr>
                <w:rFonts w:ascii="Arial" w:eastAsia="SimSun" w:hAnsi="Arial" w:cs="Arial"/>
                <w:caps/>
                <w:sz w:val="18"/>
                <w:lang w:eastAsia="zh-CN"/>
              </w:rPr>
            </w:pPr>
          </w:p>
        </w:tc>
        <w:tc>
          <w:tcPr>
            <w:tcW w:w="1170" w:type="dxa"/>
            <w:shd w:val="clear" w:color="auto" w:fill="auto"/>
          </w:tcPr>
          <w:p w:rsidR="00F4291B" w:rsidRPr="00F4291B" w:rsidRDefault="00F4291B" w:rsidP="00F4291B">
            <w:pPr>
              <w:spacing w:after="0"/>
              <w:rPr>
                <w:rFonts w:ascii="Arial" w:eastAsia="SimSun" w:hAnsi="Arial" w:cs="Arial"/>
                <w:sz w:val="18"/>
                <w:lang w:eastAsia="zh-CN"/>
              </w:rPr>
            </w:pP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t>IF NO, DK</w:t>
            </w: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sym w:font="Wingdings" w:char="F0E0"/>
            </w:r>
            <w:r w:rsidRPr="00F4291B">
              <w:rPr>
                <w:rFonts w:ascii="Arial" w:eastAsia="SimSun" w:hAnsi="Arial" w:cs="Arial"/>
                <w:sz w:val="18"/>
                <w:lang w:eastAsia="zh-CN"/>
              </w:rPr>
              <w:t>918</w:t>
            </w:r>
          </w:p>
        </w:tc>
      </w:tr>
      <w:tr w:rsidR="00F4291B" w:rsidRPr="00F4291B" w:rsidTr="00F4291B">
        <w:trPr>
          <w:trHeight w:val="1493"/>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912</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Have you had an injection in the </w:t>
            </w:r>
            <w:r w:rsidRPr="00F4291B">
              <w:rPr>
                <w:rFonts w:ascii="Arial" w:eastAsia="SimSun" w:hAnsi="Arial" w:cs="Arial"/>
                <w:u w:val="single"/>
                <w:lang w:eastAsia="zh-CN"/>
              </w:rPr>
              <w:t>last</w:t>
            </w:r>
            <w:r w:rsidRPr="00F4291B">
              <w:rPr>
                <w:rFonts w:ascii="Arial" w:eastAsia="SimSun" w:hAnsi="Arial" w:cs="Arial"/>
                <w:lang w:eastAsia="zh-CN"/>
              </w:rPr>
              <w:t xml:space="preserve"> 12 months that was administered by a doctor, a clinical officer, a nurse, a pharmacist, a dentist or any other health worker?</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yes = 1</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no = 2</w:t>
            </w: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sz w:val="18"/>
                <w:lang w:eastAsia="zh-CN"/>
              </w:rPr>
            </w:pP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t xml:space="preserve">IF NONE </w:t>
            </w:r>
            <w:r w:rsidRPr="00F4291B">
              <w:rPr>
                <w:rFonts w:ascii="Arial" w:eastAsia="SimSun" w:hAnsi="Arial" w:cs="Arial"/>
                <w:sz w:val="18"/>
                <w:lang w:eastAsia="zh-CN"/>
              </w:rPr>
              <w:sym w:font="Wingdings" w:char="F0E0"/>
            </w:r>
            <w:r w:rsidRPr="00F4291B">
              <w:rPr>
                <w:rFonts w:ascii="Arial" w:eastAsia="SimSun" w:hAnsi="Arial" w:cs="Arial"/>
                <w:sz w:val="18"/>
                <w:lang w:eastAsia="zh-CN"/>
              </w:rPr>
              <w:t>915</w:t>
            </w:r>
          </w:p>
        </w:tc>
      </w:tr>
      <w:tr w:rsidR="00F4291B" w:rsidRPr="00F4291B" w:rsidTr="00F4291B">
        <w:trPr>
          <w:trHeight w:val="1115"/>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913</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How many injections did you have?</w:t>
            </w:r>
          </w:p>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lang w:eastAsia="zh-CN"/>
              </w:rPr>
              <w:t>IF A NON-NUMERIC ANSWER IS OFFERED, PROBE TO GET AN ESTIMATE.</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NUMBER OF INJECTIONS  ___ ___ ___</w:t>
            </w:r>
          </w:p>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 = 888</w:t>
            </w:r>
          </w:p>
          <w:p w:rsidR="00F4291B" w:rsidRPr="00F4291B" w:rsidRDefault="00F4291B" w:rsidP="00F4291B">
            <w:pPr>
              <w:spacing w:after="0"/>
              <w:rPr>
                <w:rFonts w:ascii="Arial" w:eastAsia="SimSun" w:hAnsi="Arial" w:cs="Arial"/>
                <w:caps/>
                <w:sz w:val="18"/>
                <w:szCs w:val="22"/>
                <w:lang w:eastAsia="zh-CN"/>
              </w:rPr>
            </w:pPr>
          </w:p>
        </w:tc>
        <w:tc>
          <w:tcPr>
            <w:tcW w:w="1170" w:type="dxa"/>
            <w:shd w:val="clear" w:color="auto" w:fill="auto"/>
          </w:tcPr>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1313"/>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914</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 xml:space="preserve">The last time you received an injection from a health </w:t>
            </w:r>
            <w:proofErr w:type="gramStart"/>
            <w:r w:rsidRPr="00F4291B">
              <w:rPr>
                <w:rFonts w:ascii="Arial" w:eastAsia="SimSun" w:hAnsi="Arial" w:cs="Arial"/>
                <w:szCs w:val="22"/>
                <w:lang w:eastAsia="zh-CN"/>
              </w:rPr>
              <w:t>worker,</w:t>
            </w:r>
            <w:proofErr w:type="gramEnd"/>
            <w:r w:rsidRPr="00F4291B">
              <w:rPr>
                <w:rFonts w:ascii="Arial" w:eastAsia="SimSun" w:hAnsi="Arial" w:cs="Arial"/>
                <w:szCs w:val="22"/>
                <w:lang w:eastAsia="zh-CN"/>
              </w:rPr>
              <w:t xml:space="preserve"> did the health worker take the syringe and needle from a new, unopened package?</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NO=2</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1142"/>
        </w:trPr>
        <w:tc>
          <w:tcPr>
            <w:tcW w:w="810" w:type="dxa"/>
            <w:shd w:val="clear" w:color="auto" w:fill="auto"/>
          </w:tcPr>
          <w:p w:rsidR="00F4291B" w:rsidRPr="00F4291B" w:rsidRDefault="00F4291B" w:rsidP="00F4291B">
            <w:pPr>
              <w:spacing w:after="0" w:line="240" w:lineRule="auto"/>
              <w:rPr>
                <w:rFonts w:ascii="Arial" w:eastAsia="SimSun" w:hAnsi="Arial" w:cs="Arial"/>
                <w:szCs w:val="22"/>
                <w:lang w:eastAsia="zh-CN"/>
              </w:rPr>
            </w:pPr>
          </w:p>
          <w:p w:rsidR="00F4291B" w:rsidRPr="00F4291B" w:rsidRDefault="00F4291B" w:rsidP="00F4291B">
            <w:pPr>
              <w:spacing w:after="0" w:line="240" w:lineRule="auto"/>
              <w:rPr>
                <w:rFonts w:ascii="Arial" w:eastAsia="SimSun" w:hAnsi="Arial" w:cs="Arial"/>
                <w:szCs w:val="22"/>
                <w:lang w:eastAsia="zh-CN"/>
              </w:rPr>
            </w:pPr>
            <w:r w:rsidRPr="00F4291B">
              <w:rPr>
                <w:rFonts w:ascii="Arial" w:eastAsia="SimSun" w:hAnsi="Arial" w:cs="Arial"/>
                <w:szCs w:val="22"/>
                <w:lang w:eastAsia="zh-CN"/>
              </w:rPr>
              <w:t>915</w:t>
            </w:r>
          </w:p>
        </w:tc>
        <w:tc>
          <w:tcPr>
            <w:tcW w:w="4590" w:type="dxa"/>
            <w:shd w:val="clear" w:color="auto" w:fill="auto"/>
          </w:tcPr>
          <w:p w:rsidR="00F4291B" w:rsidRPr="00F4291B" w:rsidRDefault="00F4291B" w:rsidP="00F4291B">
            <w:pPr>
              <w:spacing w:after="0" w:line="240" w:lineRule="auto"/>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lang w:eastAsia="zh-CN"/>
              </w:rPr>
              <w:t xml:space="preserve">Have you had an injection in the last 12 months that </w:t>
            </w:r>
            <w:r w:rsidRPr="00F4291B">
              <w:rPr>
                <w:rFonts w:ascii="Arial" w:eastAsia="SimSun" w:hAnsi="Arial" w:cs="Arial"/>
                <w:szCs w:val="22"/>
                <w:lang w:eastAsia="zh-CN"/>
              </w:rPr>
              <w:t>was administered by a traditional practitioner or healer?</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NO=2</w:t>
            </w:r>
          </w:p>
          <w:p w:rsidR="00F4291B" w:rsidRPr="00F4291B" w:rsidRDefault="00F4291B" w:rsidP="00F4291B">
            <w:pPr>
              <w:spacing w:after="0" w:line="240" w:lineRule="auto"/>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line="240" w:lineRule="auto"/>
              <w:rPr>
                <w:rFonts w:ascii="Arial" w:eastAsia="SimSun" w:hAnsi="Arial" w:cs="Arial"/>
                <w:szCs w:val="22"/>
                <w:lang w:eastAsia="zh-CN"/>
              </w:rPr>
            </w:pPr>
          </w:p>
          <w:p w:rsidR="00F4291B" w:rsidRPr="00F4291B" w:rsidRDefault="00F4291B" w:rsidP="00F4291B">
            <w:pPr>
              <w:spacing w:after="0" w:line="240" w:lineRule="auto"/>
              <w:rPr>
                <w:rFonts w:ascii="Arial" w:eastAsia="SimSun" w:hAnsi="Arial" w:cs="Arial"/>
                <w:szCs w:val="22"/>
                <w:lang w:eastAsia="zh-CN"/>
              </w:rPr>
            </w:pPr>
            <w:r w:rsidRPr="00F4291B">
              <w:rPr>
                <w:rFonts w:ascii="Arial" w:eastAsia="SimSun" w:hAnsi="Arial" w:cs="Arial"/>
                <w:szCs w:val="22"/>
                <w:lang w:eastAsia="zh-CN"/>
              </w:rPr>
              <w:t xml:space="preserve">IF NO, DK </w:t>
            </w:r>
            <w:r w:rsidRPr="00F4291B">
              <w:rPr>
                <w:rFonts w:ascii="Arial" w:eastAsia="SimSun" w:hAnsi="Arial" w:cs="Arial"/>
                <w:szCs w:val="22"/>
                <w:lang w:eastAsia="zh-CN"/>
              </w:rPr>
              <w:sym w:font="Wingdings" w:char="F0E0"/>
            </w:r>
            <w:r w:rsidRPr="00F4291B">
              <w:rPr>
                <w:rFonts w:ascii="Arial" w:eastAsia="SimSun" w:hAnsi="Arial" w:cs="Arial"/>
                <w:szCs w:val="22"/>
                <w:lang w:eastAsia="zh-CN"/>
              </w:rPr>
              <w:t>917</w:t>
            </w:r>
          </w:p>
        </w:tc>
      </w:tr>
      <w:tr w:rsidR="00F4291B" w:rsidRPr="00F4291B" w:rsidTr="00F4291B">
        <w:trPr>
          <w:trHeight w:val="1313"/>
        </w:trPr>
        <w:tc>
          <w:tcPr>
            <w:tcW w:w="810" w:type="dxa"/>
            <w:shd w:val="clear" w:color="auto" w:fill="auto"/>
          </w:tcPr>
          <w:p w:rsidR="00F4291B" w:rsidRPr="00F4291B" w:rsidRDefault="00F4291B" w:rsidP="00F4291B">
            <w:pPr>
              <w:spacing w:after="0" w:line="240" w:lineRule="auto"/>
              <w:rPr>
                <w:rFonts w:ascii="Arial" w:eastAsia="SimSun" w:hAnsi="Arial" w:cs="Arial"/>
                <w:szCs w:val="22"/>
                <w:lang w:eastAsia="zh-CN"/>
              </w:rPr>
            </w:pPr>
          </w:p>
          <w:p w:rsidR="00F4291B" w:rsidRPr="00F4291B" w:rsidRDefault="00F4291B" w:rsidP="00F4291B">
            <w:pPr>
              <w:spacing w:after="0" w:line="240" w:lineRule="auto"/>
              <w:rPr>
                <w:rFonts w:ascii="Arial" w:eastAsia="SimSun" w:hAnsi="Arial" w:cs="Arial"/>
                <w:szCs w:val="22"/>
                <w:lang w:eastAsia="zh-CN"/>
              </w:rPr>
            </w:pPr>
            <w:r w:rsidRPr="00F4291B">
              <w:rPr>
                <w:rFonts w:ascii="Arial" w:eastAsia="SimSun" w:hAnsi="Arial" w:cs="Arial"/>
                <w:szCs w:val="22"/>
                <w:lang w:eastAsia="zh-CN"/>
              </w:rPr>
              <w:t>916</w:t>
            </w:r>
          </w:p>
        </w:tc>
        <w:tc>
          <w:tcPr>
            <w:tcW w:w="4590" w:type="dxa"/>
            <w:shd w:val="clear" w:color="auto" w:fill="auto"/>
          </w:tcPr>
          <w:p w:rsidR="00F4291B" w:rsidRPr="00F4291B" w:rsidRDefault="00F4291B" w:rsidP="00F4291B">
            <w:pPr>
              <w:spacing w:after="0" w:line="240" w:lineRule="auto"/>
              <w:rPr>
                <w:rFonts w:ascii="Arial" w:eastAsia="SimSun" w:hAnsi="Arial" w:cs="Arial"/>
                <w:szCs w:val="22"/>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How many injections did you have?</w:t>
            </w:r>
          </w:p>
          <w:p w:rsidR="00F4291B" w:rsidRPr="00F4291B" w:rsidRDefault="00F4291B" w:rsidP="00F4291B">
            <w:pPr>
              <w:spacing w:after="0" w:line="240" w:lineRule="auto"/>
              <w:rPr>
                <w:rFonts w:ascii="Arial" w:eastAsia="SimSun" w:hAnsi="Arial" w:cs="Arial"/>
                <w:szCs w:val="22"/>
                <w:lang w:eastAsia="zh-CN"/>
              </w:rPr>
            </w:pPr>
          </w:p>
          <w:p w:rsidR="00F4291B" w:rsidRPr="00F4291B" w:rsidRDefault="00F4291B" w:rsidP="00F4291B">
            <w:pPr>
              <w:spacing w:after="0" w:line="240" w:lineRule="auto"/>
              <w:rPr>
                <w:rFonts w:ascii="Arial" w:eastAsia="SimSun" w:hAnsi="Arial" w:cs="Arial"/>
                <w:szCs w:val="22"/>
                <w:lang w:eastAsia="zh-CN"/>
              </w:rPr>
            </w:pPr>
            <w:r w:rsidRPr="00F4291B">
              <w:rPr>
                <w:rFonts w:ascii="Arial" w:eastAsia="SimSun" w:hAnsi="Arial" w:cs="Arial"/>
                <w:szCs w:val="22"/>
                <w:lang w:eastAsia="zh-CN"/>
              </w:rPr>
              <w:t>IF A NON-NUMERIC ANSWER IS PROVIDED, PROBE TO GET AN ESTIMATE.</w:t>
            </w:r>
          </w:p>
          <w:p w:rsidR="00F4291B" w:rsidRPr="00F4291B" w:rsidRDefault="00F4291B" w:rsidP="00F4291B">
            <w:pPr>
              <w:spacing w:after="0" w:line="240" w:lineRule="auto"/>
              <w:rPr>
                <w:rFonts w:ascii="Arial" w:eastAsia="SimSun" w:hAnsi="Arial" w:cs="Arial"/>
                <w:szCs w:val="22"/>
                <w:lang w:eastAsia="zh-CN"/>
              </w:rPr>
            </w:pP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NUMBER OF INJECTIONS  ___ ___ ___</w:t>
            </w:r>
          </w:p>
          <w:p w:rsidR="00F4291B" w:rsidRPr="00F4291B" w:rsidRDefault="00F4291B" w:rsidP="00F4291B">
            <w:pPr>
              <w:spacing w:after="0"/>
              <w:ind w:left="144"/>
              <w:rPr>
                <w:rFonts w:ascii="Arial" w:eastAsia="SimSun" w:hAnsi="Arial" w:cs="Arial"/>
                <w:caps/>
                <w:sz w:val="18"/>
                <w:lang w:eastAsia="zh-CN"/>
              </w:rPr>
            </w:pPr>
          </w:p>
          <w:p w:rsidR="00F4291B" w:rsidRPr="00F4291B" w:rsidRDefault="00F4291B" w:rsidP="00F4291B">
            <w:pPr>
              <w:spacing w:after="0"/>
              <w:ind w:left="144"/>
              <w:rPr>
                <w:rFonts w:ascii="Arial" w:eastAsia="SimSun" w:hAnsi="Arial" w:cs="Arial"/>
                <w:caps/>
                <w:sz w:val="18"/>
                <w:lang w:eastAsia="zh-CN"/>
              </w:rPr>
            </w:pPr>
            <w:r w:rsidRPr="00F4291B">
              <w:rPr>
                <w:rFonts w:ascii="Arial" w:eastAsia="SimSun" w:hAnsi="Arial" w:cs="Arial"/>
                <w:caps/>
                <w:sz w:val="18"/>
                <w:lang w:eastAsia="zh-CN"/>
              </w:rPr>
              <w:t>don’t know = 888</w:t>
            </w:r>
          </w:p>
          <w:p w:rsidR="00F4291B" w:rsidRPr="00F4291B" w:rsidRDefault="00F4291B" w:rsidP="00F4291B">
            <w:pPr>
              <w:spacing w:after="0"/>
              <w:rPr>
                <w:rFonts w:ascii="Arial" w:eastAsia="SimSun" w:hAnsi="Arial" w:cs="Arial"/>
                <w:caps/>
                <w:sz w:val="18"/>
                <w:szCs w:val="22"/>
                <w:lang w:eastAsia="zh-CN"/>
              </w:rPr>
            </w:pPr>
          </w:p>
        </w:tc>
        <w:tc>
          <w:tcPr>
            <w:tcW w:w="1170" w:type="dxa"/>
            <w:shd w:val="clear" w:color="auto" w:fill="auto"/>
          </w:tcPr>
          <w:p w:rsidR="00F4291B" w:rsidRPr="00F4291B" w:rsidRDefault="00F4291B" w:rsidP="00F4291B">
            <w:pPr>
              <w:spacing w:after="0" w:line="240" w:lineRule="auto"/>
              <w:rPr>
                <w:rFonts w:ascii="Arial" w:eastAsia="SimSun" w:hAnsi="Arial" w:cs="Arial"/>
                <w:szCs w:val="22"/>
                <w:lang w:eastAsia="zh-CN"/>
              </w:rPr>
            </w:pPr>
          </w:p>
        </w:tc>
      </w:tr>
      <w:tr w:rsidR="00F4291B" w:rsidRPr="00F4291B" w:rsidTr="00F4291B">
        <w:trPr>
          <w:trHeight w:val="1241"/>
        </w:trPr>
        <w:tc>
          <w:tcPr>
            <w:tcW w:w="810" w:type="dxa"/>
            <w:shd w:val="clear" w:color="auto" w:fill="auto"/>
          </w:tcPr>
          <w:p w:rsidR="00F4291B" w:rsidRPr="00F4291B" w:rsidRDefault="00F4291B" w:rsidP="00F4291B">
            <w:pPr>
              <w:spacing w:after="0" w:line="240" w:lineRule="auto"/>
              <w:rPr>
                <w:rFonts w:ascii="Arial" w:eastAsia="SimSun" w:hAnsi="Arial" w:cs="Arial"/>
                <w:szCs w:val="22"/>
                <w:lang w:eastAsia="zh-CN"/>
              </w:rPr>
            </w:pPr>
          </w:p>
          <w:p w:rsidR="00F4291B" w:rsidRPr="00F4291B" w:rsidRDefault="00F4291B" w:rsidP="00F4291B">
            <w:pPr>
              <w:spacing w:after="0" w:line="240" w:lineRule="auto"/>
              <w:rPr>
                <w:rFonts w:ascii="Arial" w:eastAsia="SimSun" w:hAnsi="Arial" w:cs="Arial"/>
                <w:szCs w:val="22"/>
                <w:lang w:eastAsia="zh-CN"/>
              </w:rPr>
            </w:pPr>
            <w:r w:rsidRPr="00F4291B">
              <w:rPr>
                <w:rFonts w:ascii="Arial" w:eastAsia="SimSun" w:hAnsi="Arial" w:cs="Arial"/>
                <w:szCs w:val="22"/>
                <w:lang w:eastAsia="zh-CN"/>
              </w:rPr>
              <w:t>917</w:t>
            </w:r>
          </w:p>
        </w:tc>
        <w:tc>
          <w:tcPr>
            <w:tcW w:w="4590" w:type="dxa"/>
            <w:shd w:val="clear" w:color="auto" w:fill="auto"/>
          </w:tcPr>
          <w:p w:rsidR="00F4291B" w:rsidRPr="00F4291B" w:rsidRDefault="00F4291B" w:rsidP="00F4291B">
            <w:pPr>
              <w:spacing w:after="0" w:line="240" w:lineRule="auto"/>
              <w:rPr>
                <w:rFonts w:ascii="Arial" w:eastAsia="SimSun" w:hAnsi="Arial" w:cs="Arial"/>
                <w:szCs w:val="22"/>
                <w:lang w:eastAsia="zh-CN"/>
              </w:rPr>
            </w:pPr>
          </w:p>
          <w:p w:rsidR="00F4291B" w:rsidRPr="00F4291B" w:rsidRDefault="00F4291B" w:rsidP="00F4291B">
            <w:pPr>
              <w:spacing w:after="0" w:line="240" w:lineRule="auto"/>
              <w:rPr>
                <w:rFonts w:ascii="Arial" w:eastAsia="SimSun" w:hAnsi="Arial" w:cs="Arial"/>
                <w:szCs w:val="22"/>
                <w:lang w:eastAsia="zh-CN"/>
              </w:rPr>
            </w:pPr>
            <w:r w:rsidRPr="00F4291B">
              <w:rPr>
                <w:rFonts w:ascii="Arial" w:eastAsia="SimSun" w:hAnsi="Arial" w:cs="Arial"/>
                <w:szCs w:val="22"/>
                <w:lang w:eastAsia="zh-CN"/>
              </w:rPr>
              <w:t xml:space="preserve">In the last 12 months, have you </w:t>
            </w:r>
            <w:r w:rsidRPr="00F4291B">
              <w:rPr>
                <w:rFonts w:ascii="Arial" w:eastAsia="SimSun" w:hAnsi="Arial" w:cs="Arial"/>
                <w:szCs w:val="22"/>
                <w:u w:val="single"/>
                <w:lang w:eastAsia="zh-CN"/>
              </w:rPr>
              <w:t>given yourself</w:t>
            </w:r>
            <w:r w:rsidRPr="00F4291B">
              <w:rPr>
                <w:rFonts w:ascii="Arial" w:eastAsia="SimSun" w:hAnsi="Arial" w:cs="Arial"/>
                <w:szCs w:val="22"/>
                <w:lang w:eastAsia="zh-CN"/>
              </w:rPr>
              <w:t xml:space="preserve"> an injection that was prescribed by a </w:t>
            </w:r>
            <w:r w:rsidRPr="00F4291B">
              <w:rPr>
                <w:rFonts w:ascii="Arial" w:eastAsia="SimSun" w:hAnsi="Arial" w:cs="Arial"/>
                <w:lang w:eastAsia="zh-CN"/>
              </w:rPr>
              <w:t>doctor, a clinical officer, a nurse, a pharmacist, a dentist or any other health worker?</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NO=2</w:t>
            </w:r>
          </w:p>
          <w:p w:rsidR="00F4291B" w:rsidRPr="00F4291B" w:rsidRDefault="00F4291B" w:rsidP="00F4291B">
            <w:pPr>
              <w:spacing w:after="0" w:line="240" w:lineRule="auto"/>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line="240" w:lineRule="auto"/>
              <w:rPr>
                <w:rFonts w:ascii="Arial" w:eastAsia="SimSun" w:hAnsi="Arial" w:cs="Arial"/>
                <w:szCs w:val="22"/>
                <w:lang w:eastAsia="zh-CN"/>
              </w:rPr>
            </w:pPr>
          </w:p>
        </w:tc>
      </w:tr>
      <w:tr w:rsidR="00F4291B" w:rsidRPr="00F4291B" w:rsidTr="00F4291B">
        <w:trPr>
          <w:trHeight w:val="1277"/>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918</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If you had a choice, would you like to receive medication as an injection or pill?</w:t>
            </w:r>
          </w:p>
        </w:tc>
        <w:tc>
          <w:tcPr>
            <w:tcW w:w="4050" w:type="dxa"/>
            <w:gridSpan w:val="3"/>
            <w:shd w:val="clear" w:color="auto" w:fill="auto"/>
          </w:tcPr>
          <w:p w:rsidR="00F4291B" w:rsidRPr="00F4291B" w:rsidRDefault="00F4291B" w:rsidP="00F4291B">
            <w:pPr>
              <w:tabs>
                <w:tab w:val="left" w:pos="913"/>
              </w:tabs>
              <w:spacing w:after="0"/>
              <w:ind w:left="144"/>
              <w:rPr>
                <w:rFonts w:ascii="Arial" w:eastAsia="SimSun" w:hAnsi="Arial" w:cs="Arial"/>
                <w:caps/>
                <w:sz w:val="18"/>
                <w:szCs w:val="22"/>
                <w:lang w:eastAsia="zh-CN"/>
              </w:rPr>
            </w:pPr>
          </w:p>
          <w:p w:rsidR="00F4291B" w:rsidRPr="00F4291B" w:rsidRDefault="00F4291B" w:rsidP="00F4291B">
            <w:pPr>
              <w:tabs>
                <w:tab w:val="left" w:pos="913"/>
              </w:tabs>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Injection = 1</w:t>
            </w:r>
          </w:p>
          <w:p w:rsidR="00F4291B" w:rsidRPr="00F4291B" w:rsidRDefault="00F4291B" w:rsidP="00F4291B">
            <w:pPr>
              <w:tabs>
                <w:tab w:val="left" w:pos="913"/>
              </w:tabs>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Pill = 2</w:t>
            </w:r>
          </w:p>
          <w:p w:rsidR="00F4291B" w:rsidRPr="00F4291B" w:rsidRDefault="00F4291B" w:rsidP="00F4291B">
            <w:pPr>
              <w:tabs>
                <w:tab w:val="left" w:pos="913"/>
              </w:tabs>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UNSURE = 3</w:t>
            </w:r>
          </w:p>
          <w:p w:rsidR="00F4291B" w:rsidRPr="00F4291B" w:rsidRDefault="00F4291B" w:rsidP="00F4291B">
            <w:pPr>
              <w:tabs>
                <w:tab w:val="left" w:pos="913"/>
              </w:tabs>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PREFERENCE = 4</w:t>
            </w:r>
          </w:p>
        </w:tc>
        <w:tc>
          <w:tcPr>
            <w:tcW w:w="1170" w:type="dxa"/>
            <w:shd w:val="clear" w:color="auto" w:fill="auto"/>
          </w:tcPr>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989"/>
        </w:trPr>
        <w:tc>
          <w:tcPr>
            <w:tcW w:w="810" w:type="dxa"/>
            <w:tcBorders>
              <w:top w:val="single" w:sz="4" w:space="0" w:color="auto"/>
              <w:left w:val="single" w:sz="4" w:space="0" w:color="auto"/>
              <w:bottom w:val="nil"/>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r w:rsidRPr="00F4291B">
              <w:rPr>
                <w:rFonts w:eastAsia="SimSun"/>
                <w:sz w:val="24"/>
                <w:szCs w:val="24"/>
                <w:lang w:eastAsia="zh-CN"/>
              </w:rPr>
              <w:br w:type="page"/>
            </w:r>
          </w:p>
          <w:p w:rsidR="00F4291B" w:rsidRPr="00F4291B" w:rsidRDefault="00F4291B" w:rsidP="00F4291B">
            <w:pPr>
              <w:spacing w:after="0"/>
              <w:rPr>
                <w:rFonts w:ascii="Arial" w:eastAsia="SimSun" w:hAnsi="Arial" w:cs="Arial"/>
                <w:szCs w:val="22"/>
                <w:lang w:eastAsia="zh-CN"/>
              </w:rPr>
            </w:pPr>
          </w:p>
        </w:tc>
        <w:tc>
          <w:tcPr>
            <w:tcW w:w="4590" w:type="dxa"/>
            <w:tcBorders>
              <w:top w:val="single" w:sz="4" w:space="0" w:color="auto"/>
              <w:left w:val="single" w:sz="4" w:space="0" w:color="auto"/>
              <w:bottom w:val="nil"/>
              <w:right w:val="single" w:sz="4" w:space="0" w:color="auto"/>
            </w:tcBorders>
            <w:shd w:val="clear" w:color="auto" w:fill="auto"/>
          </w:tcPr>
          <w:p w:rsidR="00F4291B" w:rsidRPr="00F4291B" w:rsidRDefault="00F4291B" w:rsidP="00F4291B">
            <w:pPr>
              <w:spacing w:after="0" w:line="240" w:lineRule="auto"/>
              <w:rPr>
                <w:rFonts w:ascii="Arial" w:eastAsia="SimSun" w:hAnsi="Arial" w:cs="Arial"/>
                <w:lang w:eastAsia="zh-CN"/>
              </w:rPr>
            </w:pPr>
          </w:p>
          <w:p w:rsidR="00F4291B" w:rsidRPr="00F4291B" w:rsidRDefault="00F4291B" w:rsidP="00F4291B">
            <w:pPr>
              <w:spacing w:after="0" w:line="240" w:lineRule="auto"/>
              <w:rPr>
                <w:rFonts w:ascii="Arial" w:eastAsia="SimSun" w:hAnsi="Arial" w:cs="Arial"/>
                <w:szCs w:val="22"/>
                <w:lang w:eastAsia="zh-CN"/>
              </w:rPr>
            </w:pPr>
            <w:r w:rsidRPr="00F4291B">
              <w:rPr>
                <w:rFonts w:ascii="Arial" w:eastAsia="SimSun" w:hAnsi="Arial" w:cs="Arial"/>
                <w:lang w:eastAsia="zh-CN"/>
              </w:rPr>
              <w:t>In the last 12 months have you seen any of the following medical waste near your home or community?</w:t>
            </w:r>
          </w:p>
        </w:tc>
        <w:tc>
          <w:tcPr>
            <w:tcW w:w="1350" w:type="dxa"/>
            <w:tcBorders>
              <w:top w:val="single" w:sz="4" w:space="0" w:color="auto"/>
              <w:left w:val="single" w:sz="4" w:space="0" w:color="auto"/>
              <w:bottom w:val="nil"/>
              <w:right w:val="nil"/>
            </w:tcBorders>
            <w:shd w:val="clear" w:color="auto" w:fill="auto"/>
            <w:vAlign w:val="bottom"/>
          </w:tcPr>
          <w:p w:rsidR="00F4291B" w:rsidRPr="00F4291B" w:rsidRDefault="00F4291B" w:rsidP="00F4291B">
            <w:pPr>
              <w:tabs>
                <w:tab w:val="left" w:pos="913"/>
              </w:tabs>
              <w:spacing w:after="0"/>
              <w:ind w:left="144"/>
              <w:jc w:val="center"/>
              <w:rPr>
                <w:rFonts w:ascii="Arial" w:eastAsia="SimSun" w:hAnsi="Arial" w:cs="Arial"/>
                <w:caps/>
                <w:szCs w:val="22"/>
                <w:u w:val="single"/>
                <w:lang w:eastAsia="zh-CN"/>
              </w:rPr>
            </w:pPr>
          </w:p>
          <w:p w:rsidR="00F4291B" w:rsidRPr="00F4291B" w:rsidRDefault="00F4291B" w:rsidP="00F4291B">
            <w:pPr>
              <w:tabs>
                <w:tab w:val="left" w:pos="913"/>
              </w:tabs>
              <w:spacing w:after="0"/>
              <w:ind w:left="144"/>
              <w:jc w:val="center"/>
              <w:rPr>
                <w:rFonts w:ascii="Arial" w:eastAsia="SimSun" w:hAnsi="Arial" w:cs="Arial"/>
                <w:caps/>
                <w:szCs w:val="22"/>
                <w:u w:val="single"/>
                <w:lang w:eastAsia="zh-CN"/>
              </w:rPr>
            </w:pPr>
            <w:r w:rsidRPr="00F4291B">
              <w:rPr>
                <w:rFonts w:ascii="Arial" w:eastAsia="SimSun" w:hAnsi="Arial" w:cs="Arial"/>
                <w:caps/>
                <w:szCs w:val="22"/>
                <w:u w:val="single"/>
                <w:lang w:eastAsia="zh-CN"/>
              </w:rPr>
              <w:t xml:space="preserve">yes </w:t>
            </w:r>
          </w:p>
        </w:tc>
        <w:tc>
          <w:tcPr>
            <w:tcW w:w="1350" w:type="dxa"/>
            <w:tcBorders>
              <w:top w:val="single" w:sz="4" w:space="0" w:color="auto"/>
              <w:left w:val="nil"/>
              <w:bottom w:val="nil"/>
              <w:right w:val="nil"/>
            </w:tcBorders>
            <w:shd w:val="clear" w:color="auto" w:fill="auto"/>
            <w:vAlign w:val="bottom"/>
          </w:tcPr>
          <w:p w:rsidR="00F4291B" w:rsidRPr="00F4291B" w:rsidRDefault="00F4291B" w:rsidP="00F4291B">
            <w:pPr>
              <w:tabs>
                <w:tab w:val="left" w:pos="913"/>
              </w:tabs>
              <w:spacing w:after="0"/>
              <w:ind w:left="144"/>
              <w:jc w:val="center"/>
              <w:rPr>
                <w:rFonts w:ascii="Arial" w:eastAsia="SimSun" w:hAnsi="Arial" w:cs="Arial"/>
                <w:caps/>
                <w:szCs w:val="22"/>
                <w:u w:val="single"/>
                <w:lang w:eastAsia="zh-CN"/>
              </w:rPr>
            </w:pPr>
          </w:p>
          <w:p w:rsidR="00F4291B" w:rsidRPr="00F4291B" w:rsidRDefault="00F4291B" w:rsidP="00F4291B">
            <w:pPr>
              <w:tabs>
                <w:tab w:val="left" w:pos="913"/>
              </w:tabs>
              <w:spacing w:after="0"/>
              <w:ind w:left="144"/>
              <w:jc w:val="center"/>
              <w:rPr>
                <w:rFonts w:ascii="Arial" w:eastAsia="SimSun" w:hAnsi="Arial" w:cs="Arial"/>
                <w:caps/>
                <w:szCs w:val="22"/>
                <w:u w:val="single"/>
                <w:lang w:eastAsia="zh-CN"/>
              </w:rPr>
            </w:pPr>
            <w:r w:rsidRPr="00F4291B">
              <w:rPr>
                <w:rFonts w:ascii="Arial" w:eastAsia="SimSun" w:hAnsi="Arial" w:cs="Arial"/>
                <w:caps/>
                <w:szCs w:val="22"/>
                <w:u w:val="single"/>
                <w:lang w:eastAsia="zh-CN"/>
              </w:rPr>
              <w:t xml:space="preserve">no </w:t>
            </w:r>
          </w:p>
        </w:tc>
        <w:tc>
          <w:tcPr>
            <w:tcW w:w="1350" w:type="dxa"/>
            <w:tcBorders>
              <w:top w:val="single" w:sz="4" w:space="0" w:color="auto"/>
              <w:left w:val="nil"/>
              <w:bottom w:val="nil"/>
              <w:right w:val="single" w:sz="4" w:space="0" w:color="auto"/>
            </w:tcBorders>
            <w:shd w:val="clear" w:color="auto" w:fill="auto"/>
            <w:vAlign w:val="bottom"/>
          </w:tcPr>
          <w:p w:rsidR="00F4291B" w:rsidRPr="00F4291B" w:rsidRDefault="00F4291B" w:rsidP="00F4291B">
            <w:pPr>
              <w:tabs>
                <w:tab w:val="left" w:pos="913"/>
              </w:tabs>
              <w:spacing w:after="0"/>
              <w:ind w:left="144"/>
              <w:jc w:val="center"/>
              <w:rPr>
                <w:rFonts w:ascii="Arial" w:eastAsia="SimSun" w:hAnsi="Arial" w:cs="Arial"/>
                <w:caps/>
                <w:szCs w:val="22"/>
                <w:u w:val="single"/>
                <w:lang w:eastAsia="zh-CN"/>
              </w:rPr>
            </w:pPr>
          </w:p>
          <w:p w:rsidR="00F4291B" w:rsidRPr="00F4291B" w:rsidRDefault="00F4291B" w:rsidP="00F4291B">
            <w:pPr>
              <w:tabs>
                <w:tab w:val="left" w:pos="913"/>
              </w:tabs>
              <w:spacing w:after="0"/>
              <w:ind w:left="144"/>
              <w:jc w:val="center"/>
              <w:rPr>
                <w:rFonts w:ascii="Arial" w:eastAsia="SimSun" w:hAnsi="Arial" w:cs="Arial"/>
                <w:caps/>
                <w:szCs w:val="22"/>
                <w:u w:val="single"/>
                <w:lang w:eastAsia="zh-CN"/>
              </w:rPr>
            </w:pPr>
            <w:r w:rsidRPr="00F4291B">
              <w:rPr>
                <w:rFonts w:ascii="Arial" w:eastAsia="SimSun" w:hAnsi="Arial" w:cs="Arial"/>
                <w:caps/>
                <w:szCs w:val="22"/>
                <w:u w:val="single"/>
                <w:lang w:eastAsia="zh-CN"/>
              </w:rPr>
              <w:t xml:space="preserve">don’t know </w:t>
            </w:r>
          </w:p>
        </w:tc>
        <w:tc>
          <w:tcPr>
            <w:tcW w:w="1170" w:type="dxa"/>
            <w:tcBorders>
              <w:top w:val="single" w:sz="4" w:space="0" w:color="auto"/>
              <w:left w:val="single" w:sz="4" w:space="0" w:color="auto"/>
              <w:bottom w:val="nil"/>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450"/>
        </w:trPr>
        <w:tc>
          <w:tcPr>
            <w:tcW w:w="810" w:type="dxa"/>
            <w:tcBorders>
              <w:top w:val="nil"/>
              <w:left w:val="single" w:sz="4" w:space="0" w:color="auto"/>
              <w:bottom w:val="nil"/>
              <w:right w:val="single" w:sz="4" w:space="0" w:color="auto"/>
            </w:tcBorders>
            <w:shd w:val="clear" w:color="auto" w:fill="auto"/>
            <w:vAlign w:val="center"/>
          </w:tcPr>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919</w:t>
            </w:r>
          </w:p>
        </w:tc>
        <w:tc>
          <w:tcPr>
            <w:tcW w:w="4590" w:type="dxa"/>
            <w:tcBorders>
              <w:top w:val="nil"/>
              <w:left w:val="single" w:sz="4" w:space="0" w:color="auto"/>
              <w:bottom w:val="nil"/>
              <w:right w:val="single" w:sz="4" w:space="0" w:color="auto"/>
            </w:tcBorders>
            <w:shd w:val="clear" w:color="auto" w:fill="auto"/>
            <w:vAlign w:val="center"/>
          </w:tcPr>
          <w:p w:rsidR="00F4291B" w:rsidRPr="00F4291B" w:rsidRDefault="00F4291B" w:rsidP="00F4291B">
            <w:pPr>
              <w:spacing w:after="0" w:line="240" w:lineRule="auto"/>
              <w:rPr>
                <w:rFonts w:ascii="Arial" w:eastAsia="SimSun" w:hAnsi="Arial" w:cs="Arial"/>
                <w:lang w:eastAsia="zh-CN"/>
              </w:rPr>
            </w:pPr>
            <w:r w:rsidRPr="00F4291B">
              <w:rPr>
                <w:rFonts w:ascii="Arial" w:eastAsia="SimSun" w:hAnsi="Arial" w:cs="Arial"/>
                <w:lang w:eastAsia="zh-CN"/>
              </w:rPr>
              <w:t>Used Needles</w:t>
            </w:r>
          </w:p>
        </w:tc>
        <w:tc>
          <w:tcPr>
            <w:tcW w:w="1350" w:type="dxa"/>
            <w:tcBorders>
              <w:top w:val="nil"/>
              <w:left w:val="single" w:sz="4" w:space="0" w:color="auto"/>
              <w:bottom w:val="nil"/>
              <w:right w:val="nil"/>
            </w:tcBorders>
            <w:shd w:val="clear" w:color="auto" w:fill="auto"/>
            <w:vAlign w:val="center"/>
          </w:tcPr>
          <w:p w:rsidR="00F4291B" w:rsidRPr="00F4291B" w:rsidRDefault="00F4291B" w:rsidP="00F4291B">
            <w:pPr>
              <w:tabs>
                <w:tab w:val="left" w:pos="913"/>
              </w:tabs>
              <w:spacing w:after="0"/>
              <w:ind w:left="162"/>
              <w:jc w:val="center"/>
              <w:rPr>
                <w:rFonts w:ascii="Arial" w:eastAsia="SimSun" w:hAnsi="Arial" w:cs="Arial"/>
                <w:caps/>
                <w:szCs w:val="22"/>
                <w:lang w:eastAsia="zh-CN"/>
              </w:rPr>
            </w:pPr>
            <w:r w:rsidRPr="00F4291B">
              <w:rPr>
                <w:rFonts w:ascii="Arial" w:eastAsia="SimSun" w:hAnsi="Arial" w:cs="Arial"/>
                <w:caps/>
                <w:szCs w:val="22"/>
                <w:lang w:eastAsia="zh-CN"/>
              </w:rPr>
              <w:t>1</w:t>
            </w:r>
          </w:p>
        </w:tc>
        <w:tc>
          <w:tcPr>
            <w:tcW w:w="1350" w:type="dxa"/>
            <w:tcBorders>
              <w:top w:val="nil"/>
              <w:left w:val="nil"/>
              <w:bottom w:val="nil"/>
              <w:right w:val="nil"/>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2</w:t>
            </w:r>
          </w:p>
        </w:tc>
        <w:tc>
          <w:tcPr>
            <w:tcW w:w="1350" w:type="dxa"/>
            <w:tcBorders>
              <w:top w:val="nil"/>
              <w:left w:val="nil"/>
              <w:bottom w:val="nil"/>
              <w:right w:val="single" w:sz="4" w:space="0" w:color="auto"/>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8</w:t>
            </w:r>
          </w:p>
        </w:tc>
        <w:tc>
          <w:tcPr>
            <w:tcW w:w="1170" w:type="dxa"/>
            <w:tcBorders>
              <w:top w:val="nil"/>
              <w:left w:val="single" w:sz="4" w:space="0" w:color="auto"/>
              <w:bottom w:val="nil"/>
              <w:right w:val="single" w:sz="4" w:space="0" w:color="auto"/>
            </w:tcBorders>
            <w:shd w:val="clear" w:color="auto" w:fill="auto"/>
            <w:vAlign w:val="center"/>
          </w:tcPr>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450"/>
        </w:trPr>
        <w:tc>
          <w:tcPr>
            <w:tcW w:w="810" w:type="dxa"/>
            <w:tcBorders>
              <w:top w:val="nil"/>
              <w:left w:val="single" w:sz="4" w:space="0" w:color="auto"/>
              <w:bottom w:val="nil"/>
              <w:right w:val="single" w:sz="4" w:space="0" w:color="auto"/>
            </w:tcBorders>
            <w:shd w:val="clear" w:color="auto" w:fill="auto"/>
            <w:vAlign w:val="center"/>
          </w:tcPr>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920</w:t>
            </w:r>
          </w:p>
        </w:tc>
        <w:tc>
          <w:tcPr>
            <w:tcW w:w="4590" w:type="dxa"/>
            <w:tcBorders>
              <w:top w:val="nil"/>
              <w:left w:val="single" w:sz="4" w:space="0" w:color="auto"/>
              <w:bottom w:val="nil"/>
              <w:right w:val="single" w:sz="4" w:space="0" w:color="auto"/>
            </w:tcBorders>
            <w:shd w:val="clear" w:color="auto" w:fill="auto"/>
            <w:vAlign w:val="center"/>
          </w:tcPr>
          <w:p w:rsidR="00F4291B" w:rsidRPr="00F4291B" w:rsidRDefault="00F4291B" w:rsidP="00F4291B">
            <w:pPr>
              <w:spacing w:after="0" w:line="240" w:lineRule="auto"/>
              <w:rPr>
                <w:rFonts w:ascii="Arial" w:eastAsia="SimSun" w:hAnsi="Arial" w:cs="Arial"/>
                <w:lang w:eastAsia="zh-CN"/>
              </w:rPr>
            </w:pPr>
            <w:r w:rsidRPr="00F4291B">
              <w:rPr>
                <w:rFonts w:ascii="Arial" w:eastAsia="SimSun" w:hAnsi="Arial" w:cs="Arial"/>
                <w:lang w:eastAsia="zh-CN"/>
              </w:rPr>
              <w:t>Used syringes</w:t>
            </w:r>
          </w:p>
        </w:tc>
        <w:tc>
          <w:tcPr>
            <w:tcW w:w="1350" w:type="dxa"/>
            <w:tcBorders>
              <w:top w:val="nil"/>
              <w:left w:val="single" w:sz="4" w:space="0" w:color="auto"/>
              <w:bottom w:val="nil"/>
              <w:right w:val="nil"/>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1</w:t>
            </w:r>
          </w:p>
        </w:tc>
        <w:tc>
          <w:tcPr>
            <w:tcW w:w="1350" w:type="dxa"/>
            <w:tcBorders>
              <w:top w:val="nil"/>
              <w:left w:val="nil"/>
              <w:bottom w:val="nil"/>
              <w:right w:val="nil"/>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2</w:t>
            </w:r>
          </w:p>
        </w:tc>
        <w:tc>
          <w:tcPr>
            <w:tcW w:w="1350" w:type="dxa"/>
            <w:tcBorders>
              <w:top w:val="nil"/>
              <w:left w:val="nil"/>
              <w:bottom w:val="nil"/>
              <w:right w:val="single" w:sz="4" w:space="0" w:color="auto"/>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8</w:t>
            </w:r>
          </w:p>
        </w:tc>
        <w:tc>
          <w:tcPr>
            <w:tcW w:w="1170" w:type="dxa"/>
            <w:tcBorders>
              <w:top w:val="nil"/>
              <w:left w:val="single" w:sz="4" w:space="0" w:color="auto"/>
              <w:bottom w:val="nil"/>
              <w:right w:val="single" w:sz="4" w:space="0" w:color="auto"/>
            </w:tcBorders>
            <w:shd w:val="clear" w:color="auto" w:fill="auto"/>
            <w:vAlign w:val="center"/>
          </w:tcPr>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450"/>
        </w:trPr>
        <w:tc>
          <w:tcPr>
            <w:tcW w:w="810" w:type="dxa"/>
            <w:tcBorders>
              <w:top w:val="nil"/>
              <w:left w:val="single" w:sz="4" w:space="0" w:color="auto"/>
              <w:bottom w:val="nil"/>
              <w:right w:val="single" w:sz="4" w:space="0" w:color="auto"/>
            </w:tcBorders>
            <w:shd w:val="clear" w:color="auto" w:fill="auto"/>
            <w:vAlign w:val="center"/>
          </w:tcPr>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921</w:t>
            </w:r>
          </w:p>
        </w:tc>
        <w:tc>
          <w:tcPr>
            <w:tcW w:w="4590" w:type="dxa"/>
            <w:tcBorders>
              <w:top w:val="nil"/>
              <w:left w:val="single" w:sz="4" w:space="0" w:color="auto"/>
              <w:bottom w:val="nil"/>
              <w:right w:val="single" w:sz="4" w:space="0" w:color="auto"/>
            </w:tcBorders>
            <w:shd w:val="clear" w:color="auto" w:fill="auto"/>
            <w:vAlign w:val="center"/>
          </w:tcPr>
          <w:p w:rsidR="00F4291B" w:rsidRPr="00F4291B" w:rsidRDefault="00F4291B" w:rsidP="00F4291B">
            <w:pPr>
              <w:spacing w:after="0" w:line="240" w:lineRule="auto"/>
              <w:rPr>
                <w:rFonts w:ascii="Arial" w:eastAsia="SimSun" w:hAnsi="Arial" w:cs="Arial"/>
                <w:lang w:eastAsia="zh-CN"/>
              </w:rPr>
            </w:pPr>
            <w:r w:rsidRPr="00F4291B">
              <w:rPr>
                <w:rFonts w:ascii="Arial" w:eastAsia="SimSun" w:hAnsi="Arial" w:cs="Arial"/>
                <w:lang w:eastAsia="zh-CN"/>
              </w:rPr>
              <w:t>Used bandages or gauzes</w:t>
            </w:r>
          </w:p>
        </w:tc>
        <w:tc>
          <w:tcPr>
            <w:tcW w:w="1350" w:type="dxa"/>
            <w:tcBorders>
              <w:top w:val="nil"/>
              <w:left w:val="single" w:sz="4" w:space="0" w:color="auto"/>
              <w:bottom w:val="nil"/>
              <w:right w:val="nil"/>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1</w:t>
            </w:r>
          </w:p>
        </w:tc>
        <w:tc>
          <w:tcPr>
            <w:tcW w:w="1350" w:type="dxa"/>
            <w:tcBorders>
              <w:top w:val="nil"/>
              <w:left w:val="nil"/>
              <w:bottom w:val="nil"/>
              <w:right w:val="nil"/>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2</w:t>
            </w:r>
          </w:p>
        </w:tc>
        <w:tc>
          <w:tcPr>
            <w:tcW w:w="1350" w:type="dxa"/>
            <w:tcBorders>
              <w:top w:val="nil"/>
              <w:left w:val="nil"/>
              <w:bottom w:val="nil"/>
              <w:right w:val="single" w:sz="4" w:space="0" w:color="auto"/>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8</w:t>
            </w:r>
          </w:p>
        </w:tc>
        <w:tc>
          <w:tcPr>
            <w:tcW w:w="1170" w:type="dxa"/>
            <w:tcBorders>
              <w:top w:val="nil"/>
              <w:left w:val="single" w:sz="4" w:space="0" w:color="auto"/>
              <w:bottom w:val="nil"/>
              <w:right w:val="single" w:sz="4" w:space="0" w:color="auto"/>
            </w:tcBorders>
            <w:shd w:val="clear" w:color="auto" w:fill="auto"/>
            <w:vAlign w:val="center"/>
          </w:tcPr>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360"/>
        </w:trPr>
        <w:tc>
          <w:tcPr>
            <w:tcW w:w="810" w:type="dxa"/>
            <w:tcBorders>
              <w:top w:val="nil"/>
              <w:left w:val="single" w:sz="4" w:space="0" w:color="auto"/>
              <w:bottom w:val="nil"/>
              <w:right w:val="single" w:sz="4" w:space="0" w:color="auto"/>
            </w:tcBorders>
            <w:shd w:val="clear" w:color="auto" w:fill="auto"/>
            <w:vAlign w:val="center"/>
          </w:tcPr>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922</w:t>
            </w:r>
          </w:p>
        </w:tc>
        <w:tc>
          <w:tcPr>
            <w:tcW w:w="4590" w:type="dxa"/>
            <w:tcBorders>
              <w:top w:val="nil"/>
              <w:left w:val="single" w:sz="4" w:space="0" w:color="auto"/>
              <w:bottom w:val="nil"/>
              <w:right w:val="single" w:sz="4" w:space="0" w:color="auto"/>
            </w:tcBorders>
            <w:shd w:val="clear" w:color="auto" w:fill="auto"/>
            <w:vAlign w:val="center"/>
          </w:tcPr>
          <w:p w:rsidR="00F4291B" w:rsidRPr="00F4291B" w:rsidRDefault="00F4291B" w:rsidP="00F4291B">
            <w:pPr>
              <w:spacing w:after="0" w:line="240" w:lineRule="auto"/>
              <w:rPr>
                <w:rFonts w:ascii="Arial" w:eastAsia="SimSun" w:hAnsi="Arial" w:cs="Arial"/>
                <w:lang w:eastAsia="zh-CN"/>
              </w:rPr>
            </w:pPr>
            <w:r w:rsidRPr="00F4291B">
              <w:rPr>
                <w:rFonts w:ascii="Arial" w:eastAsia="SimSun" w:hAnsi="Arial" w:cs="Arial"/>
                <w:lang w:eastAsia="zh-CN"/>
              </w:rPr>
              <w:t>Smoke from burning medical waste</w:t>
            </w:r>
          </w:p>
        </w:tc>
        <w:tc>
          <w:tcPr>
            <w:tcW w:w="1350" w:type="dxa"/>
            <w:tcBorders>
              <w:top w:val="nil"/>
              <w:left w:val="single" w:sz="4" w:space="0" w:color="auto"/>
              <w:bottom w:val="nil"/>
              <w:right w:val="nil"/>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1</w:t>
            </w:r>
          </w:p>
        </w:tc>
        <w:tc>
          <w:tcPr>
            <w:tcW w:w="1350" w:type="dxa"/>
            <w:tcBorders>
              <w:top w:val="nil"/>
              <w:left w:val="nil"/>
              <w:bottom w:val="nil"/>
              <w:right w:val="nil"/>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2</w:t>
            </w:r>
          </w:p>
        </w:tc>
        <w:tc>
          <w:tcPr>
            <w:tcW w:w="1350" w:type="dxa"/>
            <w:tcBorders>
              <w:top w:val="nil"/>
              <w:left w:val="nil"/>
              <w:bottom w:val="nil"/>
              <w:right w:val="single" w:sz="4" w:space="0" w:color="auto"/>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8</w:t>
            </w:r>
          </w:p>
        </w:tc>
        <w:tc>
          <w:tcPr>
            <w:tcW w:w="1170" w:type="dxa"/>
            <w:tcBorders>
              <w:top w:val="nil"/>
              <w:left w:val="single" w:sz="4" w:space="0" w:color="auto"/>
              <w:bottom w:val="nil"/>
              <w:right w:val="single" w:sz="4" w:space="0" w:color="auto"/>
            </w:tcBorders>
            <w:shd w:val="clear" w:color="auto" w:fill="auto"/>
            <w:vAlign w:val="center"/>
          </w:tcPr>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1260"/>
        </w:trPr>
        <w:tc>
          <w:tcPr>
            <w:tcW w:w="810" w:type="dxa"/>
            <w:tcBorders>
              <w:top w:val="nil"/>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923</w:t>
            </w:r>
          </w:p>
        </w:tc>
        <w:tc>
          <w:tcPr>
            <w:tcW w:w="4590" w:type="dxa"/>
            <w:tcBorders>
              <w:top w:val="nil"/>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line="240" w:lineRule="auto"/>
              <w:rPr>
                <w:rFonts w:ascii="Arial" w:eastAsia="SimSun" w:hAnsi="Arial" w:cs="Arial"/>
                <w:lang w:eastAsia="zh-CN"/>
              </w:rPr>
            </w:pPr>
          </w:p>
          <w:p w:rsidR="00F4291B" w:rsidRPr="00F4291B" w:rsidRDefault="00F4291B" w:rsidP="00F4291B">
            <w:pPr>
              <w:spacing w:after="0" w:line="240" w:lineRule="auto"/>
              <w:rPr>
                <w:rFonts w:ascii="Arial" w:eastAsia="SimSun" w:hAnsi="Arial" w:cs="Arial"/>
                <w:lang w:eastAsia="zh-CN"/>
              </w:rPr>
            </w:pPr>
            <w:r w:rsidRPr="00F4291B">
              <w:rPr>
                <w:rFonts w:ascii="Arial" w:eastAsia="SimSun" w:hAnsi="Arial" w:cs="Arial"/>
                <w:lang w:eastAsia="zh-CN"/>
              </w:rPr>
              <w:t xml:space="preserve">Other type of medical waste: </w:t>
            </w:r>
          </w:p>
          <w:p w:rsidR="00F4291B" w:rsidRPr="00F4291B" w:rsidRDefault="00F4291B" w:rsidP="00F4291B">
            <w:pPr>
              <w:spacing w:after="0" w:line="240" w:lineRule="auto"/>
              <w:rPr>
                <w:rFonts w:ascii="Arial" w:eastAsia="SimSun" w:hAnsi="Arial" w:cs="Arial"/>
                <w:lang w:eastAsia="zh-CN"/>
              </w:rPr>
            </w:pPr>
          </w:p>
          <w:p w:rsidR="00F4291B" w:rsidRPr="00F4291B" w:rsidRDefault="00F4291B" w:rsidP="00F4291B">
            <w:pPr>
              <w:spacing w:after="0" w:line="240" w:lineRule="auto"/>
              <w:rPr>
                <w:rFonts w:ascii="Arial" w:eastAsia="SimSun" w:hAnsi="Arial" w:cs="Arial"/>
                <w:lang w:eastAsia="zh-CN"/>
              </w:rPr>
            </w:pPr>
            <w:r w:rsidRPr="00F4291B">
              <w:rPr>
                <w:rFonts w:ascii="Arial" w:eastAsia="SimSun" w:hAnsi="Arial" w:cs="Arial"/>
                <w:lang w:eastAsia="zh-CN"/>
              </w:rPr>
              <w:t xml:space="preserve"> _________________________</w:t>
            </w:r>
          </w:p>
          <w:p w:rsidR="00F4291B" w:rsidRPr="00F4291B" w:rsidRDefault="00F4291B" w:rsidP="00F4291B">
            <w:pPr>
              <w:spacing w:after="0" w:line="240" w:lineRule="auto"/>
              <w:rPr>
                <w:rFonts w:ascii="Arial" w:eastAsia="SimSun" w:hAnsi="Arial" w:cs="Arial"/>
                <w:lang w:eastAsia="zh-CN"/>
              </w:rPr>
            </w:pPr>
            <w:r w:rsidRPr="00F4291B">
              <w:rPr>
                <w:rFonts w:ascii="Arial" w:eastAsia="SimSun" w:hAnsi="Arial" w:cs="Arial"/>
                <w:lang w:eastAsia="zh-CN"/>
              </w:rPr>
              <w:t>SPECIFY</w:t>
            </w:r>
          </w:p>
          <w:p w:rsidR="00F4291B" w:rsidRPr="00F4291B" w:rsidRDefault="00F4291B" w:rsidP="00F4291B">
            <w:pPr>
              <w:spacing w:after="0" w:line="240" w:lineRule="auto"/>
              <w:rPr>
                <w:rFonts w:ascii="Arial" w:eastAsia="SimSun" w:hAnsi="Arial" w:cs="Arial"/>
                <w:lang w:eastAsia="zh-CN"/>
              </w:rPr>
            </w:pPr>
          </w:p>
        </w:tc>
        <w:tc>
          <w:tcPr>
            <w:tcW w:w="1350" w:type="dxa"/>
            <w:tcBorders>
              <w:top w:val="nil"/>
              <w:left w:val="single" w:sz="4" w:space="0" w:color="auto"/>
              <w:bottom w:val="single" w:sz="4" w:space="0" w:color="auto"/>
              <w:right w:val="nil"/>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1</w:t>
            </w:r>
          </w:p>
        </w:tc>
        <w:tc>
          <w:tcPr>
            <w:tcW w:w="1350" w:type="dxa"/>
            <w:tcBorders>
              <w:top w:val="nil"/>
              <w:left w:val="nil"/>
              <w:bottom w:val="single" w:sz="4" w:space="0" w:color="auto"/>
              <w:right w:val="nil"/>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2</w:t>
            </w:r>
          </w:p>
        </w:tc>
        <w:tc>
          <w:tcPr>
            <w:tcW w:w="1350" w:type="dxa"/>
            <w:tcBorders>
              <w:top w:val="nil"/>
              <w:left w:val="nil"/>
              <w:bottom w:val="single" w:sz="4" w:space="0" w:color="auto"/>
              <w:right w:val="single" w:sz="4" w:space="0" w:color="auto"/>
            </w:tcBorders>
            <w:shd w:val="clear" w:color="auto" w:fill="auto"/>
            <w:vAlign w:val="center"/>
          </w:tcPr>
          <w:p w:rsidR="00F4291B" w:rsidRPr="00F4291B" w:rsidRDefault="00F4291B" w:rsidP="00F4291B">
            <w:pPr>
              <w:tabs>
                <w:tab w:val="left" w:pos="913"/>
              </w:tabs>
              <w:spacing w:after="0"/>
              <w:ind w:left="144"/>
              <w:jc w:val="center"/>
              <w:rPr>
                <w:rFonts w:ascii="Arial" w:eastAsia="SimSun" w:hAnsi="Arial" w:cs="Arial"/>
                <w:caps/>
                <w:szCs w:val="22"/>
                <w:lang w:eastAsia="zh-CN"/>
              </w:rPr>
            </w:pPr>
            <w:r w:rsidRPr="00F4291B">
              <w:rPr>
                <w:rFonts w:ascii="Arial" w:eastAsia="SimSun" w:hAnsi="Arial" w:cs="Arial"/>
                <w:caps/>
                <w:szCs w:val="22"/>
                <w:lang w:eastAsia="zh-CN"/>
              </w:rPr>
              <w:t>8</w:t>
            </w:r>
          </w:p>
        </w:tc>
        <w:tc>
          <w:tcPr>
            <w:tcW w:w="1170" w:type="dxa"/>
            <w:tcBorders>
              <w:top w:val="nil"/>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rPr>
                <w:rFonts w:ascii="Arial" w:eastAsia="SimSun" w:hAnsi="Arial" w:cs="Arial"/>
                <w:szCs w:val="22"/>
                <w:lang w:eastAsia="zh-CN"/>
              </w:rPr>
            </w:pPr>
          </w:p>
        </w:tc>
      </w:tr>
    </w:tbl>
    <w:p w:rsidR="00F4291B" w:rsidRPr="00F4291B" w:rsidRDefault="00F4291B" w:rsidP="00F4291B">
      <w:pPr>
        <w:spacing w:after="0" w:line="240" w:lineRule="auto"/>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sectPr w:rsidR="00F4291B" w:rsidRPr="00F4291B" w:rsidSect="00F4291B">
          <w:headerReference w:type="even" r:id="rId43"/>
          <w:headerReference w:type="default" r:id="rId44"/>
          <w:headerReference w:type="first" r:id="rId45"/>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F4291B" w:rsidRPr="00F4291B" w:rsidTr="00F4291B">
        <w:trPr>
          <w:trHeight w:val="485"/>
        </w:trPr>
        <w:tc>
          <w:tcPr>
            <w:tcW w:w="10620" w:type="dxa"/>
            <w:gridSpan w:val="4"/>
            <w:tcBorders>
              <w:bottom w:val="single" w:sz="4" w:space="0" w:color="auto"/>
            </w:tcBorders>
            <w:shd w:val="clear" w:color="auto" w:fill="auto"/>
            <w:vAlign w:val="center"/>
          </w:tcPr>
          <w:p w:rsidR="00F4291B" w:rsidRPr="00F4291B" w:rsidRDefault="00F4291B" w:rsidP="00F4291B">
            <w:pPr>
              <w:spacing w:after="0"/>
              <w:jc w:val="center"/>
              <w:rPr>
                <w:rFonts w:ascii="Arial" w:eastAsia="SimSun" w:hAnsi="Arial" w:cs="Arial"/>
                <w:b/>
                <w:caps/>
                <w:lang w:eastAsia="zh-CN"/>
              </w:rPr>
            </w:pPr>
            <w:r w:rsidRPr="00F4291B">
              <w:rPr>
                <w:rFonts w:eastAsia="SimSun"/>
                <w:sz w:val="24"/>
                <w:szCs w:val="24"/>
                <w:lang w:eastAsia="zh-CN"/>
              </w:rPr>
              <w:lastRenderedPageBreak/>
              <w:br w:type="page"/>
            </w:r>
            <w:r w:rsidRPr="00F4291B">
              <w:rPr>
                <w:rFonts w:eastAsia="SimSun"/>
                <w:sz w:val="24"/>
                <w:szCs w:val="24"/>
                <w:lang w:eastAsia="zh-CN"/>
              </w:rPr>
              <w:br w:type="page"/>
            </w:r>
            <w:r w:rsidRPr="00F4291B">
              <w:rPr>
                <w:rFonts w:eastAsia="SimSun"/>
                <w:sz w:val="24"/>
                <w:szCs w:val="24"/>
                <w:lang w:eastAsia="zh-CN"/>
              </w:rPr>
              <w:br w:type="page"/>
            </w:r>
            <w:r w:rsidRPr="00F4291B">
              <w:rPr>
                <w:rFonts w:ascii="Arial" w:eastAsia="SimSun" w:hAnsi="Arial" w:cs="Arial"/>
                <w:b/>
                <w:caps/>
                <w:lang w:eastAsia="zh-CN"/>
              </w:rPr>
              <w:t>module 10: male circumcision</w:t>
            </w:r>
          </w:p>
        </w:tc>
      </w:tr>
      <w:tr w:rsidR="00F4291B" w:rsidRPr="00F4291B" w:rsidTr="00F4291B">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trHeight w:val="1250"/>
        </w:trPr>
        <w:tc>
          <w:tcPr>
            <w:tcW w:w="810" w:type="dxa"/>
            <w:tcBorders>
              <w:top w:val="single" w:sz="4" w:space="0" w:color="auto"/>
              <w:left w:val="single" w:sz="4" w:space="0" w:color="auto"/>
            </w:tcBorders>
            <w:shd w:val="clear" w:color="auto" w:fill="auto"/>
          </w:tcPr>
          <w:p w:rsidR="00F4291B" w:rsidRPr="00F4291B" w:rsidRDefault="00F4291B" w:rsidP="00F4291B">
            <w:pPr>
              <w:spacing w:after="0"/>
              <w:rPr>
                <w:rFonts w:ascii="Arial" w:hAnsi="Arial" w:cs="Arial"/>
                <w:color w:val="000000"/>
              </w:rPr>
            </w:pPr>
          </w:p>
          <w:p w:rsidR="00F4291B" w:rsidRPr="00F4291B" w:rsidRDefault="00F4291B" w:rsidP="00F4291B">
            <w:pPr>
              <w:spacing w:after="0"/>
              <w:rPr>
                <w:rFonts w:ascii="Arial" w:hAnsi="Arial" w:cs="Arial"/>
                <w:color w:val="000000"/>
              </w:rPr>
            </w:pPr>
            <w:r w:rsidRPr="00F4291B">
              <w:rPr>
                <w:rFonts w:ascii="Arial" w:hAnsi="Arial" w:cs="Arial"/>
                <w:color w:val="000000"/>
              </w:rPr>
              <w:t>1001</w:t>
            </w:r>
          </w:p>
        </w:tc>
        <w:tc>
          <w:tcPr>
            <w:tcW w:w="4590" w:type="dxa"/>
            <w:tcBorders>
              <w:top w:val="single" w:sz="4" w:space="0" w:color="auto"/>
            </w:tcBorders>
          </w:tcPr>
          <w:p w:rsidR="00F4291B" w:rsidRPr="00F4291B" w:rsidRDefault="00F4291B" w:rsidP="00F4291B">
            <w:pPr>
              <w:tabs>
                <w:tab w:val="left" w:pos="-720"/>
              </w:tabs>
              <w:suppressAutoHyphens/>
              <w:spacing w:after="0"/>
              <w:rPr>
                <w:rFonts w:ascii="Arial" w:eastAsia="SimSun" w:hAnsi="Arial" w:cs="Arial"/>
                <w:lang w:eastAsia="zh-CN"/>
              </w:rPr>
            </w:pPr>
          </w:p>
          <w:p w:rsidR="00F4291B" w:rsidRPr="00F4291B" w:rsidRDefault="00F4291B" w:rsidP="00F4291B">
            <w:pPr>
              <w:autoSpaceDE w:val="0"/>
              <w:autoSpaceDN w:val="0"/>
              <w:adjustRightInd w:val="0"/>
              <w:spacing w:after="0"/>
              <w:rPr>
                <w:rFonts w:ascii="Arial" w:eastAsia="SimSun" w:hAnsi="Arial" w:cs="Arial"/>
                <w:bCs/>
                <w:lang w:eastAsia="zh-CN"/>
              </w:rPr>
            </w:pPr>
            <w:r w:rsidRPr="00F4291B">
              <w:rPr>
                <w:rFonts w:ascii="Arial" w:eastAsia="SimSun" w:hAnsi="Arial" w:cs="Arial"/>
                <w:lang w:eastAsia="zh-CN"/>
              </w:rPr>
              <w:t>Does male circumcision alone protect men from HIV completely, somewhat or not at all?</w:t>
            </w:r>
          </w:p>
        </w:tc>
        <w:tc>
          <w:tcPr>
            <w:tcW w:w="4050" w:type="dxa"/>
            <w:tcBorders>
              <w:top w:val="single" w:sz="4" w:space="0" w:color="auto"/>
            </w:tcBorders>
          </w:tcPr>
          <w:p w:rsidR="00F4291B" w:rsidRPr="00F4291B" w:rsidRDefault="00F4291B" w:rsidP="00F4291B">
            <w:pPr>
              <w:spacing w:after="60"/>
              <w:ind w:left="158"/>
              <w:rPr>
                <w:rFonts w:ascii="Arial" w:eastAsia="SimSun" w:hAnsi="Arial" w:cs="Arial"/>
                <w:caps/>
                <w:sz w:val="18"/>
                <w:lang w:eastAsia="zh-CN"/>
              </w:rPr>
            </w:pPr>
          </w:p>
          <w:p w:rsidR="00F4291B" w:rsidRPr="00F4291B" w:rsidRDefault="00F4291B" w:rsidP="00F4291B">
            <w:pPr>
              <w:spacing w:after="60"/>
              <w:ind w:left="158"/>
              <w:rPr>
                <w:rFonts w:ascii="Arial" w:eastAsia="SimSun" w:hAnsi="Arial" w:cs="Arial"/>
                <w:sz w:val="18"/>
                <w:lang w:eastAsia="zh-CN"/>
              </w:rPr>
            </w:pPr>
            <w:r w:rsidRPr="00F4291B">
              <w:rPr>
                <w:rFonts w:ascii="Arial" w:eastAsia="SimSun" w:hAnsi="Arial" w:cs="Arial"/>
                <w:sz w:val="18"/>
                <w:lang w:eastAsia="zh-CN"/>
              </w:rPr>
              <w:t>PROTECTS COMPLETELY = 1</w:t>
            </w:r>
          </w:p>
          <w:p w:rsidR="00F4291B" w:rsidRPr="00F4291B" w:rsidRDefault="00F4291B" w:rsidP="00F4291B">
            <w:pPr>
              <w:spacing w:after="60"/>
              <w:ind w:left="158"/>
              <w:rPr>
                <w:rFonts w:ascii="Arial" w:eastAsia="SimSun" w:hAnsi="Arial" w:cs="Arial"/>
                <w:sz w:val="18"/>
                <w:lang w:eastAsia="zh-CN"/>
              </w:rPr>
            </w:pPr>
            <w:r w:rsidRPr="00F4291B">
              <w:rPr>
                <w:rFonts w:ascii="Arial" w:eastAsia="SimSun" w:hAnsi="Arial" w:cs="Arial"/>
                <w:sz w:val="18"/>
                <w:lang w:eastAsia="zh-CN"/>
              </w:rPr>
              <w:t>PROTECTS SOMEWHAT = 2</w:t>
            </w:r>
          </w:p>
          <w:p w:rsidR="00F4291B" w:rsidRPr="00F4291B" w:rsidRDefault="00F4291B" w:rsidP="00F4291B">
            <w:pPr>
              <w:spacing w:after="60"/>
              <w:ind w:left="158"/>
              <w:rPr>
                <w:rFonts w:ascii="Arial" w:eastAsia="SimSun" w:hAnsi="Arial" w:cs="Arial"/>
                <w:sz w:val="18"/>
                <w:lang w:eastAsia="zh-CN"/>
              </w:rPr>
            </w:pPr>
            <w:r w:rsidRPr="00F4291B">
              <w:rPr>
                <w:rFonts w:ascii="Arial" w:eastAsia="SimSun" w:hAnsi="Arial" w:cs="Arial"/>
                <w:sz w:val="18"/>
                <w:lang w:eastAsia="zh-CN"/>
              </w:rPr>
              <w:t>DOES NOT PROTECT AT ALL = 3</w:t>
            </w:r>
          </w:p>
          <w:p w:rsidR="00F4291B" w:rsidRPr="00F4291B" w:rsidRDefault="00F4291B" w:rsidP="00F4291B">
            <w:pPr>
              <w:spacing w:after="60"/>
              <w:ind w:left="158"/>
              <w:rPr>
                <w:rFonts w:ascii="Arial" w:eastAsia="SimSun" w:hAnsi="Arial" w:cs="Arial"/>
                <w:sz w:val="18"/>
                <w:lang w:eastAsia="zh-CN"/>
              </w:rPr>
            </w:pPr>
            <w:r w:rsidRPr="00F4291B">
              <w:rPr>
                <w:rFonts w:ascii="Arial" w:eastAsia="SimSun" w:hAnsi="Arial" w:cs="Arial"/>
                <w:sz w:val="18"/>
                <w:lang w:eastAsia="zh-CN"/>
              </w:rPr>
              <w:t>DON’T KNOW = 8</w:t>
            </w:r>
          </w:p>
          <w:p w:rsidR="00F4291B" w:rsidRPr="00F4291B" w:rsidRDefault="00F4291B" w:rsidP="00F4291B">
            <w:pPr>
              <w:spacing w:after="60"/>
              <w:ind w:left="158"/>
              <w:rPr>
                <w:rFonts w:ascii="Arial" w:eastAsia="SimSun" w:hAnsi="Arial" w:cs="Arial"/>
                <w:caps/>
                <w:sz w:val="18"/>
                <w:lang w:eastAsia="zh-CN"/>
              </w:rPr>
            </w:pPr>
          </w:p>
        </w:tc>
        <w:tc>
          <w:tcPr>
            <w:tcW w:w="1170" w:type="dxa"/>
            <w:tcBorders>
              <w:top w:val="single" w:sz="4" w:space="0" w:color="auto"/>
              <w:right w:val="single" w:sz="4" w:space="0" w:color="auto"/>
            </w:tcBorders>
          </w:tcPr>
          <w:p w:rsidR="00F4291B" w:rsidRPr="00F4291B" w:rsidRDefault="00F4291B" w:rsidP="00F4291B">
            <w:pPr>
              <w:spacing w:after="0"/>
              <w:rPr>
                <w:rFonts w:ascii="Arial" w:eastAsia="SimSun" w:hAnsi="Arial" w:cs="Arial"/>
                <w:lang w:eastAsia="zh-CN"/>
              </w:rPr>
            </w:pPr>
          </w:p>
        </w:tc>
      </w:tr>
      <w:tr w:rsidR="00F4291B" w:rsidRPr="00F4291B" w:rsidTr="00F4291B">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trHeight w:val="435"/>
        </w:trPr>
        <w:tc>
          <w:tcPr>
            <w:tcW w:w="10620" w:type="dxa"/>
            <w:gridSpan w:val="4"/>
            <w:tcBorders>
              <w:left w:val="single" w:sz="4" w:space="0" w:color="auto"/>
            </w:tcBorders>
            <w:shd w:val="clear" w:color="auto" w:fill="auto"/>
            <w:vAlign w:val="center"/>
          </w:tcPr>
          <w:p w:rsidR="00F4291B" w:rsidRPr="00F4291B" w:rsidRDefault="00F4291B" w:rsidP="00F4291B">
            <w:pPr>
              <w:spacing w:after="0" w:line="240" w:lineRule="auto"/>
              <w:rPr>
                <w:rFonts w:ascii="Arial" w:eastAsia="SimSun" w:hAnsi="Arial" w:cs="Arial"/>
                <w:b/>
                <w:lang w:eastAsia="zh-CN"/>
              </w:rPr>
            </w:pPr>
            <w:r w:rsidRPr="00F4291B">
              <w:rPr>
                <w:rFonts w:ascii="Arial" w:eastAsia="SimSun" w:hAnsi="Arial" w:cs="Arial"/>
                <w:b/>
                <w:lang w:eastAsia="zh-CN"/>
              </w:rPr>
              <w:t>READ: DO YOU AGREE OR DIASAGREE WITH THE FOLLOWING STATEMENTS:</w:t>
            </w:r>
          </w:p>
        </w:tc>
      </w:tr>
      <w:tr w:rsidR="00F4291B" w:rsidRPr="00F4291B" w:rsidTr="00F4291B">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trHeight w:val="1335"/>
        </w:trPr>
        <w:tc>
          <w:tcPr>
            <w:tcW w:w="810" w:type="dxa"/>
            <w:tcBorders>
              <w:left w:val="single" w:sz="4" w:space="0" w:color="auto"/>
            </w:tcBorders>
            <w:shd w:val="clear" w:color="auto" w:fill="auto"/>
          </w:tcPr>
          <w:p w:rsidR="00F4291B" w:rsidRPr="00F4291B" w:rsidRDefault="00F4291B" w:rsidP="00F4291B">
            <w:pPr>
              <w:spacing w:after="0"/>
              <w:rPr>
                <w:rFonts w:ascii="Arial" w:hAnsi="Arial" w:cs="Arial"/>
                <w:color w:val="000000"/>
              </w:rPr>
            </w:pPr>
          </w:p>
          <w:p w:rsidR="00F4291B" w:rsidRPr="00F4291B" w:rsidRDefault="00F4291B" w:rsidP="00F4291B">
            <w:pPr>
              <w:spacing w:after="0"/>
              <w:rPr>
                <w:rFonts w:ascii="Arial" w:hAnsi="Arial" w:cs="Arial"/>
                <w:color w:val="000000"/>
              </w:rPr>
            </w:pPr>
            <w:r w:rsidRPr="00F4291B">
              <w:rPr>
                <w:rFonts w:ascii="Arial" w:hAnsi="Arial" w:cs="Arial"/>
                <w:color w:val="000000"/>
              </w:rPr>
              <w:t>1002</w:t>
            </w:r>
          </w:p>
        </w:tc>
        <w:tc>
          <w:tcPr>
            <w:tcW w:w="4590" w:type="dxa"/>
          </w:tcPr>
          <w:p w:rsidR="00F4291B" w:rsidRPr="00F4291B" w:rsidRDefault="00F4291B" w:rsidP="00F4291B">
            <w:pPr>
              <w:spacing w:after="0" w:line="240" w:lineRule="auto"/>
              <w:rPr>
                <w:rFonts w:ascii="Arial" w:eastAsia="SimSun" w:hAnsi="Arial" w:cs="Arial"/>
                <w:lang w:eastAsia="zh-CN"/>
              </w:rPr>
            </w:pPr>
          </w:p>
          <w:p w:rsidR="00F4291B" w:rsidRPr="00F4291B" w:rsidRDefault="00F4291B" w:rsidP="00F4291B">
            <w:pPr>
              <w:spacing w:after="0" w:line="240" w:lineRule="auto"/>
              <w:contextualSpacing/>
              <w:rPr>
                <w:rFonts w:ascii="Arial" w:hAnsi="Arial" w:cs="Arial"/>
              </w:rPr>
            </w:pPr>
            <w:r w:rsidRPr="00F4291B">
              <w:rPr>
                <w:rFonts w:ascii="Arial" w:hAnsi="Arial" w:cs="Arial"/>
              </w:rPr>
              <w:t xml:space="preserve">Men who are circumcised do not need to use condoms to protect themselves from HIV </w:t>
            </w:r>
          </w:p>
          <w:p w:rsidR="00F4291B" w:rsidRPr="00F4291B" w:rsidRDefault="00F4291B" w:rsidP="00F4291B">
            <w:pPr>
              <w:tabs>
                <w:tab w:val="left" w:pos="-720"/>
              </w:tabs>
              <w:suppressAutoHyphens/>
              <w:spacing w:after="0"/>
              <w:rPr>
                <w:rFonts w:ascii="Arial" w:eastAsia="SimSun" w:hAnsi="Arial" w:cs="Arial"/>
                <w:lang w:eastAsia="zh-CN"/>
              </w:rPr>
            </w:pPr>
          </w:p>
        </w:tc>
        <w:tc>
          <w:tcPr>
            <w:tcW w:w="4050" w:type="dxa"/>
          </w:tcPr>
          <w:p w:rsidR="00F4291B" w:rsidRPr="00F4291B" w:rsidRDefault="00F4291B" w:rsidP="00F4291B">
            <w:pPr>
              <w:spacing w:after="0"/>
              <w:ind w:left="162"/>
              <w:rPr>
                <w:rFonts w:ascii="Arial" w:eastAsia="SimSun" w:hAnsi="Arial" w:cs="Arial"/>
                <w:bCs/>
                <w:caps/>
                <w:sz w:val="18"/>
                <w:szCs w:val="18"/>
                <w:lang w:eastAsia="zh-CN"/>
              </w:rPr>
            </w:pPr>
          </w:p>
          <w:p w:rsidR="00F4291B" w:rsidRPr="00F4291B" w:rsidRDefault="00F4291B" w:rsidP="00F4291B">
            <w:pPr>
              <w:spacing w:after="0"/>
              <w:ind w:left="162"/>
              <w:rPr>
                <w:rFonts w:ascii="Arial" w:eastAsia="SimSun" w:hAnsi="Arial" w:cs="Arial"/>
                <w:bCs/>
                <w:caps/>
                <w:sz w:val="18"/>
                <w:szCs w:val="18"/>
                <w:lang w:eastAsia="zh-CN"/>
              </w:rPr>
            </w:pPr>
            <w:r w:rsidRPr="00F4291B">
              <w:rPr>
                <w:rFonts w:ascii="Arial" w:eastAsia="SimSun" w:hAnsi="Arial" w:cs="Arial"/>
                <w:bCs/>
                <w:caps/>
                <w:sz w:val="18"/>
                <w:szCs w:val="18"/>
                <w:lang w:eastAsia="zh-CN"/>
              </w:rPr>
              <w:t>Agree = 1</w:t>
            </w:r>
          </w:p>
          <w:p w:rsidR="00F4291B" w:rsidRPr="00F4291B" w:rsidRDefault="00F4291B" w:rsidP="00F4291B">
            <w:pPr>
              <w:spacing w:after="0"/>
              <w:ind w:left="162"/>
              <w:rPr>
                <w:rFonts w:ascii="Arial" w:eastAsia="SimSun" w:hAnsi="Arial" w:cs="Arial"/>
                <w:bCs/>
                <w:caps/>
                <w:sz w:val="18"/>
                <w:szCs w:val="18"/>
                <w:lang w:eastAsia="zh-CN"/>
              </w:rPr>
            </w:pPr>
            <w:r w:rsidRPr="00F4291B">
              <w:rPr>
                <w:rFonts w:ascii="Arial" w:eastAsia="SimSun" w:hAnsi="Arial" w:cs="Arial"/>
                <w:bCs/>
                <w:caps/>
                <w:sz w:val="18"/>
                <w:szCs w:val="18"/>
                <w:lang w:eastAsia="zh-CN"/>
              </w:rPr>
              <w:t>Disagree = 2</w:t>
            </w:r>
          </w:p>
          <w:p w:rsidR="00F4291B" w:rsidRPr="00F4291B" w:rsidRDefault="00F4291B" w:rsidP="00F4291B">
            <w:pPr>
              <w:spacing w:after="0"/>
              <w:ind w:left="162"/>
              <w:rPr>
                <w:rFonts w:ascii="Arial" w:eastAsia="SimSun" w:hAnsi="Arial" w:cs="Arial"/>
                <w:bCs/>
                <w:caps/>
                <w:sz w:val="18"/>
                <w:szCs w:val="18"/>
                <w:lang w:eastAsia="zh-CN"/>
              </w:rPr>
            </w:pPr>
            <w:r w:rsidRPr="00F4291B">
              <w:rPr>
                <w:rFonts w:ascii="Arial" w:eastAsia="SimSun" w:hAnsi="Arial" w:cs="Arial"/>
                <w:bCs/>
                <w:caps/>
                <w:sz w:val="18"/>
                <w:szCs w:val="18"/>
                <w:lang w:eastAsia="zh-CN"/>
              </w:rPr>
              <w:t>UnsurE = 3</w:t>
            </w:r>
          </w:p>
          <w:p w:rsidR="00F4291B" w:rsidRPr="00F4291B" w:rsidRDefault="00F4291B" w:rsidP="00F4291B">
            <w:pPr>
              <w:spacing w:after="0"/>
              <w:ind w:left="162"/>
              <w:rPr>
                <w:rFonts w:ascii="Arial" w:eastAsia="SimSun" w:hAnsi="Arial" w:cs="Arial"/>
                <w:bCs/>
                <w:caps/>
                <w:sz w:val="18"/>
                <w:szCs w:val="18"/>
                <w:lang w:eastAsia="zh-CN"/>
              </w:rPr>
            </w:pPr>
            <w:r w:rsidRPr="00F4291B">
              <w:rPr>
                <w:rFonts w:ascii="Arial" w:eastAsia="SimSun" w:hAnsi="Arial" w:cs="Arial"/>
                <w:caps/>
                <w:sz w:val="18"/>
                <w:szCs w:val="18"/>
                <w:lang w:eastAsia="zh-CN"/>
              </w:rPr>
              <w:t xml:space="preserve">don’t know </w:t>
            </w:r>
            <w:r w:rsidRPr="00F4291B">
              <w:rPr>
                <w:rFonts w:ascii="Arial" w:eastAsia="SimSun" w:hAnsi="Arial" w:cs="Arial"/>
                <w:bCs/>
                <w:caps/>
                <w:sz w:val="18"/>
                <w:szCs w:val="18"/>
                <w:lang w:eastAsia="zh-CN"/>
              </w:rPr>
              <w:t>=8</w:t>
            </w:r>
          </w:p>
        </w:tc>
        <w:tc>
          <w:tcPr>
            <w:tcW w:w="1170" w:type="dxa"/>
            <w:tcBorders>
              <w:right w:val="single" w:sz="4" w:space="0" w:color="auto"/>
            </w:tcBorders>
          </w:tcPr>
          <w:p w:rsidR="00F4291B" w:rsidRPr="00F4291B" w:rsidRDefault="00F4291B" w:rsidP="00F4291B">
            <w:pPr>
              <w:spacing w:after="0"/>
              <w:rPr>
                <w:rFonts w:ascii="Arial" w:eastAsia="SimSun" w:hAnsi="Arial" w:cs="Arial"/>
                <w:b/>
                <w:sz w:val="18"/>
                <w:szCs w:val="18"/>
                <w:lang w:eastAsia="zh-CN"/>
              </w:rPr>
            </w:pPr>
          </w:p>
        </w:tc>
      </w:tr>
      <w:tr w:rsidR="00F4291B" w:rsidRPr="00F4291B" w:rsidTr="00F4291B">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trHeight w:val="1335"/>
        </w:trPr>
        <w:tc>
          <w:tcPr>
            <w:tcW w:w="810" w:type="dxa"/>
            <w:tcBorders>
              <w:left w:val="single" w:sz="4" w:space="0" w:color="auto"/>
              <w:bottom w:val="single" w:sz="4" w:space="0" w:color="auto"/>
            </w:tcBorders>
            <w:shd w:val="clear" w:color="auto" w:fill="auto"/>
          </w:tcPr>
          <w:p w:rsidR="00F4291B" w:rsidRPr="00F4291B" w:rsidRDefault="00F4291B" w:rsidP="00F4291B">
            <w:pPr>
              <w:spacing w:after="0"/>
              <w:rPr>
                <w:rFonts w:ascii="Arial" w:hAnsi="Arial" w:cs="Arial"/>
                <w:color w:val="000000"/>
              </w:rPr>
            </w:pPr>
          </w:p>
          <w:p w:rsidR="00F4291B" w:rsidRPr="00F4291B" w:rsidRDefault="00F4291B" w:rsidP="00F4291B">
            <w:pPr>
              <w:spacing w:after="0"/>
              <w:rPr>
                <w:rFonts w:ascii="Arial" w:hAnsi="Arial" w:cs="Arial"/>
                <w:color w:val="000000"/>
              </w:rPr>
            </w:pPr>
            <w:r w:rsidRPr="00F4291B">
              <w:rPr>
                <w:rFonts w:ascii="Arial" w:hAnsi="Arial" w:cs="Arial"/>
                <w:color w:val="000000"/>
              </w:rPr>
              <w:t>1003</w:t>
            </w:r>
          </w:p>
        </w:tc>
        <w:tc>
          <w:tcPr>
            <w:tcW w:w="4590" w:type="dxa"/>
            <w:tcBorders>
              <w:bottom w:val="single" w:sz="4" w:space="0" w:color="auto"/>
            </w:tcBorders>
          </w:tcPr>
          <w:p w:rsidR="00F4291B" w:rsidRPr="00F4291B" w:rsidRDefault="00F4291B" w:rsidP="00F4291B">
            <w:pPr>
              <w:spacing w:after="0" w:line="240" w:lineRule="auto"/>
              <w:contextualSpacing/>
              <w:rPr>
                <w:rFonts w:ascii="Arial" w:hAnsi="Arial" w:cs="Arial"/>
              </w:rPr>
            </w:pPr>
          </w:p>
          <w:p w:rsidR="00F4291B" w:rsidRPr="00F4291B" w:rsidRDefault="00F4291B" w:rsidP="00F4291B">
            <w:pPr>
              <w:spacing w:after="0" w:line="240" w:lineRule="auto"/>
              <w:contextualSpacing/>
              <w:rPr>
                <w:rFonts w:ascii="Arial" w:hAnsi="Arial" w:cs="Arial"/>
              </w:rPr>
            </w:pPr>
            <w:r w:rsidRPr="00F4291B">
              <w:rPr>
                <w:rFonts w:ascii="Arial" w:hAnsi="Arial" w:cs="Arial"/>
              </w:rPr>
              <w:t>Men who are circumcised can have many multiple sexual partners and not get HIV.</w:t>
            </w:r>
          </w:p>
          <w:p w:rsidR="00F4291B" w:rsidRPr="00F4291B" w:rsidRDefault="00F4291B" w:rsidP="00F4291B">
            <w:pPr>
              <w:tabs>
                <w:tab w:val="left" w:pos="-720"/>
              </w:tabs>
              <w:suppressAutoHyphens/>
              <w:spacing w:after="0"/>
              <w:rPr>
                <w:rFonts w:ascii="Arial" w:eastAsia="SimSun" w:hAnsi="Arial" w:cs="Arial"/>
                <w:lang w:eastAsia="zh-CN"/>
              </w:rPr>
            </w:pPr>
          </w:p>
        </w:tc>
        <w:tc>
          <w:tcPr>
            <w:tcW w:w="4050" w:type="dxa"/>
            <w:tcBorders>
              <w:bottom w:val="single" w:sz="4" w:space="0" w:color="auto"/>
            </w:tcBorders>
          </w:tcPr>
          <w:p w:rsidR="00F4291B" w:rsidRPr="00F4291B" w:rsidRDefault="00F4291B" w:rsidP="00F4291B">
            <w:pPr>
              <w:spacing w:after="0"/>
              <w:ind w:left="162"/>
              <w:rPr>
                <w:rFonts w:ascii="Arial" w:eastAsia="SimSun" w:hAnsi="Arial" w:cs="Arial"/>
                <w:bCs/>
                <w:caps/>
                <w:sz w:val="18"/>
                <w:szCs w:val="18"/>
                <w:lang w:eastAsia="zh-CN"/>
              </w:rPr>
            </w:pPr>
          </w:p>
          <w:p w:rsidR="00F4291B" w:rsidRPr="00F4291B" w:rsidRDefault="00F4291B" w:rsidP="00F4291B">
            <w:pPr>
              <w:spacing w:after="0"/>
              <w:ind w:left="162"/>
              <w:rPr>
                <w:rFonts w:ascii="Arial" w:eastAsia="SimSun" w:hAnsi="Arial" w:cs="Arial"/>
                <w:bCs/>
                <w:caps/>
                <w:sz w:val="18"/>
                <w:szCs w:val="18"/>
                <w:lang w:eastAsia="zh-CN"/>
              </w:rPr>
            </w:pPr>
            <w:r w:rsidRPr="00F4291B">
              <w:rPr>
                <w:rFonts w:ascii="Arial" w:eastAsia="SimSun" w:hAnsi="Arial" w:cs="Arial"/>
                <w:bCs/>
                <w:caps/>
                <w:sz w:val="18"/>
                <w:szCs w:val="18"/>
                <w:lang w:eastAsia="zh-CN"/>
              </w:rPr>
              <w:t>Agree = 1</w:t>
            </w:r>
          </w:p>
          <w:p w:rsidR="00F4291B" w:rsidRPr="00F4291B" w:rsidRDefault="00F4291B" w:rsidP="00F4291B">
            <w:pPr>
              <w:spacing w:after="0"/>
              <w:ind w:left="162"/>
              <w:rPr>
                <w:rFonts w:ascii="Arial" w:eastAsia="SimSun" w:hAnsi="Arial" w:cs="Arial"/>
                <w:bCs/>
                <w:caps/>
                <w:sz w:val="18"/>
                <w:szCs w:val="18"/>
                <w:lang w:eastAsia="zh-CN"/>
              </w:rPr>
            </w:pPr>
            <w:r w:rsidRPr="00F4291B">
              <w:rPr>
                <w:rFonts w:ascii="Arial" w:eastAsia="SimSun" w:hAnsi="Arial" w:cs="Arial"/>
                <w:bCs/>
                <w:caps/>
                <w:sz w:val="18"/>
                <w:szCs w:val="18"/>
                <w:lang w:eastAsia="zh-CN"/>
              </w:rPr>
              <w:t>Disagree = 2</w:t>
            </w:r>
          </w:p>
          <w:p w:rsidR="00F4291B" w:rsidRPr="00F4291B" w:rsidRDefault="00F4291B" w:rsidP="00F4291B">
            <w:pPr>
              <w:spacing w:after="0"/>
              <w:ind w:left="162"/>
              <w:rPr>
                <w:rFonts w:ascii="Arial" w:eastAsia="SimSun" w:hAnsi="Arial" w:cs="Arial"/>
                <w:bCs/>
                <w:caps/>
                <w:sz w:val="18"/>
                <w:szCs w:val="18"/>
                <w:lang w:eastAsia="zh-CN"/>
              </w:rPr>
            </w:pPr>
            <w:r w:rsidRPr="00F4291B">
              <w:rPr>
                <w:rFonts w:ascii="Arial" w:eastAsia="SimSun" w:hAnsi="Arial" w:cs="Arial"/>
                <w:bCs/>
                <w:caps/>
                <w:sz w:val="18"/>
                <w:szCs w:val="18"/>
                <w:lang w:eastAsia="zh-CN"/>
              </w:rPr>
              <w:t>UnsurE = 3</w:t>
            </w:r>
          </w:p>
          <w:p w:rsidR="00F4291B" w:rsidRPr="00F4291B" w:rsidRDefault="00F4291B" w:rsidP="00F4291B">
            <w:pPr>
              <w:spacing w:after="0"/>
              <w:ind w:left="162"/>
              <w:rPr>
                <w:rFonts w:ascii="Arial" w:eastAsia="SimSun" w:hAnsi="Arial" w:cs="Arial"/>
                <w:bCs/>
                <w:caps/>
                <w:sz w:val="18"/>
                <w:szCs w:val="18"/>
                <w:lang w:eastAsia="zh-CN"/>
              </w:rPr>
            </w:pPr>
            <w:r w:rsidRPr="00F4291B">
              <w:rPr>
                <w:rFonts w:ascii="Arial" w:eastAsia="SimSun" w:hAnsi="Arial" w:cs="Arial"/>
                <w:caps/>
                <w:sz w:val="18"/>
                <w:szCs w:val="18"/>
                <w:lang w:eastAsia="zh-CN"/>
              </w:rPr>
              <w:t xml:space="preserve">don’t know </w:t>
            </w:r>
            <w:r w:rsidRPr="00F4291B">
              <w:rPr>
                <w:rFonts w:ascii="Arial" w:eastAsia="SimSun" w:hAnsi="Arial" w:cs="Arial"/>
                <w:bCs/>
                <w:caps/>
                <w:sz w:val="18"/>
                <w:szCs w:val="18"/>
                <w:lang w:eastAsia="zh-CN"/>
              </w:rPr>
              <w:t>=8</w:t>
            </w:r>
          </w:p>
        </w:tc>
        <w:tc>
          <w:tcPr>
            <w:tcW w:w="1170" w:type="dxa"/>
            <w:tcBorders>
              <w:bottom w:val="single" w:sz="4" w:space="0" w:color="auto"/>
              <w:right w:val="single" w:sz="4" w:space="0" w:color="auto"/>
            </w:tcBorders>
          </w:tcPr>
          <w:p w:rsidR="00F4291B" w:rsidRPr="00F4291B" w:rsidRDefault="00F4291B" w:rsidP="00F4291B">
            <w:pPr>
              <w:spacing w:after="0"/>
              <w:rPr>
                <w:rFonts w:ascii="Arial" w:eastAsia="SimSun" w:hAnsi="Arial" w:cs="Arial"/>
                <w:b/>
                <w:sz w:val="18"/>
                <w:szCs w:val="18"/>
                <w:lang w:eastAsia="zh-CN"/>
              </w:rPr>
            </w:pPr>
          </w:p>
        </w:tc>
      </w:tr>
      <w:tr w:rsidR="00F4291B" w:rsidRPr="00F4291B" w:rsidTr="00F4291B">
        <w:trPr>
          <w:trHeight w:val="1155"/>
        </w:trPr>
        <w:tc>
          <w:tcPr>
            <w:tcW w:w="810" w:type="dxa"/>
            <w:tcBorders>
              <w:top w:val="single" w:sz="4" w:space="0" w:color="auto"/>
            </w:tcBorders>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1004</w:t>
            </w:r>
          </w:p>
        </w:tc>
        <w:tc>
          <w:tcPr>
            <w:tcW w:w="4590" w:type="dxa"/>
            <w:tcBorders>
              <w:top w:val="single" w:sz="4" w:space="0" w:color="auto"/>
            </w:tcBorders>
            <w:shd w:val="clear" w:color="auto" w:fill="auto"/>
          </w:tcPr>
          <w:p w:rsidR="00F4291B" w:rsidRPr="00F4291B" w:rsidRDefault="00F4291B" w:rsidP="00F4291B">
            <w:pPr>
              <w:spacing w:after="0" w:line="240" w:lineRule="auto"/>
              <w:rPr>
                <w:rFonts w:ascii="Arial" w:eastAsia="SimSun" w:hAnsi="Arial" w:cs="Arial"/>
                <w:lang w:eastAsia="zh-CN"/>
              </w:rPr>
            </w:pPr>
          </w:p>
          <w:p w:rsidR="00F4291B" w:rsidRPr="00F4291B" w:rsidRDefault="00F4291B" w:rsidP="00F4291B">
            <w:pPr>
              <w:spacing w:after="0" w:line="240" w:lineRule="auto"/>
              <w:rPr>
                <w:rFonts w:ascii="Arial" w:eastAsia="SimSun" w:hAnsi="Arial" w:cs="Arial"/>
                <w:lang w:eastAsia="zh-CN"/>
              </w:rPr>
            </w:pPr>
            <w:r w:rsidRPr="00F4291B">
              <w:rPr>
                <w:rFonts w:ascii="Arial" w:eastAsia="SimSun" w:hAnsi="Arial" w:cs="Arial"/>
                <w:lang w:eastAsia="zh-CN"/>
              </w:rPr>
              <w:t>Some men are circumcised. Are you circumcised?</w:t>
            </w:r>
          </w:p>
        </w:tc>
        <w:tc>
          <w:tcPr>
            <w:tcW w:w="4050" w:type="dxa"/>
            <w:tcBorders>
              <w:top w:val="single" w:sz="4" w:space="0" w:color="auto"/>
            </w:tcBorders>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tc>
        <w:tc>
          <w:tcPr>
            <w:tcW w:w="1170" w:type="dxa"/>
            <w:tcBorders>
              <w:top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 xml:space="preserve">IF YES </w:t>
            </w:r>
            <w:r w:rsidRPr="00F4291B">
              <w:rPr>
                <w:rFonts w:ascii="Arial" w:eastAsia="SimSun" w:hAnsi="Arial" w:cs="Arial"/>
                <w:sz w:val="18"/>
                <w:szCs w:val="18"/>
                <w:lang w:eastAsia="zh-CN"/>
              </w:rPr>
              <w:sym w:font="Wingdings" w:char="F0E0"/>
            </w:r>
            <w:r w:rsidRPr="00F4291B">
              <w:rPr>
                <w:rFonts w:ascii="Arial" w:eastAsia="SimSun" w:hAnsi="Arial" w:cs="Arial"/>
                <w:sz w:val="18"/>
                <w:szCs w:val="18"/>
                <w:lang w:eastAsia="zh-CN"/>
              </w:rPr>
              <w:t xml:space="preserve"> 1006</w:t>
            </w:r>
          </w:p>
        </w:tc>
      </w:tr>
      <w:tr w:rsidR="00F4291B" w:rsidRPr="00F4291B" w:rsidTr="00F4291B">
        <w:trPr>
          <w:trHeight w:val="1241"/>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1005</w:t>
            </w:r>
          </w:p>
        </w:tc>
        <w:tc>
          <w:tcPr>
            <w:tcW w:w="4590" w:type="dxa"/>
            <w:shd w:val="clear" w:color="auto" w:fill="auto"/>
          </w:tcPr>
          <w:p w:rsidR="00F4291B" w:rsidRPr="00F4291B" w:rsidRDefault="00F4291B" w:rsidP="00F4291B">
            <w:pPr>
              <w:tabs>
                <w:tab w:val="left" w:pos="-720"/>
              </w:tabs>
              <w:suppressAutoHyphens/>
              <w:spacing w:after="0"/>
              <w:rPr>
                <w:rFonts w:ascii="Arial" w:eastAsia="SimSun" w:hAnsi="Arial" w:cs="Arial"/>
                <w:szCs w:val="24"/>
                <w:lang w:eastAsia="zh-CN"/>
              </w:rPr>
            </w:pPr>
          </w:p>
          <w:p w:rsidR="00F4291B" w:rsidRPr="00F4291B" w:rsidRDefault="00F4291B" w:rsidP="00F4291B">
            <w:pPr>
              <w:spacing w:after="0"/>
              <w:rPr>
                <w:rFonts w:ascii="Arial" w:eastAsia="SimSun" w:hAnsi="Arial" w:cs="Arial"/>
                <w:szCs w:val="24"/>
                <w:lang w:eastAsia="zh-CN"/>
              </w:rPr>
            </w:pPr>
            <w:r w:rsidRPr="00F4291B">
              <w:rPr>
                <w:rFonts w:ascii="Arial" w:eastAsia="SimSun" w:hAnsi="Arial" w:cs="Arial"/>
                <w:szCs w:val="24"/>
                <w:lang w:eastAsia="zh-CN"/>
              </w:rPr>
              <w:t xml:space="preserve">Are you planning to get circumcised? </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 xml:space="preserve">ALL </w:t>
            </w:r>
            <w:r w:rsidRPr="00F4291B">
              <w:rPr>
                <w:rFonts w:ascii="Arial" w:eastAsia="SimSun" w:hAnsi="Arial" w:cs="Arial"/>
                <w:sz w:val="18"/>
                <w:szCs w:val="18"/>
                <w:lang w:eastAsia="zh-CN"/>
              </w:rPr>
              <w:sym w:font="Wingdings" w:char="F0E0"/>
            </w:r>
            <w:r w:rsidRPr="00F4291B">
              <w:rPr>
                <w:rFonts w:ascii="Arial" w:eastAsia="SimSun" w:hAnsi="Arial" w:cs="Arial"/>
                <w:sz w:val="18"/>
                <w:szCs w:val="18"/>
                <w:lang w:eastAsia="zh-CN"/>
              </w:rPr>
              <w:t xml:space="preserve"> 1013</w:t>
            </w:r>
          </w:p>
        </w:tc>
      </w:tr>
      <w:tr w:rsidR="00F4291B" w:rsidRPr="00F4291B" w:rsidTr="00F4291B">
        <w:trPr>
          <w:trHeight w:val="134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1006</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 xml:space="preserve">Did you get circumcised within the last </w:t>
            </w:r>
            <w:r w:rsidRPr="00F4291B">
              <w:rPr>
                <w:rFonts w:ascii="Arial" w:eastAsia="SimSun" w:hAnsi="Arial" w:cs="Arial"/>
                <w:u w:val="single"/>
                <w:lang w:eastAsia="zh-CN"/>
              </w:rPr>
              <w:t>three</w:t>
            </w:r>
            <w:r w:rsidRPr="00F4291B">
              <w:rPr>
                <w:rFonts w:ascii="Arial" w:eastAsia="SimSun" w:hAnsi="Arial" w:cs="Arial"/>
                <w:lang w:eastAsia="zh-CN"/>
              </w:rPr>
              <w:t xml:space="preserve"> years?</w:t>
            </w:r>
          </w:p>
          <w:p w:rsidR="00F4291B" w:rsidRPr="00F4291B" w:rsidRDefault="00F4291B" w:rsidP="00F4291B">
            <w:pPr>
              <w:spacing w:after="0"/>
              <w:ind w:firstLine="360"/>
              <w:rPr>
                <w:rFonts w:ascii="Arial" w:eastAsia="SimSun" w:hAnsi="Arial" w:cs="Arial"/>
                <w:bCs/>
                <w:lang w:eastAsia="zh-CN"/>
              </w:rPr>
            </w:pPr>
          </w:p>
          <w:p w:rsidR="00F4291B" w:rsidRPr="00F4291B" w:rsidRDefault="00F4291B" w:rsidP="00F4291B">
            <w:pPr>
              <w:tabs>
                <w:tab w:val="left" w:pos="-720"/>
              </w:tabs>
              <w:suppressAutoHyphens/>
              <w:spacing w:after="0"/>
              <w:rPr>
                <w:rFonts w:ascii="Arial" w:eastAsia="SimSun" w:hAnsi="Arial" w:cs="Arial"/>
                <w:lang w:eastAsia="zh-CN"/>
              </w:rPr>
            </w:pPr>
          </w:p>
        </w:tc>
        <w:tc>
          <w:tcPr>
            <w:tcW w:w="4050" w:type="dxa"/>
            <w:shd w:val="clear" w:color="auto" w:fill="auto"/>
          </w:tcPr>
          <w:p w:rsidR="00F4291B" w:rsidRPr="00F4291B" w:rsidRDefault="00F4291B" w:rsidP="00F4291B">
            <w:pPr>
              <w:spacing w:after="0"/>
              <w:ind w:left="162"/>
              <w:rPr>
                <w:rFonts w:ascii="Arial" w:eastAsia="SimSun" w:hAnsi="Arial" w:cs="Arial"/>
                <w:caps/>
                <w:sz w:val="18"/>
                <w:szCs w:val="18"/>
                <w:lang w:eastAsia="zh-CN"/>
              </w:rPr>
            </w:pP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p>
        </w:tc>
      </w:tr>
      <w:tr w:rsidR="00F4291B" w:rsidRPr="00F4291B" w:rsidTr="00F4291B">
        <w:trPr>
          <w:trHeight w:val="1340"/>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1007</w:t>
            </w:r>
          </w:p>
        </w:tc>
        <w:tc>
          <w:tcPr>
            <w:tcW w:w="459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Where were you circumcised?</w:t>
            </w:r>
          </w:p>
        </w:tc>
        <w:tc>
          <w:tcPr>
            <w:tcW w:w="4050" w:type="dxa"/>
            <w:shd w:val="clear" w:color="auto" w:fill="auto"/>
          </w:tcPr>
          <w:p w:rsidR="00F4291B" w:rsidRPr="00F4291B" w:rsidRDefault="00F4291B" w:rsidP="00F4291B">
            <w:pPr>
              <w:spacing w:after="0"/>
              <w:ind w:left="162"/>
              <w:rPr>
                <w:rFonts w:ascii="Arial" w:eastAsia="SimSun" w:hAnsi="Arial" w:cs="Arial"/>
                <w:caps/>
                <w:sz w:val="18"/>
                <w:szCs w:val="18"/>
                <w:lang w:eastAsia="zh-CN"/>
              </w:rPr>
            </w:pPr>
          </w:p>
          <w:p w:rsidR="00F4291B" w:rsidRPr="00F4291B" w:rsidRDefault="00F4291B" w:rsidP="00F4291B">
            <w:pPr>
              <w:spacing w:after="0"/>
              <w:ind w:left="302" w:hanging="144"/>
              <w:rPr>
                <w:rFonts w:ascii="Arial" w:eastAsia="SimSun" w:hAnsi="Arial" w:cs="Arial"/>
                <w:caps/>
                <w:sz w:val="18"/>
                <w:szCs w:val="18"/>
                <w:lang w:eastAsia="zh-CN"/>
              </w:rPr>
            </w:pPr>
            <w:r w:rsidRPr="00F4291B">
              <w:rPr>
                <w:rFonts w:ascii="Arial" w:eastAsia="SimSun" w:hAnsi="Arial" w:cs="Arial"/>
                <w:caps/>
                <w:sz w:val="18"/>
                <w:szCs w:val="18"/>
                <w:lang w:eastAsia="zh-CN"/>
              </w:rPr>
              <w:t>In the village = 1</w:t>
            </w: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In a clinic or health facility = 2</w:t>
            </w:r>
          </w:p>
          <w:p w:rsidR="00F4291B" w:rsidRPr="00F4291B" w:rsidRDefault="00F4291B" w:rsidP="00F4291B">
            <w:pPr>
              <w:spacing w:after="0"/>
              <w:ind w:left="342" w:hanging="180"/>
              <w:rPr>
                <w:rFonts w:ascii="Arial" w:eastAsia="SimSun" w:hAnsi="Arial" w:cs="Arial"/>
                <w:caps/>
                <w:sz w:val="18"/>
                <w:szCs w:val="18"/>
                <w:lang w:eastAsia="zh-CN"/>
              </w:rPr>
            </w:pPr>
            <w:r w:rsidRPr="00F4291B">
              <w:rPr>
                <w:rFonts w:ascii="Arial" w:eastAsia="SimSun" w:hAnsi="Arial" w:cs="Arial"/>
                <w:caps/>
                <w:sz w:val="18"/>
                <w:szCs w:val="18"/>
                <w:lang w:eastAsia="zh-CN"/>
              </w:rPr>
              <w:t>mobile MC Clinic  = 4</w:t>
            </w: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p w:rsidR="00F4291B" w:rsidRPr="00F4291B" w:rsidRDefault="00F4291B" w:rsidP="00F4291B">
            <w:pPr>
              <w:spacing w:after="0"/>
              <w:ind w:left="162"/>
              <w:rPr>
                <w:rFonts w:ascii="Arial" w:eastAsia="SimSun" w:hAnsi="Arial" w:cs="Arial"/>
                <w:caps/>
                <w:sz w:val="18"/>
                <w:szCs w:val="18"/>
                <w:lang w:eastAsia="zh-CN"/>
              </w:rPr>
            </w:pPr>
          </w:p>
          <w:p w:rsidR="00F4291B" w:rsidRPr="00F4291B" w:rsidRDefault="00F4291B" w:rsidP="00F4291B">
            <w:pPr>
              <w:spacing w:after="0"/>
              <w:ind w:left="162"/>
              <w:rPr>
                <w:rFonts w:ascii="Arial" w:eastAsia="SimSun" w:hAnsi="Arial" w:cs="Arial"/>
                <w:caps/>
                <w:sz w:val="18"/>
                <w:szCs w:val="18"/>
                <w:lang w:eastAsia="zh-CN"/>
              </w:rPr>
            </w:pPr>
            <w:r w:rsidRPr="00F4291B">
              <w:rPr>
                <w:rFonts w:ascii="Arial" w:eastAsia="SimSun" w:hAnsi="Arial" w:cs="Arial"/>
                <w:caps/>
                <w:sz w:val="18"/>
                <w:szCs w:val="18"/>
                <w:lang w:eastAsia="zh-CN"/>
              </w:rPr>
              <w:t xml:space="preserve">Other = 96 </w:t>
            </w:r>
          </w:p>
          <w:p w:rsidR="00F4291B" w:rsidRPr="00F4291B" w:rsidRDefault="00F4291B" w:rsidP="00F4291B">
            <w:pPr>
              <w:pBdr>
                <w:bottom w:val="single" w:sz="12" w:space="1" w:color="auto"/>
              </w:pBdr>
              <w:spacing w:after="60"/>
              <w:ind w:left="144"/>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szCs w:val="18"/>
                <w:lang w:val="nl-NL" w:eastAsia="zh-CN"/>
              </w:rPr>
            </w:pPr>
            <w:r w:rsidRPr="00F4291B">
              <w:rPr>
                <w:rFonts w:ascii="Arial" w:eastAsia="SimSun" w:hAnsi="Arial" w:cs="Arial"/>
                <w:caps/>
                <w:sz w:val="18"/>
                <w:lang w:eastAsia="zh-CN"/>
              </w:rPr>
              <w:t xml:space="preserve">                        (specify)</w:t>
            </w:r>
          </w:p>
        </w:tc>
        <w:tc>
          <w:tcPr>
            <w:tcW w:w="117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IF 2</w:t>
            </w: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sym w:font="Wingdings" w:char="F0E0"/>
            </w:r>
            <w:r w:rsidRPr="00F4291B">
              <w:rPr>
                <w:rFonts w:ascii="Arial" w:eastAsia="SimSun" w:hAnsi="Arial" w:cs="Arial"/>
                <w:sz w:val="18"/>
                <w:szCs w:val="18"/>
                <w:lang w:eastAsia="zh-CN"/>
              </w:rPr>
              <w:t>1008</w:t>
            </w:r>
          </w:p>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ELSE</w:t>
            </w: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sym w:font="Wingdings" w:char="F0E0"/>
            </w:r>
            <w:r w:rsidRPr="00F4291B">
              <w:rPr>
                <w:rFonts w:ascii="Arial" w:eastAsia="SimSun" w:hAnsi="Arial" w:cs="Arial"/>
                <w:sz w:val="18"/>
                <w:szCs w:val="18"/>
                <w:lang w:eastAsia="zh-CN"/>
              </w:rPr>
              <w:t>1009</w:t>
            </w:r>
          </w:p>
        </w:tc>
      </w:tr>
      <w:tr w:rsidR="00F4291B" w:rsidRPr="00F4291B" w:rsidTr="00F4291B">
        <w:trPr>
          <w:trHeight w:val="1205"/>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1008</w:t>
            </w:r>
          </w:p>
        </w:tc>
        <w:tc>
          <w:tcPr>
            <w:tcW w:w="4590" w:type="dxa"/>
            <w:shd w:val="clear" w:color="auto" w:fill="auto"/>
          </w:tcPr>
          <w:p w:rsidR="00F4291B" w:rsidRPr="00F4291B" w:rsidRDefault="00F4291B" w:rsidP="00F4291B">
            <w:pPr>
              <w:spacing w:after="0"/>
              <w:contextualSpacing/>
              <w:rPr>
                <w:rFonts w:ascii="Arial" w:hAnsi="Arial" w:cs="Arial"/>
              </w:rPr>
            </w:pPr>
          </w:p>
          <w:p w:rsidR="00F4291B" w:rsidRPr="00F4291B" w:rsidRDefault="00F4291B" w:rsidP="00F4291B">
            <w:pPr>
              <w:spacing w:after="0"/>
              <w:contextualSpacing/>
              <w:rPr>
                <w:rFonts w:ascii="Arial" w:hAnsi="Arial" w:cs="Arial"/>
              </w:rPr>
            </w:pPr>
            <w:r w:rsidRPr="00F4291B">
              <w:rPr>
                <w:rFonts w:ascii="Arial" w:hAnsi="Arial" w:cs="Arial"/>
              </w:rPr>
              <w:t>If you were circumcised at a health facility, was it a public or private facility?</w:t>
            </w:r>
          </w:p>
          <w:p w:rsidR="00F4291B" w:rsidRPr="00F4291B" w:rsidRDefault="00F4291B" w:rsidP="00F4291B">
            <w:pPr>
              <w:spacing w:after="0"/>
              <w:contextualSpacing/>
              <w:rPr>
                <w:rFonts w:ascii="Arial" w:hAnsi="Arial" w:cs="Arial"/>
              </w:rPr>
            </w:pPr>
          </w:p>
        </w:tc>
        <w:tc>
          <w:tcPr>
            <w:tcW w:w="4050" w:type="dxa"/>
            <w:shd w:val="clear" w:color="auto" w:fill="auto"/>
          </w:tcPr>
          <w:p w:rsidR="00F4291B" w:rsidRPr="00F4291B" w:rsidRDefault="00F4291B" w:rsidP="00F4291B">
            <w:pPr>
              <w:spacing w:after="0"/>
              <w:ind w:left="162"/>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public = 1</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private = 2</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i don’t know = 8</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2897"/>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1009</w:t>
            </w:r>
          </w:p>
        </w:tc>
        <w:tc>
          <w:tcPr>
            <w:tcW w:w="4590" w:type="dxa"/>
            <w:shd w:val="clear" w:color="auto" w:fill="auto"/>
          </w:tcPr>
          <w:p w:rsidR="00F4291B" w:rsidRPr="00F4291B" w:rsidRDefault="00F4291B" w:rsidP="00F4291B">
            <w:pPr>
              <w:spacing w:after="0"/>
              <w:contextualSpacing/>
              <w:rPr>
                <w:rFonts w:ascii="Arial" w:hAnsi="Arial" w:cs="Arial"/>
              </w:rPr>
            </w:pPr>
          </w:p>
          <w:p w:rsidR="00F4291B" w:rsidRPr="00F4291B" w:rsidRDefault="00F4291B" w:rsidP="00F4291B">
            <w:pPr>
              <w:spacing w:after="0"/>
              <w:contextualSpacing/>
              <w:rPr>
                <w:rFonts w:ascii="Arial" w:hAnsi="Arial" w:cs="Arial"/>
              </w:rPr>
            </w:pPr>
            <w:r w:rsidRPr="00F4291B">
              <w:rPr>
                <w:rFonts w:ascii="Arial" w:hAnsi="Arial" w:cs="Arial"/>
              </w:rPr>
              <w:t>Who performed the circumcision on you?</w:t>
            </w:r>
          </w:p>
          <w:p w:rsidR="0022651C" w:rsidRDefault="0022651C" w:rsidP="00F4291B">
            <w:pPr>
              <w:spacing w:after="0"/>
              <w:ind w:left="720"/>
              <w:contextualSpacing/>
              <w:rPr>
                <w:rFonts w:ascii="Arial" w:hAnsi="Arial" w:cs="Arial"/>
              </w:rPr>
            </w:pPr>
          </w:p>
          <w:p w:rsidR="0022651C" w:rsidRPr="0022651C" w:rsidRDefault="0022651C" w:rsidP="0022651C">
            <w:pPr>
              <w:rPr>
                <w:rFonts w:ascii="Arial" w:hAnsi="Arial" w:cs="Arial"/>
              </w:rPr>
            </w:pPr>
          </w:p>
          <w:p w:rsidR="0022651C" w:rsidRPr="0022651C" w:rsidRDefault="0022651C" w:rsidP="0022651C">
            <w:pPr>
              <w:rPr>
                <w:rFonts w:ascii="Arial" w:hAnsi="Arial" w:cs="Arial"/>
              </w:rPr>
            </w:pPr>
          </w:p>
          <w:p w:rsidR="0022651C" w:rsidRDefault="0022651C" w:rsidP="0022651C">
            <w:pPr>
              <w:rPr>
                <w:rFonts w:ascii="Arial" w:hAnsi="Arial" w:cs="Arial"/>
              </w:rPr>
            </w:pPr>
          </w:p>
          <w:p w:rsidR="00F4291B" w:rsidRPr="0022651C" w:rsidRDefault="00F4291B" w:rsidP="0022651C">
            <w:pPr>
              <w:jc w:val="center"/>
              <w:rPr>
                <w:rFonts w:ascii="Arial" w:hAnsi="Arial" w:cs="Arial"/>
              </w:rPr>
            </w:pPr>
          </w:p>
        </w:tc>
        <w:tc>
          <w:tcPr>
            <w:tcW w:w="4050" w:type="dxa"/>
            <w:shd w:val="clear" w:color="auto" w:fill="auto"/>
          </w:tcPr>
          <w:p w:rsidR="00F4291B" w:rsidRPr="00F4291B" w:rsidRDefault="00F4291B" w:rsidP="00F4291B">
            <w:pPr>
              <w:spacing w:after="0"/>
              <w:ind w:left="162"/>
              <w:rPr>
                <w:rFonts w:ascii="Arial" w:eastAsia="SimSun" w:hAnsi="Arial" w:cs="Arial"/>
                <w:caps/>
                <w:sz w:val="18"/>
                <w:lang w:eastAsia="zh-CN"/>
              </w:rPr>
            </w:pPr>
          </w:p>
          <w:p w:rsidR="00F4291B" w:rsidRPr="00F4291B" w:rsidRDefault="00F4291B" w:rsidP="00F4291B">
            <w:pPr>
              <w:spacing w:after="0"/>
              <w:ind w:left="432" w:hanging="270"/>
              <w:rPr>
                <w:rFonts w:ascii="Arial" w:eastAsia="SimSun" w:hAnsi="Arial" w:cs="Arial"/>
                <w:caps/>
                <w:sz w:val="18"/>
                <w:lang w:eastAsia="zh-CN"/>
              </w:rPr>
            </w:pPr>
            <w:r w:rsidRPr="00F4291B">
              <w:rPr>
                <w:rFonts w:ascii="Arial" w:eastAsia="SimSun" w:hAnsi="Arial" w:cs="Arial"/>
                <w:caps/>
                <w:sz w:val="18"/>
                <w:lang w:eastAsia="zh-CN"/>
              </w:rPr>
              <w:t>Traditional pracitioner/ circumciser = 1</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Nurse = 2</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Clinical officer = 3</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Doctor = 4</w:t>
            </w: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home health worker = 5</w:t>
            </w:r>
          </w:p>
          <w:p w:rsidR="00F4291B" w:rsidRPr="00F4291B" w:rsidRDefault="00F4291B" w:rsidP="00F4291B">
            <w:pPr>
              <w:spacing w:after="0"/>
              <w:ind w:left="162"/>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Other = 96</w:t>
            </w:r>
          </w:p>
          <w:p w:rsidR="00F4291B" w:rsidRPr="00F4291B" w:rsidRDefault="00F4291B" w:rsidP="00F4291B">
            <w:pPr>
              <w:pBdr>
                <w:bottom w:val="single" w:sz="12" w:space="1" w:color="auto"/>
              </w:pBdr>
              <w:spacing w:after="60"/>
              <w:ind w:left="144"/>
              <w:rPr>
                <w:rFonts w:ascii="Arial" w:eastAsia="SimSun" w:hAnsi="Arial" w:cs="Arial"/>
                <w:caps/>
                <w:sz w:val="18"/>
                <w:lang w:eastAsia="zh-CN"/>
              </w:rPr>
            </w:pPr>
          </w:p>
          <w:p w:rsidR="00F4291B" w:rsidRPr="00F4291B" w:rsidRDefault="00F4291B" w:rsidP="00F4291B">
            <w:pPr>
              <w:spacing w:after="0"/>
              <w:ind w:left="162"/>
              <w:rPr>
                <w:rFonts w:ascii="Arial" w:eastAsia="SimSun" w:hAnsi="Arial" w:cs="Arial"/>
                <w:caps/>
                <w:sz w:val="18"/>
                <w:lang w:eastAsia="zh-CN"/>
              </w:rPr>
            </w:pPr>
            <w:r w:rsidRPr="00F4291B">
              <w:rPr>
                <w:rFonts w:ascii="Arial" w:eastAsia="SimSun" w:hAnsi="Arial" w:cs="Arial"/>
                <w:caps/>
                <w:sz w:val="18"/>
                <w:lang w:eastAsia="zh-CN"/>
              </w:rPr>
              <w:t xml:space="preserve">                        (specify)</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r w:rsidR="00F4291B" w:rsidRPr="00F4291B" w:rsidTr="00F4291B">
        <w:trPr>
          <w:trHeight w:val="548"/>
        </w:trPr>
        <w:tc>
          <w:tcPr>
            <w:tcW w:w="10620" w:type="dxa"/>
            <w:gridSpan w:val="4"/>
            <w:shd w:val="clear" w:color="auto" w:fill="auto"/>
            <w:vAlign w:val="center"/>
          </w:tcPr>
          <w:p w:rsidR="00F4291B" w:rsidRPr="00F4291B" w:rsidRDefault="00F4291B" w:rsidP="00F4291B">
            <w:pPr>
              <w:spacing w:after="0"/>
              <w:rPr>
                <w:rFonts w:ascii="Arial" w:eastAsia="SimSun" w:hAnsi="Arial" w:cs="Arial"/>
                <w:b/>
                <w:szCs w:val="22"/>
                <w:lang w:eastAsia="zh-CN"/>
              </w:rPr>
            </w:pPr>
            <w:r w:rsidRPr="00F4291B">
              <w:rPr>
                <w:rFonts w:ascii="Arial" w:eastAsia="SimSun" w:hAnsi="Arial" w:cs="Arial"/>
                <w:b/>
                <w:szCs w:val="22"/>
                <w:lang w:eastAsia="zh-CN"/>
              </w:rPr>
              <w:t>NOTE: QUESTION 1010-1012 NOT ASKED FOR MALES</w:t>
            </w:r>
          </w:p>
        </w:tc>
      </w:tr>
      <w:tr w:rsidR="00F4291B" w:rsidRPr="00F4291B" w:rsidTr="00F4291B">
        <w:trPr>
          <w:trHeight w:val="971"/>
        </w:trPr>
        <w:tc>
          <w:tcPr>
            <w:tcW w:w="10620" w:type="dxa"/>
            <w:gridSpan w:val="4"/>
            <w:shd w:val="clear" w:color="auto" w:fill="auto"/>
            <w:vAlign w:val="center"/>
          </w:tcPr>
          <w:p w:rsidR="00F4291B" w:rsidRPr="00F4291B" w:rsidRDefault="00F4291B" w:rsidP="00F4291B">
            <w:pPr>
              <w:spacing w:after="0"/>
              <w:rPr>
                <w:rFonts w:ascii="Arial" w:eastAsia="SimSun" w:hAnsi="Arial" w:cs="Arial"/>
                <w:b/>
                <w:caps/>
                <w:szCs w:val="22"/>
                <w:lang w:eastAsia="zh-CN"/>
              </w:rPr>
            </w:pPr>
            <w:r w:rsidRPr="00F4291B">
              <w:rPr>
                <w:rFonts w:ascii="Arial" w:eastAsia="SimSun" w:hAnsi="Arial" w:cs="Arial"/>
                <w:b/>
                <w:caps/>
                <w:szCs w:val="22"/>
                <w:lang w:eastAsia="zh-CN"/>
              </w:rPr>
              <w:t>CHECK 201: IF PARTICIPANT HAS NOT FATHERED ANY CHILDREN, goto TO 1101</w:t>
            </w:r>
          </w:p>
          <w:p w:rsidR="00F4291B" w:rsidRPr="00F4291B" w:rsidRDefault="00F4291B" w:rsidP="00F4291B">
            <w:pPr>
              <w:spacing w:after="0"/>
              <w:rPr>
                <w:rFonts w:ascii="Arial" w:eastAsia="SimSun" w:hAnsi="Arial" w:cs="Arial"/>
                <w:b/>
                <w:caps/>
                <w:szCs w:val="22"/>
                <w:lang w:eastAsia="zh-CN"/>
              </w:rPr>
            </w:pPr>
            <w:r w:rsidRPr="00F4291B">
              <w:rPr>
                <w:rFonts w:ascii="Arial" w:eastAsia="SimSun" w:hAnsi="Arial" w:cs="Arial"/>
                <w:b/>
                <w:caps/>
                <w:szCs w:val="22"/>
                <w:lang w:eastAsia="zh-CN"/>
              </w:rPr>
              <w:t>ELSE READ: Now I would like to ask a some questions about your youngest son, if you have one.</w:t>
            </w:r>
          </w:p>
        </w:tc>
      </w:tr>
      <w:tr w:rsidR="00F4291B" w:rsidRPr="00F4291B" w:rsidTr="00F4291B">
        <w:trPr>
          <w:trHeight w:val="1097"/>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1013</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Have you fathered any sons that are still alive?</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p w:rsidR="00F4291B" w:rsidRPr="00F4291B" w:rsidRDefault="00F4291B" w:rsidP="00F4291B">
            <w:pPr>
              <w:spacing w:after="0"/>
              <w:ind w:left="144"/>
              <w:rPr>
                <w:rFonts w:ascii="Arial" w:eastAsia="SimSun" w:hAnsi="Arial" w:cs="Arial"/>
                <w:caps/>
                <w:sz w:val="18"/>
                <w:szCs w:val="22"/>
                <w:lang w:eastAsia="zh-CN"/>
              </w:rPr>
            </w:pPr>
          </w:p>
        </w:tc>
        <w:tc>
          <w:tcPr>
            <w:tcW w:w="1170" w:type="dxa"/>
            <w:shd w:val="clear" w:color="auto" w:fill="auto"/>
          </w:tcPr>
          <w:p w:rsidR="00F4291B" w:rsidRPr="00F4291B" w:rsidRDefault="00F4291B" w:rsidP="00F4291B">
            <w:pPr>
              <w:spacing w:after="0"/>
              <w:rPr>
                <w:rFonts w:ascii="Arial" w:eastAsia="SimSun" w:hAnsi="Arial" w:cs="Arial"/>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sz w:val="18"/>
                <w:szCs w:val="22"/>
                <w:lang w:eastAsia="zh-CN"/>
              </w:rPr>
              <w:t>IF NO, DK</w:t>
            </w: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 xml:space="preserve"> 1101</w:t>
            </w:r>
          </w:p>
          <w:p w:rsidR="00F4291B" w:rsidRPr="00F4291B" w:rsidRDefault="00F4291B" w:rsidP="00F4291B">
            <w:pPr>
              <w:spacing w:after="0"/>
              <w:rPr>
                <w:rFonts w:ascii="Arial" w:eastAsia="SimSun" w:hAnsi="Arial" w:cs="Arial"/>
                <w:sz w:val="18"/>
                <w:szCs w:val="22"/>
                <w:lang w:eastAsia="zh-CN"/>
              </w:rPr>
            </w:pPr>
          </w:p>
        </w:tc>
      </w:tr>
      <w:tr w:rsidR="00F4291B" w:rsidRPr="00F4291B" w:rsidTr="00F4291B">
        <w:trPr>
          <w:trHeight w:val="1097"/>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1014</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How old is your youngest son?</w:t>
            </w:r>
          </w:p>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IF RESPONDENT IS UNSURE OF AGE, PROBE FOR APPROXIMATE AGE.</w:t>
            </w:r>
          </w:p>
          <w:p w:rsidR="00F4291B" w:rsidRPr="00F4291B" w:rsidRDefault="00F4291B" w:rsidP="00F4291B">
            <w:pPr>
              <w:spacing w:after="0"/>
              <w:rPr>
                <w:rFonts w:ascii="Arial" w:eastAsia="SimSun" w:hAnsi="Arial" w:cs="Arial"/>
                <w:szCs w:val="22"/>
                <w:lang w:eastAsia="zh-CN"/>
              </w:rPr>
            </w:pPr>
          </w:p>
        </w:tc>
        <w:tc>
          <w:tcPr>
            <w:tcW w:w="4050" w:type="dxa"/>
            <w:shd w:val="clear" w:color="auto" w:fill="auto"/>
          </w:tcPr>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rPr>
                <w:rFonts w:ascii="Arial" w:eastAsia="SimSun" w:hAnsi="Arial" w:cs="Arial"/>
                <w:caps/>
                <w:szCs w:val="22"/>
                <w:lang w:eastAsia="zh-CN"/>
              </w:rPr>
            </w:pPr>
            <w:r w:rsidRPr="00F4291B">
              <w:rPr>
                <w:rFonts w:ascii="Arial" w:eastAsia="SimSun" w:hAnsi="Arial" w:cs="Arial"/>
                <w:caps/>
                <w:szCs w:val="22"/>
                <w:lang w:eastAsia="zh-CN"/>
              </w:rPr>
              <w:t>AGE ___  ___</w:t>
            </w:r>
          </w:p>
          <w:p w:rsidR="00F4291B" w:rsidRPr="00F4291B" w:rsidRDefault="00F4291B" w:rsidP="00F4291B">
            <w:pPr>
              <w:spacing w:after="0"/>
              <w:ind w:left="144"/>
              <w:rPr>
                <w:rFonts w:ascii="Arial" w:eastAsia="SimSun" w:hAnsi="Arial" w:cs="Arial"/>
                <w:caps/>
                <w:szCs w:val="22"/>
                <w:lang w:eastAsia="zh-CN"/>
              </w:rPr>
            </w:pPr>
          </w:p>
          <w:p w:rsidR="00F4291B" w:rsidRPr="00F4291B" w:rsidRDefault="00F4291B" w:rsidP="00F4291B">
            <w:pPr>
              <w:spacing w:after="0"/>
              <w:ind w:left="144"/>
              <w:rPr>
                <w:rFonts w:ascii="Arial" w:eastAsia="SimSun" w:hAnsi="Arial" w:cs="Arial"/>
                <w:caps/>
                <w:szCs w:val="22"/>
                <w:lang w:eastAsia="zh-CN"/>
              </w:rPr>
            </w:pPr>
          </w:p>
        </w:tc>
        <w:tc>
          <w:tcPr>
            <w:tcW w:w="117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caps/>
                <w:szCs w:val="22"/>
                <w:lang w:eastAsia="zh-CN"/>
              </w:rPr>
            </w:pPr>
          </w:p>
        </w:tc>
      </w:tr>
      <w:tr w:rsidR="00F4291B" w:rsidRPr="00F4291B" w:rsidTr="00F4291B">
        <w:trPr>
          <w:trHeight w:val="1151"/>
        </w:trPr>
        <w:tc>
          <w:tcPr>
            <w:tcW w:w="10620" w:type="dxa"/>
            <w:gridSpan w:val="4"/>
            <w:shd w:val="clear" w:color="auto" w:fill="auto"/>
            <w:vAlign w:val="center"/>
          </w:tcPr>
          <w:p w:rsidR="00F4291B" w:rsidRPr="00F4291B" w:rsidRDefault="00F4291B" w:rsidP="00F4291B">
            <w:pPr>
              <w:spacing w:after="0"/>
              <w:rPr>
                <w:rFonts w:ascii="Arial" w:eastAsia="SimSun" w:hAnsi="Arial" w:cs="Arial"/>
                <w:b/>
                <w:szCs w:val="22"/>
                <w:lang w:eastAsia="zh-CN"/>
              </w:rPr>
            </w:pPr>
            <w:r w:rsidRPr="00F4291B">
              <w:rPr>
                <w:rFonts w:ascii="Arial" w:eastAsia="SimSun" w:hAnsi="Arial" w:cs="Arial"/>
                <w:b/>
                <w:szCs w:val="22"/>
                <w:lang w:eastAsia="zh-CN"/>
              </w:rPr>
              <w:t>CHECK 1014:</w:t>
            </w:r>
          </w:p>
          <w:p w:rsidR="00F4291B" w:rsidRPr="00F4291B" w:rsidRDefault="00F4291B" w:rsidP="00F4291B">
            <w:pPr>
              <w:spacing w:after="0"/>
              <w:rPr>
                <w:rFonts w:ascii="Arial" w:eastAsia="SimSun" w:hAnsi="Arial" w:cs="Arial"/>
                <w:b/>
                <w:caps/>
                <w:szCs w:val="22"/>
                <w:lang w:eastAsia="zh-CN"/>
              </w:rPr>
            </w:pPr>
            <w:r w:rsidRPr="00F4291B">
              <w:rPr>
                <w:rFonts w:ascii="Arial" w:eastAsia="SimSun" w:hAnsi="Arial" w:cs="Arial"/>
                <w:b/>
                <w:caps/>
                <w:szCs w:val="22"/>
                <w:lang w:eastAsia="zh-CN"/>
              </w:rPr>
              <w:t>IF YOUNGEST SON age is 0-19 YEARS then goto to 1015</w:t>
            </w:r>
          </w:p>
          <w:p w:rsidR="00F4291B" w:rsidRPr="00F4291B" w:rsidRDefault="00F4291B" w:rsidP="00F4291B">
            <w:pPr>
              <w:spacing w:after="0"/>
              <w:rPr>
                <w:rFonts w:ascii="Arial" w:eastAsia="SimSun" w:hAnsi="Arial" w:cs="Arial"/>
                <w:b/>
                <w:caps/>
                <w:szCs w:val="22"/>
                <w:lang w:eastAsia="zh-CN"/>
              </w:rPr>
            </w:pPr>
            <w:r w:rsidRPr="00F4291B">
              <w:rPr>
                <w:rFonts w:ascii="Arial" w:eastAsia="SimSun" w:hAnsi="Arial" w:cs="Arial"/>
                <w:b/>
                <w:caps/>
                <w:szCs w:val="22"/>
                <w:lang w:eastAsia="zh-CN"/>
              </w:rPr>
              <w:t>IF YOUNGEST SON AGE is 20 years or OLDER then goto to 1101</w:t>
            </w:r>
          </w:p>
        </w:tc>
      </w:tr>
      <w:tr w:rsidR="00F4291B" w:rsidRPr="00F4291B" w:rsidTr="00F4291B">
        <w:trPr>
          <w:trHeight w:val="1115"/>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1015</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Is your youngest son circumcised?</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caps/>
                <w:sz w:val="18"/>
                <w:szCs w:val="22"/>
                <w:lang w:eastAsia="zh-CN"/>
              </w:rPr>
            </w:pP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t>if yes</w:t>
            </w:r>
          </w:p>
          <w:p w:rsidR="00F4291B" w:rsidRPr="00F4291B" w:rsidRDefault="00F4291B" w:rsidP="00F4291B">
            <w:pPr>
              <w:spacing w:after="0"/>
              <w:rPr>
                <w:rFonts w:ascii="Arial" w:eastAsia="SimSun" w:hAnsi="Arial" w:cs="Arial"/>
                <w:caps/>
                <w:sz w:val="18"/>
                <w:szCs w:val="22"/>
                <w:lang w:eastAsia="zh-CN"/>
              </w:rPr>
            </w:pPr>
            <w:r w:rsidRPr="00F4291B">
              <w:rPr>
                <w:rFonts w:ascii="Arial" w:eastAsia="SimSun" w:hAnsi="Arial" w:cs="Arial"/>
                <w:caps/>
                <w:sz w:val="18"/>
                <w:szCs w:val="22"/>
                <w:lang w:eastAsia="zh-CN"/>
              </w:rPr>
              <w:sym w:font="Wingdings" w:char="F0E0"/>
            </w:r>
            <w:r w:rsidRPr="00F4291B">
              <w:rPr>
                <w:rFonts w:ascii="Arial" w:eastAsia="SimSun" w:hAnsi="Arial" w:cs="Arial"/>
                <w:caps/>
                <w:sz w:val="18"/>
                <w:szCs w:val="22"/>
                <w:lang w:eastAsia="zh-CN"/>
              </w:rPr>
              <w:t xml:space="preserve"> 1101</w:t>
            </w:r>
          </w:p>
          <w:p w:rsidR="00F4291B" w:rsidRPr="00F4291B" w:rsidRDefault="00F4291B" w:rsidP="00F4291B">
            <w:pPr>
              <w:spacing w:after="0" w:line="240" w:lineRule="auto"/>
              <w:rPr>
                <w:rFonts w:ascii="Arial" w:eastAsia="SimSun" w:hAnsi="Arial" w:cs="Arial"/>
                <w:sz w:val="18"/>
                <w:szCs w:val="22"/>
                <w:lang w:eastAsia="zh-CN"/>
              </w:rPr>
            </w:pPr>
          </w:p>
        </w:tc>
      </w:tr>
      <w:tr w:rsidR="00F4291B" w:rsidRPr="00F4291B" w:rsidTr="00F4291B">
        <w:trPr>
          <w:trHeight w:val="1187"/>
        </w:trPr>
        <w:tc>
          <w:tcPr>
            <w:tcW w:w="81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1016</w:t>
            </w:r>
          </w:p>
        </w:tc>
        <w:tc>
          <w:tcPr>
            <w:tcW w:w="4590" w:type="dxa"/>
            <w:shd w:val="clear" w:color="auto" w:fill="auto"/>
          </w:tcPr>
          <w:p w:rsidR="00F4291B" w:rsidRPr="00F4291B" w:rsidRDefault="00F4291B" w:rsidP="00F4291B">
            <w:pPr>
              <w:spacing w:after="0"/>
              <w:rPr>
                <w:rFonts w:ascii="Arial" w:eastAsia="SimSun" w:hAnsi="Arial" w:cs="Arial"/>
                <w:szCs w:val="22"/>
                <w:lang w:eastAsia="zh-CN"/>
              </w:rPr>
            </w:pPr>
          </w:p>
          <w:p w:rsidR="00F4291B" w:rsidRPr="00F4291B" w:rsidRDefault="00F4291B" w:rsidP="00F4291B">
            <w:pPr>
              <w:spacing w:after="0"/>
              <w:rPr>
                <w:rFonts w:ascii="Arial" w:eastAsia="SimSun" w:hAnsi="Arial" w:cs="Arial"/>
                <w:szCs w:val="22"/>
                <w:lang w:eastAsia="zh-CN"/>
              </w:rPr>
            </w:pPr>
            <w:r w:rsidRPr="00F4291B">
              <w:rPr>
                <w:rFonts w:ascii="Arial" w:eastAsia="SimSun" w:hAnsi="Arial" w:cs="Arial"/>
                <w:szCs w:val="22"/>
                <w:lang w:eastAsia="zh-CN"/>
              </w:rPr>
              <w:t>Are you planning to have your youngest son circumcised?</w:t>
            </w:r>
          </w:p>
        </w:tc>
        <w:tc>
          <w:tcPr>
            <w:tcW w:w="4050" w:type="dxa"/>
            <w:shd w:val="clear" w:color="auto" w:fill="auto"/>
          </w:tcPr>
          <w:p w:rsidR="00F4291B" w:rsidRPr="00F4291B" w:rsidRDefault="00F4291B" w:rsidP="00F4291B">
            <w:pPr>
              <w:spacing w:after="0"/>
              <w:ind w:left="144"/>
              <w:rPr>
                <w:rFonts w:ascii="Arial" w:eastAsia="SimSun" w:hAnsi="Arial" w:cs="Arial"/>
                <w:caps/>
                <w:sz w:val="18"/>
                <w:szCs w:val="22"/>
                <w:lang w:eastAsia="zh-CN"/>
              </w:rPr>
            </w:pP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Yes = 1</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No = 2</w:t>
            </w:r>
          </w:p>
          <w:p w:rsidR="00F4291B" w:rsidRPr="00F4291B" w:rsidRDefault="00F4291B" w:rsidP="00F4291B">
            <w:pPr>
              <w:spacing w:after="0"/>
              <w:ind w:left="144"/>
              <w:rPr>
                <w:rFonts w:ascii="Arial" w:eastAsia="SimSun" w:hAnsi="Arial" w:cs="Arial"/>
                <w:caps/>
                <w:sz w:val="18"/>
                <w:szCs w:val="22"/>
                <w:lang w:eastAsia="zh-CN"/>
              </w:rPr>
            </w:pPr>
            <w:r w:rsidRPr="00F4291B">
              <w:rPr>
                <w:rFonts w:ascii="Arial" w:eastAsia="SimSun" w:hAnsi="Arial" w:cs="Arial"/>
                <w:caps/>
                <w:sz w:val="18"/>
                <w:szCs w:val="22"/>
                <w:lang w:eastAsia="zh-CN"/>
              </w:rPr>
              <w:t>Don’t know = 8</w:t>
            </w:r>
          </w:p>
        </w:tc>
        <w:tc>
          <w:tcPr>
            <w:tcW w:w="1170" w:type="dxa"/>
            <w:shd w:val="clear" w:color="auto" w:fill="auto"/>
          </w:tcPr>
          <w:p w:rsidR="00F4291B" w:rsidRPr="00F4291B" w:rsidRDefault="00F4291B" w:rsidP="00F4291B">
            <w:pPr>
              <w:spacing w:after="0"/>
              <w:rPr>
                <w:rFonts w:ascii="Arial" w:eastAsia="SimSun" w:hAnsi="Arial" w:cs="Arial"/>
                <w:szCs w:val="22"/>
                <w:lang w:eastAsia="zh-CN"/>
              </w:rPr>
            </w:pPr>
          </w:p>
        </w:tc>
      </w:tr>
      <w:tr w:rsidR="00F4291B" w:rsidRPr="00F4291B" w:rsidTr="00F4291B">
        <w:trPr>
          <w:trHeight w:val="584"/>
        </w:trPr>
        <w:tc>
          <w:tcPr>
            <w:tcW w:w="10620" w:type="dxa"/>
            <w:gridSpan w:val="4"/>
            <w:shd w:val="clear" w:color="auto" w:fill="auto"/>
            <w:vAlign w:val="center"/>
          </w:tcPr>
          <w:p w:rsidR="00F4291B" w:rsidRPr="00F4291B" w:rsidRDefault="00F4291B" w:rsidP="00F4291B">
            <w:pPr>
              <w:spacing w:after="0"/>
              <w:rPr>
                <w:rFonts w:ascii="Arial" w:eastAsia="SimSun" w:hAnsi="Arial" w:cs="Arial"/>
                <w:b/>
                <w:szCs w:val="22"/>
                <w:lang w:eastAsia="zh-CN"/>
              </w:rPr>
            </w:pPr>
            <w:r w:rsidRPr="00F4291B">
              <w:rPr>
                <w:rFonts w:ascii="Arial" w:eastAsia="SimSun" w:hAnsi="Arial" w:cs="Arial"/>
                <w:b/>
                <w:szCs w:val="22"/>
                <w:lang w:eastAsia="zh-CN"/>
              </w:rPr>
              <w:t>NOTE: QUESTIONS 1017 AND 1018 NOT ASKED FOR MALES</w:t>
            </w:r>
          </w:p>
        </w:tc>
      </w:tr>
    </w:tbl>
    <w:p w:rsidR="00F4291B" w:rsidRPr="00F4291B" w:rsidRDefault="00F4291B" w:rsidP="00F4291B">
      <w:pPr>
        <w:spacing w:after="0" w:line="240" w:lineRule="auto"/>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sectPr w:rsidR="00F4291B" w:rsidRPr="00F4291B" w:rsidSect="00F4291B">
          <w:headerReference w:type="even" r:id="rId46"/>
          <w:headerReference w:type="default" r:id="rId47"/>
          <w:headerReference w:type="first" r:id="rId48"/>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1350"/>
        <w:gridCol w:w="1350"/>
        <w:gridCol w:w="1350"/>
        <w:gridCol w:w="1170"/>
      </w:tblGrid>
      <w:tr w:rsidR="00F4291B" w:rsidRPr="00F4291B" w:rsidTr="00F4291B">
        <w:trPr>
          <w:trHeight w:val="485"/>
        </w:trPr>
        <w:tc>
          <w:tcPr>
            <w:tcW w:w="106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jc w:val="center"/>
              <w:rPr>
                <w:rFonts w:ascii="Arial Bold" w:eastAsia="SimSun" w:hAnsi="Arial Bold" w:cs="Arial" w:hint="eastAsia"/>
                <w:b/>
                <w:caps/>
                <w:szCs w:val="18"/>
                <w:lang w:eastAsia="zh-CN"/>
              </w:rPr>
            </w:pPr>
            <w:r w:rsidRPr="00F4291B">
              <w:rPr>
                <w:rFonts w:ascii="Arial" w:eastAsia="SimSun" w:hAnsi="Arial" w:cs="Arial"/>
                <w:szCs w:val="18"/>
                <w:lang w:eastAsia="zh-CN"/>
              </w:rPr>
              <w:lastRenderedPageBreak/>
              <w:br w:type="page"/>
            </w:r>
            <w:r w:rsidRPr="00F4291B">
              <w:rPr>
                <w:rFonts w:ascii="Arial Bold" w:eastAsia="SimSun" w:hAnsi="Arial Bold" w:cs="Arial"/>
                <w:b/>
                <w:caps/>
                <w:szCs w:val="18"/>
                <w:lang w:eastAsia="zh-CN"/>
              </w:rPr>
              <w:t>Module 11: non-prescription drug use</w:t>
            </w:r>
          </w:p>
        </w:tc>
      </w:tr>
      <w:tr w:rsidR="00F4291B" w:rsidRPr="00F4291B" w:rsidTr="00F4291B">
        <w:trPr>
          <w:trHeight w:val="890"/>
        </w:trPr>
        <w:tc>
          <w:tcPr>
            <w:tcW w:w="106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ind w:left="144"/>
              <w:rPr>
                <w:rFonts w:ascii="Arial" w:eastAsia="SimSun" w:hAnsi="Arial" w:cs="Arial"/>
                <w:b/>
                <w:szCs w:val="18"/>
                <w:lang w:eastAsia="zh-CN"/>
              </w:rPr>
            </w:pPr>
            <w:r w:rsidRPr="00F4291B">
              <w:rPr>
                <w:rFonts w:ascii="Arial Bold" w:eastAsia="SimSun" w:hAnsi="Arial Bold" w:cs="Arial"/>
                <w:b/>
                <w:caps/>
                <w:szCs w:val="18"/>
                <w:lang w:eastAsia="zh-CN"/>
              </w:rPr>
              <w:t>Interviewer read:</w:t>
            </w:r>
            <w:r w:rsidRPr="00F4291B">
              <w:rPr>
                <w:rFonts w:ascii="Arial" w:eastAsia="SimSun" w:hAnsi="Arial" w:cs="Arial"/>
                <w:b/>
                <w:szCs w:val="18"/>
                <w:lang w:eastAsia="zh-CN"/>
              </w:rPr>
              <w:t xml:space="preserve"> We would like to ask you some questions about drugs or substances that you may have taken that were not prescribed by your doctor. Please be assured that your answers will be strictly confidential.</w:t>
            </w:r>
          </w:p>
        </w:tc>
      </w:tr>
      <w:tr w:rsidR="00F4291B" w:rsidRPr="00F4291B" w:rsidTr="00F4291B">
        <w:trPr>
          <w:trHeight w:val="4751"/>
        </w:trPr>
        <w:tc>
          <w:tcPr>
            <w:tcW w:w="81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1101</w:t>
            </w:r>
          </w:p>
        </w:tc>
        <w:tc>
          <w:tcPr>
            <w:tcW w:w="4590" w:type="dxa"/>
            <w:shd w:val="clear" w:color="auto" w:fill="auto"/>
          </w:tcPr>
          <w:p w:rsidR="00F4291B" w:rsidRPr="00F4291B" w:rsidRDefault="00F4291B" w:rsidP="00F4291B">
            <w:pPr>
              <w:spacing w:after="0"/>
              <w:rPr>
                <w:rFonts w:ascii="Arial" w:eastAsia="SimSun" w:hAnsi="Arial" w:cs="Arial"/>
                <w:szCs w:val="18"/>
                <w:lang w:eastAsia="zh-CN"/>
              </w:rPr>
            </w:pPr>
          </w:p>
          <w:p w:rsidR="00F4291B" w:rsidRPr="00F4291B" w:rsidRDefault="00F4291B" w:rsidP="00F4291B">
            <w:pPr>
              <w:spacing w:after="0"/>
              <w:rPr>
                <w:rFonts w:ascii="Arial" w:eastAsia="SimSun" w:hAnsi="Arial" w:cs="Arial"/>
                <w:szCs w:val="18"/>
                <w:lang w:eastAsia="zh-CN"/>
              </w:rPr>
            </w:pPr>
            <w:r w:rsidRPr="00F4291B">
              <w:rPr>
                <w:rFonts w:ascii="Arial" w:eastAsia="SimSun" w:hAnsi="Arial" w:cs="Arial"/>
                <w:szCs w:val="18"/>
                <w:lang w:eastAsia="zh-CN"/>
              </w:rPr>
              <w:t>In the past 12-months, have you used the following drugs:</w:t>
            </w:r>
          </w:p>
          <w:p w:rsidR="00F4291B" w:rsidRPr="00F4291B" w:rsidRDefault="00F4291B" w:rsidP="00F4291B">
            <w:pPr>
              <w:spacing w:after="0"/>
              <w:rPr>
                <w:rFonts w:ascii="Arial" w:eastAsia="SimSun" w:hAnsi="Arial" w:cs="Arial"/>
                <w:szCs w:val="18"/>
                <w:lang w:eastAsia="zh-CN"/>
              </w:rPr>
            </w:pPr>
          </w:p>
          <w:p w:rsidR="00F4291B" w:rsidRPr="00F4291B" w:rsidRDefault="00F4291B" w:rsidP="00F4291B">
            <w:pPr>
              <w:spacing w:after="0"/>
              <w:rPr>
                <w:rFonts w:ascii="Arial" w:eastAsia="SimSun" w:hAnsi="Arial" w:cs="Arial"/>
                <w:szCs w:val="18"/>
                <w:lang w:eastAsia="zh-CN"/>
              </w:rPr>
            </w:pPr>
            <w:r w:rsidRPr="00F4291B">
              <w:rPr>
                <w:rFonts w:ascii="Arial" w:eastAsia="SimSun" w:hAnsi="Arial" w:cs="Arial"/>
                <w:szCs w:val="18"/>
                <w:lang w:eastAsia="zh-CN"/>
              </w:rPr>
              <w:t>READ choices:</w:t>
            </w:r>
          </w:p>
          <w:p w:rsidR="00F4291B" w:rsidRPr="00F4291B" w:rsidRDefault="00F4291B" w:rsidP="00F4291B">
            <w:pPr>
              <w:spacing w:after="0"/>
              <w:rPr>
                <w:rFonts w:ascii="Arial" w:eastAsia="SimSun" w:hAnsi="Arial" w:cs="Arial"/>
                <w:szCs w:val="18"/>
                <w:lang w:eastAsia="zh-CN"/>
              </w:rPr>
            </w:pPr>
          </w:p>
          <w:p w:rsidR="00F4291B" w:rsidRPr="00F4291B" w:rsidRDefault="00F4291B" w:rsidP="00F4291B">
            <w:pPr>
              <w:spacing w:after="0"/>
              <w:ind w:left="252"/>
              <w:rPr>
                <w:rFonts w:ascii="Arial" w:eastAsia="SimSun" w:hAnsi="Arial" w:cs="Arial"/>
                <w:szCs w:val="18"/>
                <w:lang w:eastAsia="zh-CN"/>
              </w:rPr>
            </w:pPr>
            <w:r w:rsidRPr="00F4291B">
              <w:rPr>
                <w:rFonts w:ascii="Arial" w:eastAsia="SimSun" w:hAnsi="Arial" w:cs="Arial"/>
                <w:szCs w:val="18"/>
                <w:lang w:eastAsia="zh-CN"/>
              </w:rPr>
              <w:t>KHAT/</w:t>
            </w:r>
            <w:proofErr w:type="spellStart"/>
            <w:r w:rsidRPr="00F4291B">
              <w:rPr>
                <w:rFonts w:ascii="Arial" w:eastAsia="SimSun" w:hAnsi="Arial" w:cs="Arial"/>
                <w:szCs w:val="18"/>
                <w:lang w:eastAsia="zh-CN"/>
              </w:rPr>
              <w:t>Miraa</w:t>
            </w:r>
            <w:proofErr w:type="spellEnd"/>
          </w:p>
          <w:p w:rsidR="00F4291B" w:rsidRPr="00F4291B" w:rsidRDefault="00F4291B" w:rsidP="00F4291B">
            <w:pPr>
              <w:spacing w:after="0"/>
              <w:ind w:left="252"/>
              <w:rPr>
                <w:rFonts w:ascii="Arial" w:eastAsia="SimSun" w:hAnsi="Arial" w:cs="Arial"/>
                <w:szCs w:val="18"/>
                <w:lang w:eastAsia="zh-CN"/>
              </w:rPr>
            </w:pPr>
            <w:r w:rsidRPr="00F4291B">
              <w:rPr>
                <w:rFonts w:ascii="Arial" w:eastAsia="SimSun" w:hAnsi="Arial" w:cs="Arial"/>
                <w:szCs w:val="18"/>
                <w:lang w:eastAsia="zh-CN"/>
              </w:rPr>
              <w:t>GLUE, PETROL/</w:t>
            </w:r>
            <w:proofErr w:type="spellStart"/>
            <w:r w:rsidRPr="00F4291B">
              <w:rPr>
                <w:rFonts w:ascii="Arial" w:eastAsia="SimSun" w:hAnsi="Arial" w:cs="Arial"/>
                <w:szCs w:val="18"/>
                <w:lang w:eastAsia="zh-CN"/>
              </w:rPr>
              <w:t>gundi</w:t>
            </w:r>
            <w:proofErr w:type="spellEnd"/>
            <w:r w:rsidRPr="00F4291B">
              <w:rPr>
                <w:rFonts w:ascii="Arial" w:eastAsia="SimSun" w:hAnsi="Arial" w:cs="Arial"/>
                <w:szCs w:val="18"/>
                <w:lang w:eastAsia="zh-CN"/>
              </w:rPr>
              <w:t>, petrol</w:t>
            </w:r>
          </w:p>
          <w:p w:rsidR="00F4291B" w:rsidRPr="00F4291B" w:rsidRDefault="00F4291B" w:rsidP="00F4291B">
            <w:pPr>
              <w:spacing w:after="0"/>
              <w:ind w:left="252"/>
              <w:rPr>
                <w:rFonts w:ascii="Arial" w:eastAsia="SimSun" w:hAnsi="Arial" w:cs="Arial"/>
                <w:szCs w:val="18"/>
                <w:lang w:val="fr-FR" w:eastAsia="zh-CN"/>
              </w:rPr>
            </w:pPr>
            <w:r w:rsidRPr="00F4291B">
              <w:rPr>
                <w:rFonts w:ascii="Arial" w:eastAsia="SimSun" w:hAnsi="Arial" w:cs="Arial"/>
                <w:szCs w:val="18"/>
                <w:lang w:val="fr-FR" w:eastAsia="zh-CN"/>
              </w:rPr>
              <w:t>BHANGI/</w:t>
            </w:r>
            <w:proofErr w:type="spellStart"/>
            <w:r w:rsidRPr="00F4291B">
              <w:rPr>
                <w:rFonts w:ascii="Arial" w:eastAsia="SimSun" w:hAnsi="Arial" w:cs="Arial"/>
                <w:szCs w:val="18"/>
                <w:lang w:val="fr-FR" w:eastAsia="zh-CN"/>
              </w:rPr>
              <w:t>Bangi</w:t>
            </w:r>
            <w:proofErr w:type="spellEnd"/>
          </w:p>
          <w:p w:rsidR="00F4291B" w:rsidRPr="00F4291B" w:rsidRDefault="00F4291B" w:rsidP="00F4291B">
            <w:pPr>
              <w:spacing w:after="0"/>
              <w:ind w:left="252"/>
              <w:rPr>
                <w:rFonts w:ascii="Arial" w:eastAsia="SimSun" w:hAnsi="Arial" w:cs="Arial"/>
                <w:szCs w:val="18"/>
                <w:lang w:val="fr-FR" w:eastAsia="zh-CN"/>
              </w:rPr>
            </w:pPr>
            <w:r w:rsidRPr="00F4291B">
              <w:rPr>
                <w:rFonts w:ascii="Arial" w:eastAsia="SimSun" w:hAnsi="Arial" w:cs="Arial"/>
                <w:szCs w:val="18"/>
                <w:lang w:val="fr-FR" w:eastAsia="zh-CN"/>
              </w:rPr>
              <w:t>MANDRAX</w:t>
            </w:r>
          </w:p>
          <w:p w:rsidR="00F4291B" w:rsidRPr="00F4291B" w:rsidRDefault="00F4291B" w:rsidP="00F4291B">
            <w:pPr>
              <w:spacing w:after="0"/>
              <w:ind w:left="252"/>
              <w:rPr>
                <w:rFonts w:ascii="Arial" w:eastAsia="SimSun" w:hAnsi="Arial" w:cs="Arial"/>
                <w:szCs w:val="18"/>
                <w:lang w:val="fr-FR" w:eastAsia="zh-CN"/>
              </w:rPr>
            </w:pPr>
            <w:r w:rsidRPr="00F4291B">
              <w:rPr>
                <w:rFonts w:ascii="Arial" w:eastAsia="SimSun" w:hAnsi="Arial" w:cs="Arial"/>
                <w:szCs w:val="18"/>
                <w:lang w:val="fr-FR" w:eastAsia="zh-CN"/>
              </w:rPr>
              <w:t>COCAINE</w:t>
            </w:r>
          </w:p>
          <w:p w:rsidR="00F4291B" w:rsidRPr="00F4291B" w:rsidRDefault="00F4291B" w:rsidP="00F4291B">
            <w:pPr>
              <w:spacing w:after="0"/>
              <w:ind w:left="252"/>
              <w:rPr>
                <w:rFonts w:ascii="Arial" w:eastAsia="SimSun" w:hAnsi="Arial" w:cs="Arial"/>
                <w:szCs w:val="18"/>
                <w:lang w:val="fr-FR" w:eastAsia="zh-CN"/>
              </w:rPr>
            </w:pPr>
            <w:r w:rsidRPr="00F4291B">
              <w:rPr>
                <w:rFonts w:ascii="Arial" w:eastAsia="SimSun" w:hAnsi="Arial" w:cs="Arial"/>
                <w:szCs w:val="18"/>
                <w:lang w:val="fr-FR" w:eastAsia="zh-CN"/>
              </w:rPr>
              <w:t>HEROIN</w:t>
            </w:r>
          </w:p>
          <w:p w:rsidR="00F4291B" w:rsidRPr="00F4291B" w:rsidRDefault="00F4291B" w:rsidP="00F4291B">
            <w:pPr>
              <w:spacing w:after="0"/>
              <w:ind w:left="252"/>
              <w:rPr>
                <w:rFonts w:ascii="Arial" w:eastAsia="SimSun" w:hAnsi="Arial" w:cs="Arial"/>
                <w:szCs w:val="18"/>
                <w:lang w:val="fr-FR" w:eastAsia="zh-CN"/>
              </w:rPr>
            </w:pPr>
            <w:r w:rsidRPr="00F4291B">
              <w:rPr>
                <w:rFonts w:ascii="Arial" w:eastAsia="SimSun" w:hAnsi="Arial" w:cs="Arial"/>
                <w:szCs w:val="18"/>
                <w:lang w:val="fr-FR" w:eastAsia="zh-CN"/>
              </w:rPr>
              <w:t>KUBER</w:t>
            </w:r>
          </w:p>
          <w:p w:rsidR="00F4291B" w:rsidRPr="00F4291B" w:rsidRDefault="00F4291B" w:rsidP="00F4291B">
            <w:pPr>
              <w:spacing w:after="0"/>
              <w:ind w:left="252"/>
              <w:rPr>
                <w:rFonts w:ascii="Arial" w:eastAsia="SimSun" w:hAnsi="Arial" w:cs="Arial"/>
                <w:szCs w:val="18"/>
                <w:lang w:val="fr-FR" w:eastAsia="zh-CN"/>
              </w:rPr>
            </w:pPr>
          </w:p>
          <w:p w:rsidR="00F4291B" w:rsidRPr="00F4291B" w:rsidRDefault="00F4291B" w:rsidP="00F4291B">
            <w:pPr>
              <w:spacing w:after="0"/>
              <w:ind w:left="252"/>
              <w:rPr>
                <w:rFonts w:ascii="Arial" w:eastAsia="SimSun" w:hAnsi="Arial" w:cs="Arial"/>
                <w:szCs w:val="18"/>
                <w:lang w:eastAsia="zh-CN"/>
              </w:rPr>
            </w:pPr>
            <w:r w:rsidRPr="00F4291B">
              <w:rPr>
                <w:rFonts w:ascii="Arial" w:eastAsia="SimSun" w:hAnsi="Arial" w:cs="Arial"/>
                <w:szCs w:val="18"/>
                <w:lang w:eastAsia="zh-CN"/>
              </w:rPr>
              <w:t>Have you used other drugs not listed above:</w:t>
            </w:r>
          </w:p>
          <w:p w:rsidR="00F4291B" w:rsidRPr="00F4291B" w:rsidRDefault="00F4291B" w:rsidP="00F4291B">
            <w:pPr>
              <w:pBdr>
                <w:bottom w:val="single" w:sz="12" w:space="1" w:color="auto"/>
              </w:pBdr>
              <w:spacing w:after="0"/>
              <w:ind w:left="252"/>
              <w:rPr>
                <w:rFonts w:ascii="Arial" w:eastAsia="SimSun" w:hAnsi="Arial" w:cs="Arial"/>
                <w:szCs w:val="18"/>
                <w:lang w:eastAsia="zh-CN"/>
              </w:rPr>
            </w:pPr>
          </w:p>
          <w:p w:rsidR="00F4291B" w:rsidRPr="00F4291B" w:rsidRDefault="00F4291B" w:rsidP="00F4291B">
            <w:pPr>
              <w:spacing w:after="0"/>
              <w:ind w:left="252"/>
              <w:rPr>
                <w:rFonts w:ascii="Arial" w:eastAsia="SimSun" w:hAnsi="Arial" w:cs="Arial"/>
                <w:szCs w:val="18"/>
                <w:lang w:eastAsia="zh-CN"/>
              </w:rPr>
            </w:pPr>
            <w:r w:rsidRPr="00F4291B">
              <w:rPr>
                <w:rFonts w:ascii="Arial" w:eastAsia="SimSun" w:hAnsi="Arial" w:cs="Arial"/>
                <w:szCs w:val="18"/>
                <w:lang w:eastAsia="zh-CN"/>
              </w:rPr>
              <w:t>SPECIFY</w:t>
            </w:r>
          </w:p>
        </w:tc>
        <w:tc>
          <w:tcPr>
            <w:tcW w:w="1350" w:type="dxa"/>
            <w:shd w:val="clear" w:color="auto" w:fill="auto"/>
          </w:tcPr>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u w:val="single"/>
                <w:lang w:eastAsia="zh-CN"/>
              </w:rPr>
            </w:pPr>
            <w:r w:rsidRPr="00F4291B">
              <w:rPr>
                <w:rFonts w:ascii="Arial" w:eastAsia="SimSun" w:hAnsi="Arial" w:cs="Arial"/>
                <w:caps/>
                <w:szCs w:val="18"/>
                <w:u w:val="single"/>
                <w:lang w:eastAsia="zh-CN"/>
              </w:rPr>
              <w:t>yes</w:t>
            </w: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1</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1</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1</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1</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1</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1</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1</w:t>
            </w: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1</w:t>
            </w:r>
          </w:p>
          <w:p w:rsidR="00F4291B" w:rsidRPr="00F4291B" w:rsidRDefault="00F4291B" w:rsidP="00F4291B">
            <w:pPr>
              <w:spacing w:after="0"/>
              <w:ind w:left="144"/>
              <w:rPr>
                <w:rFonts w:ascii="Arial" w:eastAsia="SimSun" w:hAnsi="Arial" w:cs="Arial"/>
                <w:caps/>
                <w:szCs w:val="18"/>
                <w:lang w:eastAsia="zh-CN"/>
              </w:rPr>
            </w:pPr>
          </w:p>
        </w:tc>
        <w:tc>
          <w:tcPr>
            <w:tcW w:w="1350" w:type="dxa"/>
            <w:shd w:val="clear" w:color="auto" w:fill="auto"/>
          </w:tcPr>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u w:val="single"/>
                <w:lang w:eastAsia="zh-CN"/>
              </w:rPr>
            </w:pPr>
            <w:r w:rsidRPr="00F4291B">
              <w:rPr>
                <w:rFonts w:ascii="Arial" w:eastAsia="SimSun" w:hAnsi="Arial" w:cs="Arial"/>
                <w:caps/>
                <w:szCs w:val="18"/>
                <w:u w:val="single"/>
                <w:lang w:eastAsia="zh-CN"/>
              </w:rPr>
              <w:t>no</w:t>
            </w: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2</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2</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2</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2</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2</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2</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2</w:t>
            </w: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2</w:t>
            </w:r>
          </w:p>
          <w:p w:rsidR="00F4291B" w:rsidRPr="00F4291B" w:rsidRDefault="00F4291B" w:rsidP="00F4291B">
            <w:pPr>
              <w:spacing w:after="0"/>
              <w:ind w:left="144"/>
              <w:rPr>
                <w:rFonts w:ascii="Arial" w:eastAsia="SimSun" w:hAnsi="Arial" w:cs="Arial"/>
                <w:caps/>
                <w:szCs w:val="18"/>
                <w:lang w:eastAsia="zh-CN"/>
              </w:rPr>
            </w:pPr>
          </w:p>
        </w:tc>
        <w:tc>
          <w:tcPr>
            <w:tcW w:w="1350" w:type="dxa"/>
            <w:shd w:val="clear" w:color="auto" w:fill="auto"/>
          </w:tcPr>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u w:val="single"/>
                <w:lang w:eastAsia="zh-CN"/>
              </w:rPr>
            </w:pPr>
            <w:r w:rsidRPr="00F4291B">
              <w:rPr>
                <w:rFonts w:ascii="Arial" w:eastAsia="SimSun" w:hAnsi="Arial" w:cs="Arial"/>
                <w:caps/>
                <w:szCs w:val="18"/>
                <w:u w:val="single"/>
                <w:lang w:eastAsia="zh-CN"/>
              </w:rPr>
              <w:t>dk</w:t>
            </w: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8</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8</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8</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8</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8</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8</w:t>
            </w: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8</w:t>
            </w:r>
          </w:p>
          <w:p w:rsidR="00F4291B" w:rsidRPr="00F4291B" w:rsidRDefault="00F4291B" w:rsidP="00F4291B">
            <w:pPr>
              <w:spacing w:after="0"/>
              <w:ind w:left="144"/>
              <w:jc w:val="center"/>
              <w:rPr>
                <w:rFonts w:ascii="Arial" w:eastAsia="SimSun" w:hAnsi="Arial" w:cs="Arial"/>
                <w:caps/>
                <w:szCs w:val="18"/>
                <w:lang w:eastAsia="zh-CN"/>
              </w:rPr>
            </w:pPr>
          </w:p>
          <w:p w:rsidR="00F4291B" w:rsidRPr="00F4291B" w:rsidRDefault="00F4291B" w:rsidP="00F4291B">
            <w:pPr>
              <w:spacing w:after="0"/>
              <w:ind w:left="144"/>
              <w:jc w:val="center"/>
              <w:rPr>
                <w:rFonts w:ascii="Arial" w:eastAsia="SimSun" w:hAnsi="Arial" w:cs="Arial"/>
                <w:caps/>
                <w:szCs w:val="18"/>
                <w:lang w:eastAsia="zh-CN"/>
              </w:rPr>
            </w:pPr>
            <w:r w:rsidRPr="00F4291B">
              <w:rPr>
                <w:rFonts w:ascii="Arial" w:eastAsia="SimSun" w:hAnsi="Arial" w:cs="Arial"/>
                <w:caps/>
                <w:szCs w:val="18"/>
                <w:lang w:eastAsia="zh-CN"/>
              </w:rPr>
              <w:t>8</w:t>
            </w:r>
          </w:p>
          <w:p w:rsidR="00F4291B" w:rsidRPr="00F4291B" w:rsidRDefault="00F4291B" w:rsidP="00F4291B">
            <w:pPr>
              <w:spacing w:after="0"/>
              <w:ind w:left="144"/>
              <w:rPr>
                <w:rFonts w:ascii="Arial" w:eastAsia="SimSun" w:hAnsi="Arial" w:cs="Arial"/>
                <w:caps/>
                <w:szCs w:val="18"/>
                <w:lang w:eastAsia="zh-CN"/>
              </w:rPr>
            </w:pPr>
          </w:p>
        </w:tc>
        <w:tc>
          <w:tcPr>
            <w:tcW w:w="1170" w:type="dxa"/>
            <w:shd w:val="clear" w:color="auto" w:fill="auto"/>
          </w:tcPr>
          <w:p w:rsidR="00F4291B" w:rsidRPr="00F4291B" w:rsidRDefault="00F4291B" w:rsidP="00F4291B">
            <w:pPr>
              <w:spacing w:after="0"/>
              <w:rPr>
                <w:rFonts w:ascii="Arial" w:eastAsia="SimSun" w:hAnsi="Arial" w:cs="Arial"/>
                <w:sz w:val="18"/>
                <w:szCs w:val="18"/>
                <w:lang w:eastAsia="zh-CN"/>
              </w:rPr>
            </w:pPr>
          </w:p>
        </w:tc>
      </w:tr>
      <w:tr w:rsidR="00F4291B" w:rsidRPr="00F4291B" w:rsidTr="00F4291B">
        <w:trPr>
          <w:trHeight w:val="971"/>
        </w:trPr>
        <w:tc>
          <w:tcPr>
            <w:tcW w:w="81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1102</w:t>
            </w:r>
          </w:p>
        </w:tc>
        <w:tc>
          <w:tcPr>
            <w:tcW w:w="459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 xml:space="preserve">Some people inject drugs with a needle and syringe for pleasure.  Have you </w:t>
            </w:r>
            <w:r w:rsidRPr="00F4291B">
              <w:rPr>
                <w:rFonts w:ascii="Arial" w:eastAsia="SimSun" w:hAnsi="Arial" w:cs="Arial"/>
                <w:sz w:val="18"/>
                <w:szCs w:val="18"/>
                <w:u w:val="single"/>
                <w:lang w:eastAsia="zh-CN"/>
              </w:rPr>
              <w:t>ever</w:t>
            </w:r>
            <w:r w:rsidRPr="00F4291B">
              <w:rPr>
                <w:rFonts w:ascii="Arial" w:eastAsia="SimSun" w:hAnsi="Arial" w:cs="Arial"/>
                <w:sz w:val="18"/>
                <w:szCs w:val="18"/>
                <w:lang w:eastAsia="zh-CN"/>
              </w:rPr>
              <w:t xml:space="preserve"> injected drugs for pleasure?</w:t>
            </w:r>
          </w:p>
          <w:p w:rsidR="00F4291B" w:rsidRPr="00F4291B" w:rsidRDefault="00F4291B" w:rsidP="00F4291B">
            <w:pPr>
              <w:spacing w:after="0"/>
              <w:rPr>
                <w:rFonts w:ascii="Arial" w:eastAsia="SimSun" w:hAnsi="Arial" w:cs="Arial"/>
                <w:i/>
                <w:sz w:val="18"/>
                <w:szCs w:val="18"/>
                <w:lang w:eastAsia="zh-CN"/>
              </w:rPr>
            </w:pP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refused = 8</w:t>
            </w:r>
          </w:p>
        </w:tc>
        <w:tc>
          <w:tcPr>
            <w:tcW w:w="1170" w:type="dxa"/>
            <w:shd w:val="clear" w:color="auto" w:fill="auto"/>
          </w:tcPr>
          <w:p w:rsidR="00F4291B" w:rsidRPr="00F4291B" w:rsidRDefault="00F4291B" w:rsidP="00F4291B">
            <w:pPr>
              <w:spacing w:after="0"/>
              <w:rPr>
                <w:rFonts w:ascii="Arial" w:eastAsia="SimSun" w:hAnsi="Arial" w:cs="Arial"/>
                <w:sz w:val="16"/>
                <w:szCs w:val="18"/>
                <w:lang w:eastAsia="zh-CN"/>
              </w:rPr>
            </w:pP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t xml:space="preserve">IF NO, REFUSED </w:t>
            </w:r>
            <w:r w:rsidRPr="00F4291B">
              <w:rPr>
                <w:rFonts w:ascii="Arial" w:eastAsia="SimSun" w:hAnsi="Arial" w:cs="Arial"/>
                <w:sz w:val="16"/>
                <w:szCs w:val="18"/>
                <w:lang w:eastAsia="zh-CN"/>
              </w:rPr>
              <w:sym w:font="Wingdings" w:char="F0E0"/>
            </w:r>
            <w:r w:rsidRPr="00F4291B">
              <w:rPr>
                <w:rFonts w:ascii="Arial" w:eastAsia="SimSun" w:hAnsi="Arial" w:cs="Arial"/>
                <w:sz w:val="16"/>
                <w:szCs w:val="18"/>
                <w:lang w:eastAsia="zh-CN"/>
              </w:rPr>
              <w:t>1201</w:t>
            </w:r>
          </w:p>
        </w:tc>
      </w:tr>
      <w:tr w:rsidR="00F4291B" w:rsidRPr="00F4291B" w:rsidTr="00F4291B">
        <w:trPr>
          <w:trHeight w:val="1259"/>
        </w:trPr>
        <w:tc>
          <w:tcPr>
            <w:tcW w:w="81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1103</w:t>
            </w:r>
          </w:p>
        </w:tc>
        <w:tc>
          <w:tcPr>
            <w:tcW w:w="459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i/>
                <w:sz w:val="18"/>
                <w:szCs w:val="18"/>
                <w:lang w:eastAsia="zh-CN"/>
              </w:rPr>
            </w:pPr>
            <w:r w:rsidRPr="00F4291B">
              <w:rPr>
                <w:rFonts w:ascii="Arial" w:eastAsia="SimSun" w:hAnsi="Arial" w:cs="Arial"/>
                <w:sz w:val="18"/>
                <w:szCs w:val="18"/>
                <w:lang w:eastAsia="zh-CN"/>
              </w:rPr>
              <w:t>Have you injected drugs with a needle and syringe in the past 30 days?</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refused = 8</w:t>
            </w:r>
          </w:p>
        </w:tc>
        <w:tc>
          <w:tcPr>
            <w:tcW w:w="1170" w:type="dxa"/>
            <w:shd w:val="clear" w:color="auto" w:fill="auto"/>
          </w:tcPr>
          <w:p w:rsidR="00F4291B" w:rsidRPr="00F4291B" w:rsidRDefault="00F4291B" w:rsidP="00F4291B">
            <w:pPr>
              <w:spacing w:after="0"/>
              <w:rPr>
                <w:rFonts w:ascii="Arial" w:eastAsia="SimSun" w:hAnsi="Arial" w:cs="Arial"/>
                <w:sz w:val="16"/>
                <w:szCs w:val="18"/>
                <w:lang w:eastAsia="zh-CN"/>
              </w:rPr>
            </w:pP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t xml:space="preserve">IF NO, REFUSED </w:t>
            </w:r>
            <w:r w:rsidRPr="00F4291B">
              <w:rPr>
                <w:rFonts w:ascii="Arial" w:eastAsia="SimSun" w:hAnsi="Arial" w:cs="Arial"/>
                <w:sz w:val="16"/>
                <w:szCs w:val="18"/>
                <w:lang w:eastAsia="zh-CN"/>
              </w:rPr>
              <w:sym w:font="Wingdings" w:char="F0E0"/>
            </w:r>
            <w:r w:rsidRPr="00F4291B">
              <w:rPr>
                <w:rFonts w:ascii="Arial" w:eastAsia="SimSun" w:hAnsi="Arial" w:cs="Arial"/>
                <w:sz w:val="16"/>
                <w:szCs w:val="18"/>
                <w:lang w:eastAsia="zh-CN"/>
              </w:rPr>
              <w:t>1201</w:t>
            </w:r>
          </w:p>
        </w:tc>
      </w:tr>
      <w:tr w:rsidR="00F4291B" w:rsidRPr="00F4291B" w:rsidTr="00F4291B">
        <w:trPr>
          <w:trHeight w:val="1223"/>
        </w:trPr>
        <w:tc>
          <w:tcPr>
            <w:tcW w:w="81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1104</w:t>
            </w:r>
          </w:p>
        </w:tc>
        <w:tc>
          <w:tcPr>
            <w:tcW w:w="459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 xml:space="preserve">When you have injected drugs during the last 30 days, have you </w:t>
            </w:r>
            <w:r w:rsidRPr="00F4291B">
              <w:rPr>
                <w:rFonts w:ascii="Arial" w:eastAsia="SimSun" w:hAnsi="Arial" w:cs="Arial"/>
                <w:sz w:val="18"/>
                <w:szCs w:val="18"/>
                <w:u w:val="single"/>
                <w:lang w:eastAsia="zh-CN"/>
              </w:rPr>
              <w:t>shared</w:t>
            </w:r>
            <w:r w:rsidRPr="00F4291B">
              <w:rPr>
                <w:rFonts w:ascii="Arial" w:eastAsia="SimSun" w:hAnsi="Arial" w:cs="Arial"/>
                <w:sz w:val="18"/>
                <w:szCs w:val="18"/>
                <w:lang w:eastAsia="zh-CN"/>
              </w:rPr>
              <w:t xml:space="preserve"> the syringe or needle with other people? </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p w:rsidR="00F4291B" w:rsidRPr="00F4291B" w:rsidRDefault="00F4291B" w:rsidP="00F4291B">
            <w:pPr>
              <w:spacing w:after="0"/>
              <w:rPr>
                <w:rFonts w:ascii="Arial" w:eastAsia="SimSun" w:hAnsi="Arial" w:cs="Arial"/>
                <w:caps/>
                <w:sz w:val="18"/>
                <w:szCs w:val="18"/>
                <w:lang w:eastAsia="zh-CN"/>
              </w:rPr>
            </w:pPr>
          </w:p>
        </w:tc>
        <w:tc>
          <w:tcPr>
            <w:tcW w:w="1170" w:type="dxa"/>
            <w:shd w:val="clear" w:color="auto" w:fill="auto"/>
          </w:tcPr>
          <w:p w:rsidR="00F4291B" w:rsidRPr="00F4291B" w:rsidRDefault="00F4291B" w:rsidP="00F4291B">
            <w:pPr>
              <w:spacing w:after="0"/>
              <w:rPr>
                <w:rFonts w:ascii="Arial" w:eastAsia="SimSun" w:hAnsi="Arial" w:cs="Arial"/>
                <w:sz w:val="16"/>
                <w:szCs w:val="18"/>
                <w:lang w:eastAsia="zh-CN"/>
              </w:rPr>
            </w:pPr>
          </w:p>
          <w:p w:rsidR="00F4291B" w:rsidRPr="00F4291B" w:rsidRDefault="00F4291B" w:rsidP="00F4291B">
            <w:pPr>
              <w:spacing w:after="0"/>
              <w:rPr>
                <w:rFonts w:ascii="Arial" w:eastAsia="SimSun" w:hAnsi="Arial" w:cs="Arial"/>
                <w:sz w:val="16"/>
                <w:szCs w:val="18"/>
                <w:lang w:eastAsia="zh-CN"/>
              </w:rPr>
            </w:pPr>
            <w:r w:rsidRPr="00F4291B">
              <w:rPr>
                <w:rFonts w:ascii="Arial" w:eastAsia="SimSun" w:hAnsi="Arial" w:cs="Arial"/>
                <w:sz w:val="16"/>
                <w:szCs w:val="18"/>
                <w:lang w:eastAsia="zh-CN"/>
              </w:rPr>
              <w:t xml:space="preserve">IF NO, DK </w:t>
            </w:r>
            <w:r w:rsidRPr="00F4291B">
              <w:rPr>
                <w:rFonts w:ascii="Arial" w:eastAsia="SimSun" w:hAnsi="Arial" w:cs="Arial"/>
                <w:sz w:val="16"/>
                <w:szCs w:val="18"/>
                <w:lang w:eastAsia="zh-CN"/>
              </w:rPr>
              <w:sym w:font="Wingdings" w:char="F0E0"/>
            </w:r>
            <w:r w:rsidRPr="00F4291B">
              <w:rPr>
                <w:rFonts w:ascii="Arial" w:eastAsia="SimSun" w:hAnsi="Arial" w:cs="Arial"/>
                <w:sz w:val="16"/>
                <w:szCs w:val="18"/>
                <w:lang w:eastAsia="zh-CN"/>
              </w:rPr>
              <w:t>1201</w:t>
            </w:r>
          </w:p>
        </w:tc>
      </w:tr>
      <w:tr w:rsidR="00F4291B" w:rsidRPr="00F4291B" w:rsidTr="00F4291B">
        <w:trPr>
          <w:trHeight w:val="800"/>
        </w:trPr>
        <w:tc>
          <w:tcPr>
            <w:tcW w:w="81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1105</w:t>
            </w:r>
          </w:p>
        </w:tc>
        <w:tc>
          <w:tcPr>
            <w:tcW w:w="4590" w:type="dxa"/>
            <w:shd w:val="clear" w:color="auto" w:fill="auto"/>
          </w:tcPr>
          <w:p w:rsidR="00F4291B" w:rsidRPr="00F4291B" w:rsidRDefault="00F4291B" w:rsidP="00F4291B">
            <w:pPr>
              <w:spacing w:after="0" w:line="240" w:lineRule="auto"/>
              <w:rPr>
                <w:rFonts w:ascii="Arial" w:eastAsia="SimSun" w:hAnsi="Arial" w:cs="Arial"/>
                <w:sz w:val="18"/>
                <w:szCs w:val="18"/>
                <w:lang w:eastAsia="zh-CN"/>
              </w:rPr>
            </w:pPr>
          </w:p>
          <w:p w:rsidR="00F4291B" w:rsidRPr="00F4291B" w:rsidRDefault="00F4291B" w:rsidP="00F4291B">
            <w:pPr>
              <w:spacing w:after="0" w:line="240" w:lineRule="auto"/>
              <w:rPr>
                <w:rFonts w:ascii="Arial" w:eastAsia="SimSun" w:hAnsi="Arial" w:cs="Arial"/>
                <w:sz w:val="18"/>
                <w:szCs w:val="18"/>
                <w:lang w:eastAsia="zh-CN"/>
              </w:rPr>
            </w:pPr>
            <w:r w:rsidRPr="00F4291B">
              <w:rPr>
                <w:rFonts w:ascii="Arial" w:eastAsia="SimSun" w:hAnsi="Arial" w:cs="Arial"/>
                <w:sz w:val="18"/>
                <w:szCs w:val="18"/>
                <w:lang w:eastAsia="zh-CN"/>
              </w:rPr>
              <w:t>Did you know the HIV status of everyone with whom you were sharing needles?</w:t>
            </w:r>
          </w:p>
        </w:tc>
        <w:tc>
          <w:tcPr>
            <w:tcW w:w="4050" w:type="dxa"/>
            <w:gridSpan w:val="3"/>
            <w:shd w:val="clear" w:color="auto" w:fill="auto"/>
          </w:tcPr>
          <w:p w:rsidR="00F4291B" w:rsidRPr="00F4291B" w:rsidRDefault="00F4291B" w:rsidP="00F4291B">
            <w:pPr>
              <w:spacing w:after="0"/>
              <w:ind w:left="144"/>
              <w:rPr>
                <w:rFonts w:ascii="Arial" w:eastAsia="SimSun" w:hAnsi="Arial" w:cs="Arial"/>
                <w:caps/>
                <w:sz w:val="18"/>
                <w:szCs w:val="18"/>
                <w:lang w:eastAsia="zh-CN"/>
              </w:rPr>
            </w:pP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144"/>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p w:rsidR="00F4291B" w:rsidRPr="00F4291B" w:rsidRDefault="00F4291B" w:rsidP="00F4291B">
            <w:pPr>
              <w:spacing w:after="0"/>
              <w:ind w:left="144"/>
              <w:rPr>
                <w:rFonts w:ascii="Arial" w:eastAsia="SimSun" w:hAnsi="Arial" w:cs="Arial"/>
                <w:caps/>
                <w:sz w:val="18"/>
                <w:szCs w:val="18"/>
                <w:lang w:eastAsia="zh-CN"/>
              </w:rPr>
            </w:pPr>
          </w:p>
        </w:tc>
        <w:tc>
          <w:tcPr>
            <w:tcW w:w="1170" w:type="dxa"/>
            <w:shd w:val="clear" w:color="auto" w:fill="auto"/>
          </w:tcPr>
          <w:p w:rsidR="00F4291B" w:rsidRPr="00F4291B" w:rsidRDefault="00F4291B" w:rsidP="00F4291B">
            <w:pPr>
              <w:spacing w:after="0"/>
              <w:rPr>
                <w:rFonts w:ascii="Arial" w:eastAsia="SimSun" w:hAnsi="Arial" w:cs="Arial"/>
                <w:sz w:val="18"/>
                <w:szCs w:val="18"/>
                <w:lang w:eastAsia="zh-CN"/>
              </w:rPr>
            </w:pPr>
          </w:p>
        </w:tc>
      </w:tr>
    </w:tbl>
    <w:p w:rsidR="00F4291B" w:rsidRPr="00F4291B" w:rsidRDefault="00F4291B" w:rsidP="00F4291B">
      <w:pPr>
        <w:spacing w:after="0"/>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sectPr w:rsidR="00F4291B" w:rsidRPr="00F4291B" w:rsidSect="00F4291B">
          <w:headerReference w:type="even" r:id="rId49"/>
          <w:headerReference w:type="default" r:id="rId50"/>
          <w:footerReference w:type="even" r:id="rId51"/>
          <w:headerReference w:type="first" r:id="rId52"/>
          <w:footerReference w:type="first" r:id="rId53"/>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F4291B" w:rsidRPr="00F4291B" w:rsidTr="00F4291B">
        <w:trPr>
          <w:trHeight w:val="485"/>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4291B" w:rsidRPr="00F4291B" w:rsidRDefault="00F4291B" w:rsidP="00F4291B">
            <w:pPr>
              <w:spacing w:after="0"/>
              <w:jc w:val="center"/>
              <w:rPr>
                <w:rFonts w:ascii="Arial" w:eastAsia="SimSun" w:hAnsi="Arial" w:cs="Arial"/>
                <w:b/>
                <w:lang w:eastAsia="zh-CN"/>
              </w:rPr>
            </w:pPr>
            <w:r w:rsidRPr="00F4291B">
              <w:rPr>
                <w:rFonts w:ascii="Arial" w:eastAsia="SimSun" w:hAnsi="Arial" w:cs="Arial"/>
                <w:b/>
                <w:lang w:eastAsia="zh-CN"/>
              </w:rPr>
              <w:lastRenderedPageBreak/>
              <w:t>MODULE 12: FOOD SECURITY</w:t>
            </w:r>
          </w:p>
        </w:tc>
      </w:tr>
      <w:tr w:rsidR="00F4291B" w:rsidRPr="00F4291B" w:rsidTr="00F4291B">
        <w:trPr>
          <w:trHeight w:val="1070"/>
        </w:trPr>
        <w:tc>
          <w:tcPr>
            <w:tcW w:w="81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1201</w:t>
            </w:r>
          </w:p>
        </w:tc>
        <w:tc>
          <w:tcPr>
            <w:tcW w:w="4590" w:type="dxa"/>
            <w:shd w:val="clear" w:color="auto" w:fill="auto"/>
          </w:tcPr>
          <w:p w:rsidR="00F4291B" w:rsidRPr="00F4291B" w:rsidRDefault="00F4291B" w:rsidP="00F4291B">
            <w:pPr>
              <w:keepNext/>
              <w:keepLines/>
              <w:autoSpaceDE w:val="0"/>
              <w:autoSpaceDN w:val="0"/>
              <w:adjustRightInd w:val="0"/>
              <w:spacing w:after="0"/>
              <w:ind w:left="60" w:right="45"/>
              <w:rPr>
                <w:rFonts w:ascii="Arial" w:eastAsia="SimSun" w:hAnsi="Arial" w:cs="Arial"/>
                <w:color w:val="000000"/>
                <w:sz w:val="18"/>
                <w:szCs w:val="18"/>
                <w:lang w:eastAsia="zh-CN"/>
              </w:rPr>
            </w:pPr>
          </w:p>
          <w:p w:rsidR="00F4291B" w:rsidRPr="00F4291B" w:rsidRDefault="00F4291B" w:rsidP="00F4291B">
            <w:pPr>
              <w:keepNext/>
              <w:keepLines/>
              <w:autoSpaceDE w:val="0"/>
              <w:autoSpaceDN w:val="0"/>
              <w:adjustRightInd w:val="0"/>
              <w:spacing w:after="0"/>
              <w:ind w:left="60" w:right="45"/>
              <w:rPr>
                <w:rFonts w:ascii="Arial" w:eastAsia="SimSun" w:hAnsi="Arial" w:cs="Arial"/>
                <w:color w:val="000000"/>
                <w:sz w:val="18"/>
                <w:szCs w:val="18"/>
                <w:lang w:eastAsia="zh-CN"/>
              </w:rPr>
            </w:pPr>
            <w:r w:rsidRPr="00F4291B">
              <w:rPr>
                <w:rFonts w:ascii="Arial" w:eastAsia="SimSun" w:hAnsi="Arial" w:cs="Arial"/>
                <w:color w:val="000000"/>
                <w:sz w:val="18"/>
                <w:szCs w:val="18"/>
                <w:lang w:eastAsia="zh-CN"/>
              </w:rPr>
              <w:t>In the past four weeks, was there ever no food to eat of any kind in your household because of lack of resources to get food?</w:t>
            </w:r>
          </w:p>
        </w:tc>
        <w:tc>
          <w:tcPr>
            <w:tcW w:w="4050" w:type="dxa"/>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72"/>
              <w:rPr>
                <w:rFonts w:ascii="Arial" w:eastAsia="SimSun" w:hAnsi="Arial" w:cs="Arial"/>
                <w:caps/>
                <w:sz w:val="18"/>
                <w:szCs w:val="18"/>
                <w:lang w:eastAsia="zh-CN"/>
              </w:rPr>
            </w:pPr>
          </w:p>
        </w:tc>
        <w:tc>
          <w:tcPr>
            <w:tcW w:w="1170" w:type="dxa"/>
            <w:shd w:val="clear" w:color="auto" w:fill="auto"/>
          </w:tcPr>
          <w:p w:rsidR="00F4291B" w:rsidRPr="00F4291B" w:rsidRDefault="00F4291B" w:rsidP="00F4291B">
            <w:pPr>
              <w:spacing w:after="0"/>
              <w:ind w:left="72"/>
              <w:rPr>
                <w:rFonts w:ascii="Arial" w:eastAsia="SimSun" w:hAnsi="Arial" w:cs="Arial"/>
                <w:sz w:val="18"/>
                <w:szCs w:val="18"/>
                <w:lang w:eastAsia="zh-CN"/>
              </w:rPr>
            </w:pPr>
          </w:p>
          <w:p w:rsidR="00F4291B" w:rsidRPr="00F4291B" w:rsidRDefault="00F4291B" w:rsidP="00F4291B">
            <w:pPr>
              <w:spacing w:after="0"/>
              <w:ind w:left="72"/>
              <w:rPr>
                <w:rFonts w:ascii="Arial" w:eastAsia="SimSun" w:hAnsi="Arial" w:cs="Arial"/>
                <w:sz w:val="18"/>
                <w:szCs w:val="18"/>
                <w:lang w:eastAsia="zh-CN"/>
              </w:rPr>
            </w:pPr>
            <w:r w:rsidRPr="00F4291B">
              <w:rPr>
                <w:rFonts w:ascii="Arial" w:eastAsia="SimSun" w:hAnsi="Arial" w:cs="Arial"/>
                <w:sz w:val="18"/>
                <w:szCs w:val="18"/>
                <w:lang w:eastAsia="zh-CN"/>
              </w:rPr>
              <w:t xml:space="preserve">IF NO OR DK </w:t>
            </w:r>
            <w:r w:rsidRPr="00F4291B">
              <w:rPr>
                <w:rFonts w:ascii="Arial" w:eastAsia="SimSun" w:hAnsi="Arial" w:cs="Arial"/>
                <w:sz w:val="18"/>
                <w:szCs w:val="18"/>
                <w:lang w:eastAsia="zh-CN"/>
              </w:rPr>
              <w:sym w:font="Wingdings" w:char="F0E0"/>
            </w:r>
            <w:r w:rsidRPr="00F4291B">
              <w:rPr>
                <w:rFonts w:ascii="Arial" w:eastAsia="SimSun" w:hAnsi="Arial" w:cs="Arial"/>
                <w:sz w:val="18"/>
                <w:szCs w:val="18"/>
                <w:lang w:eastAsia="zh-CN"/>
              </w:rPr>
              <w:t>1203</w:t>
            </w:r>
          </w:p>
        </w:tc>
      </w:tr>
      <w:tr w:rsidR="00F4291B" w:rsidRPr="00F4291B" w:rsidTr="00F4291B">
        <w:trPr>
          <w:trHeight w:val="980"/>
        </w:trPr>
        <w:tc>
          <w:tcPr>
            <w:tcW w:w="81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1202</w:t>
            </w:r>
          </w:p>
        </w:tc>
        <w:tc>
          <w:tcPr>
            <w:tcW w:w="4590" w:type="dxa"/>
            <w:shd w:val="clear" w:color="auto" w:fill="auto"/>
          </w:tcPr>
          <w:p w:rsidR="00F4291B" w:rsidRPr="00F4291B" w:rsidRDefault="00F4291B" w:rsidP="00F4291B">
            <w:pPr>
              <w:keepNext/>
              <w:keepLines/>
              <w:autoSpaceDE w:val="0"/>
              <w:autoSpaceDN w:val="0"/>
              <w:adjustRightInd w:val="0"/>
              <w:spacing w:after="0"/>
              <w:ind w:left="60" w:right="45"/>
              <w:rPr>
                <w:rFonts w:ascii="Arial" w:eastAsia="SimSun" w:hAnsi="Arial" w:cs="Arial"/>
                <w:color w:val="000000"/>
                <w:sz w:val="18"/>
                <w:szCs w:val="18"/>
                <w:lang w:eastAsia="zh-CN"/>
              </w:rPr>
            </w:pPr>
          </w:p>
          <w:p w:rsidR="00F4291B" w:rsidRPr="00F4291B" w:rsidRDefault="00F4291B" w:rsidP="00F4291B">
            <w:pPr>
              <w:keepNext/>
              <w:keepLines/>
              <w:autoSpaceDE w:val="0"/>
              <w:autoSpaceDN w:val="0"/>
              <w:adjustRightInd w:val="0"/>
              <w:spacing w:after="0"/>
              <w:ind w:left="60" w:right="45"/>
              <w:rPr>
                <w:rFonts w:ascii="Arial" w:eastAsia="SimSun" w:hAnsi="Arial" w:cs="Arial"/>
                <w:color w:val="000000"/>
                <w:sz w:val="18"/>
                <w:szCs w:val="18"/>
                <w:lang w:eastAsia="zh-CN"/>
              </w:rPr>
            </w:pPr>
            <w:r w:rsidRPr="00F4291B">
              <w:rPr>
                <w:rFonts w:ascii="Arial" w:eastAsia="SimSun" w:hAnsi="Arial" w:cs="Arial"/>
                <w:color w:val="000000"/>
                <w:sz w:val="18"/>
                <w:szCs w:val="18"/>
                <w:lang w:eastAsia="zh-CN"/>
              </w:rPr>
              <w:t>How often did this happen in the past 4 weeks?</w:t>
            </w:r>
          </w:p>
        </w:tc>
        <w:tc>
          <w:tcPr>
            <w:tcW w:w="4050" w:type="dxa"/>
            <w:shd w:val="clear" w:color="auto" w:fill="auto"/>
          </w:tcPr>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r w:rsidRPr="00F4291B">
              <w:rPr>
                <w:rFonts w:ascii="Arial" w:eastAsia="SimSun" w:hAnsi="Arial" w:cs="Arial"/>
                <w:caps/>
                <w:color w:val="000000"/>
                <w:sz w:val="18"/>
                <w:szCs w:val="18"/>
                <w:lang w:eastAsia="zh-CN"/>
              </w:rPr>
              <w:t>Rarely (1-2 times) = 1</w:t>
            </w: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r w:rsidRPr="00F4291B">
              <w:rPr>
                <w:rFonts w:ascii="Arial" w:eastAsia="SimSun" w:hAnsi="Arial" w:cs="Arial"/>
                <w:caps/>
                <w:color w:val="000000"/>
                <w:sz w:val="18"/>
                <w:szCs w:val="18"/>
                <w:lang w:eastAsia="zh-CN"/>
              </w:rPr>
              <w:t>Sometimes (3-10 times) = 2</w:t>
            </w: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r w:rsidRPr="00F4291B">
              <w:rPr>
                <w:rFonts w:ascii="Arial" w:eastAsia="SimSun" w:hAnsi="Arial" w:cs="Arial"/>
                <w:caps/>
                <w:color w:val="000000"/>
                <w:sz w:val="18"/>
                <w:szCs w:val="18"/>
                <w:lang w:eastAsia="zh-CN"/>
              </w:rPr>
              <w:t>Often (more than 10 times) = 3</w:t>
            </w: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p>
        </w:tc>
        <w:tc>
          <w:tcPr>
            <w:tcW w:w="1170" w:type="dxa"/>
            <w:shd w:val="clear" w:color="auto" w:fill="auto"/>
          </w:tcPr>
          <w:p w:rsidR="00F4291B" w:rsidRPr="00F4291B" w:rsidRDefault="00F4291B" w:rsidP="00F4291B">
            <w:pPr>
              <w:spacing w:after="0"/>
              <w:ind w:left="72"/>
              <w:rPr>
                <w:rFonts w:ascii="Arial" w:eastAsia="SimSun" w:hAnsi="Arial" w:cs="Arial"/>
                <w:sz w:val="18"/>
                <w:szCs w:val="18"/>
                <w:lang w:eastAsia="zh-CN"/>
              </w:rPr>
            </w:pPr>
          </w:p>
        </w:tc>
      </w:tr>
      <w:tr w:rsidR="00F4291B" w:rsidRPr="00F4291B" w:rsidTr="00F4291B">
        <w:trPr>
          <w:trHeight w:val="1079"/>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1203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keepNext/>
              <w:keepLines/>
              <w:autoSpaceDE w:val="0"/>
              <w:autoSpaceDN w:val="0"/>
              <w:adjustRightInd w:val="0"/>
              <w:spacing w:after="0"/>
              <w:ind w:left="60" w:right="45"/>
              <w:rPr>
                <w:rFonts w:ascii="Arial" w:eastAsia="SimSun" w:hAnsi="Arial" w:cs="Arial"/>
                <w:color w:val="000000"/>
                <w:sz w:val="18"/>
                <w:szCs w:val="18"/>
                <w:lang w:eastAsia="zh-CN"/>
              </w:rPr>
            </w:pPr>
          </w:p>
          <w:p w:rsidR="00F4291B" w:rsidRPr="00F4291B" w:rsidRDefault="00F4291B" w:rsidP="00F4291B">
            <w:pPr>
              <w:keepNext/>
              <w:keepLines/>
              <w:autoSpaceDE w:val="0"/>
              <w:autoSpaceDN w:val="0"/>
              <w:adjustRightInd w:val="0"/>
              <w:spacing w:after="0"/>
              <w:ind w:left="60" w:right="45"/>
              <w:rPr>
                <w:rFonts w:ascii="Arial" w:eastAsia="SimSun" w:hAnsi="Arial" w:cs="Arial"/>
                <w:color w:val="000000"/>
                <w:sz w:val="18"/>
                <w:szCs w:val="18"/>
                <w:lang w:eastAsia="zh-CN"/>
              </w:rPr>
            </w:pPr>
            <w:r w:rsidRPr="00F4291B">
              <w:rPr>
                <w:rFonts w:ascii="Arial" w:eastAsia="SimSun" w:hAnsi="Arial" w:cs="Arial"/>
                <w:color w:val="000000"/>
                <w:sz w:val="18"/>
                <w:szCs w:val="18"/>
                <w:lang w:eastAsia="zh-CN"/>
              </w:rPr>
              <w:t>In the past four weeks, did you or any household member go to sleep at night hungry because there was not enough food?</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sz w:val="18"/>
                <w:szCs w:val="18"/>
                <w:lang w:eastAsia="zh-CN"/>
              </w:rPr>
            </w:pPr>
          </w:p>
          <w:p w:rsidR="00F4291B" w:rsidRPr="00F4291B" w:rsidRDefault="00F4291B" w:rsidP="00F4291B">
            <w:pPr>
              <w:spacing w:after="0"/>
              <w:ind w:left="72"/>
              <w:rPr>
                <w:rFonts w:ascii="Arial" w:eastAsia="SimSun" w:hAnsi="Arial" w:cs="Arial"/>
                <w:sz w:val="18"/>
                <w:szCs w:val="18"/>
                <w:lang w:eastAsia="zh-CN"/>
              </w:rPr>
            </w:pPr>
            <w:r w:rsidRPr="00F4291B">
              <w:rPr>
                <w:rFonts w:ascii="Arial" w:eastAsia="SimSun" w:hAnsi="Arial" w:cs="Arial"/>
                <w:sz w:val="18"/>
                <w:szCs w:val="18"/>
                <w:lang w:eastAsia="zh-CN"/>
              </w:rPr>
              <w:t xml:space="preserve">IF NO OR DK </w:t>
            </w:r>
            <w:r w:rsidRPr="00F4291B">
              <w:rPr>
                <w:rFonts w:ascii="Arial" w:eastAsia="SimSun" w:hAnsi="Arial" w:cs="Arial"/>
                <w:sz w:val="18"/>
                <w:szCs w:val="18"/>
                <w:lang w:eastAsia="zh-CN"/>
              </w:rPr>
              <w:sym w:font="Wingdings" w:char="F0E0"/>
            </w:r>
            <w:r w:rsidRPr="00F4291B">
              <w:rPr>
                <w:rFonts w:ascii="Arial" w:eastAsia="SimSun" w:hAnsi="Arial" w:cs="Arial"/>
                <w:sz w:val="18"/>
                <w:szCs w:val="18"/>
                <w:lang w:eastAsia="zh-CN"/>
              </w:rPr>
              <w:t>1205</w:t>
            </w:r>
          </w:p>
        </w:tc>
      </w:tr>
      <w:tr w:rsidR="00F4291B" w:rsidRPr="00F4291B" w:rsidTr="00F4291B">
        <w:trPr>
          <w:trHeight w:val="1061"/>
        </w:trPr>
        <w:tc>
          <w:tcPr>
            <w:tcW w:w="810" w:type="dxa"/>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1204</w:t>
            </w:r>
          </w:p>
        </w:tc>
        <w:tc>
          <w:tcPr>
            <w:tcW w:w="4590" w:type="dxa"/>
            <w:shd w:val="clear" w:color="auto" w:fill="auto"/>
          </w:tcPr>
          <w:p w:rsidR="00F4291B" w:rsidRPr="00F4291B" w:rsidRDefault="00F4291B" w:rsidP="00F4291B">
            <w:pPr>
              <w:keepNext/>
              <w:keepLines/>
              <w:autoSpaceDE w:val="0"/>
              <w:autoSpaceDN w:val="0"/>
              <w:adjustRightInd w:val="0"/>
              <w:spacing w:after="0"/>
              <w:ind w:left="60" w:right="45"/>
              <w:rPr>
                <w:rFonts w:ascii="Arial" w:eastAsia="SimSun" w:hAnsi="Arial" w:cs="Arial"/>
                <w:color w:val="000000"/>
                <w:sz w:val="18"/>
                <w:szCs w:val="18"/>
                <w:lang w:eastAsia="zh-CN"/>
              </w:rPr>
            </w:pPr>
          </w:p>
          <w:p w:rsidR="00F4291B" w:rsidRPr="00F4291B" w:rsidRDefault="00F4291B" w:rsidP="00F4291B">
            <w:pPr>
              <w:keepNext/>
              <w:keepLines/>
              <w:autoSpaceDE w:val="0"/>
              <w:autoSpaceDN w:val="0"/>
              <w:adjustRightInd w:val="0"/>
              <w:spacing w:after="0"/>
              <w:ind w:left="60" w:right="45"/>
              <w:rPr>
                <w:rFonts w:ascii="Arial" w:eastAsia="SimSun" w:hAnsi="Arial" w:cs="Arial"/>
                <w:color w:val="000000"/>
                <w:sz w:val="18"/>
                <w:szCs w:val="18"/>
                <w:lang w:eastAsia="zh-CN"/>
              </w:rPr>
            </w:pPr>
            <w:r w:rsidRPr="00F4291B">
              <w:rPr>
                <w:rFonts w:ascii="Arial" w:eastAsia="SimSun" w:hAnsi="Arial" w:cs="Arial"/>
                <w:color w:val="000000"/>
                <w:sz w:val="18"/>
                <w:szCs w:val="18"/>
                <w:lang w:eastAsia="zh-CN"/>
              </w:rPr>
              <w:t>How often did this happen in the past 4 weeks?</w:t>
            </w:r>
          </w:p>
        </w:tc>
        <w:tc>
          <w:tcPr>
            <w:tcW w:w="4050" w:type="dxa"/>
            <w:shd w:val="clear" w:color="auto" w:fill="auto"/>
          </w:tcPr>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r w:rsidRPr="00F4291B">
              <w:rPr>
                <w:rFonts w:ascii="Arial" w:eastAsia="SimSun" w:hAnsi="Arial" w:cs="Arial"/>
                <w:caps/>
                <w:color w:val="000000"/>
                <w:sz w:val="18"/>
                <w:szCs w:val="18"/>
                <w:lang w:eastAsia="zh-CN"/>
              </w:rPr>
              <w:t>Rarely (1-2 times) = 1</w:t>
            </w: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r w:rsidRPr="00F4291B">
              <w:rPr>
                <w:rFonts w:ascii="Arial" w:eastAsia="SimSun" w:hAnsi="Arial" w:cs="Arial"/>
                <w:caps/>
                <w:color w:val="000000"/>
                <w:sz w:val="18"/>
                <w:szCs w:val="18"/>
                <w:lang w:eastAsia="zh-CN"/>
              </w:rPr>
              <w:t>Sometimes (3-10 times) = 2</w:t>
            </w: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r w:rsidRPr="00F4291B">
              <w:rPr>
                <w:rFonts w:ascii="Arial" w:eastAsia="SimSun" w:hAnsi="Arial" w:cs="Arial"/>
                <w:caps/>
                <w:color w:val="000000"/>
                <w:sz w:val="18"/>
                <w:szCs w:val="18"/>
                <w:lang w:eastAsia="zh-CN"/>
              </w:rPr>
              <w:t>Often (more than 10 times) = 3</w:t>
            </w: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p>
        </w:tc>
        <w:tc>
          <w:tcPr>
            <w:tcW w:w="1170" w:type="dxa"/>
            <w:shd w:val="clear" w:color="auto" w:fill="auto"/>
          </w:tcPr>
          <w:p w:rsidR="00F4291B" w:rsidRPr="00F4291B" w:rsidRDefault="00F4291B" w:rsidP="00F4291B">
            <w:pPr>
              <w:spacing w:after="0"/>
              <w:ind w:left="72"/>
              <w:rPr>
                <w:rFonts w:ascii="Arial" w:eastAsia="SimSun" w:hAnsi="Arial" w:cs="Arial"/>
                <w:sz w:val="18"/>
                <w:szCs w:val="18"/>
                <w:lang w:eastAsia="zh-CN"/>
              </w:rPr>
            </w:pPr>
          </w:p>
        </w:tc>
      </w:tr>
      <w:tr w:rsidR="00F4291B" w:rsidRPr="00F4291B" w:rsidTr="00F4291B">
        <w:trPr>
          <w:trHeight w:val="125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1205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keepNext/>
              <w:keepLines/>
              <w:autoSpaceDE w:val="0"/>
              <w:autoSpaceDN w:val="0"/>
              <w:adjustRightInd w:val="0"/>
              <w:spacing w:after="0"/>
              <w:ind w:left="60" w:right="45"/>
              <w:rPr>
                <w:rFonts w:ascii="Arial" w:eastAsia="SimSun" w:hAnsi="Arial" w:cs="Arial"/>
                <w:color w:val="000000"/>
                <w:sz w:val="18"/>
                <w:szCs w:val="18"/>
                <w:lang w:eastAsia="zh-CN"/>
              </w:rPr>
            </w:pPr>
          </w:p>
          <w:p w:rsidR="00F4291B" w:rsidRPr="00F4291B" w:rsidRDefault="00F4291B" w:rsidP="00F4291B">
            <w:pPr>
              <w:keepNext/>
              <w:keepLines/>
              <w:autoSpaceDE w:val="0"/>
              <w:autoSpaceDN w:val="0"/>
              <w:adjustRightInd w:val="0"/>
              <w:spacing w:after="0"/>
              <w:ind w:left="60" w:right="45"/>
              <w:rPr>
                <w:rFonts w:ascii="Arial" w:eastAsia="SimSun" w:hAnsi="Arial" w:cs="Arial"/>
                <w:color w:val="000000"/>
                <w:sz w:val="18"/>
                <w:szCs w:val="18"/>
                <w:lang w:eastAsia="zh-CN"/>
              </w:rPr>
            </w:pPr>
            <w:r w:rsidRPr="00F4291B">
              <w:rPr>
                <w:rFonts w:ascii="Arial" w:eastAsia="SimSun" w:hAnsi="Arial" w:cs="Arial"/>
                <w:color w:val="000000"/>
                <w:sz w:val="18"/>
                <w:szCs w:val="18"/>
                <w:lang w:eastAsia="zh-CN"/>
              </w:rPr>
              <w:t>In the past four weeks, did you or any household member go a whole day and night without eating anything because there was not enough food?</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caps/>
                <w:sz w:val="18"/>
                <w:szCs w:val="18"/>
                <w:lang w:eastAsia="zh-CN"/>
              </w:rPr>
            </w:pP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Yes = 1</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No = 2</w:t>
            </w:r>
          </w:p>
          <w:p w:rsidR="00F4291B" w:rsidRPr="00F4291B" w:rsidRDefault="00F4291B" w:rsidP="00F4291B">
            <w:pPr>
              <w:spacing w:after="0"/>
              <w:ind w:left="72"/>
              <w:rPr>
                <w:rFonts w:ascii="Arial" w:eastAsia="SimSun" w:hAnsi="Arial" w:cs="Arial"/>
                <w:caps/>
                <w:sz w:val="18"/>
                <w:szCs w:val="18"/>
                <w:lang w:eastAsia="zh-CN"/>
              </w:rPr>
            </w:pPr>
            <w:r w:rsidRPr="00F4291B">
              <w:rPr>
                <w:rFonts w:ascii="Arial" w:eastAsia="SimSun" w:hAnsi="Arial" w:cs="Arial"/>
                <w:caps/>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sz w:val="18"/>
                <w:szCs w:val="18"/>
                <w:lang w:eastAsia="zh-CN"/>
              </w:rPr>
            </w:pPr>
          </w:p>
          <w:p w:rsidR="00F4291B" w:rsidRPr="00F4291B" w:rsidRDefault="00F4291B" w:rsidP="00F4291B">
            <w:pPr>
              <w:spacing w:after="0"/>
              <w:ind w:left="72"/>
              <w:rPr>
                <w:rFonts w:ascii="Arial" w:eastAsia="SimSun" w:hAnsi="Arial" w:cs="Arial"/>
                <w:sz w:val="18"/>
                <w:szCs w:val="18"/>
                <w:lang w:eastAsia="zh-CN"/>
              </w:rPr>
            </w:pPr>
            <w:r w:rsidRPr="00F4291B">
              <w:rPr>
                <w:rFonts w:ascii="Arial" w:eastAsia="SimSun" w:hAnsi="Arial" w:cs="Arial"/>
                <w:sz w:val="18"/>
                <w:szCs w:val="18"/>
                <w:lang w:eastAsia="zh-CN"/>
              </w:rPr>
              <w:t xml:space="preserve">IF NO OR DK </w:t>
            </w:r>
            <w:r w:rsidRPr="00F4291B">
              <w:rPr>
                <w:rFonts w:ascii="Arial" w:eastAsia="SimSun" w:hAnsi="Arial" w:cs="Arial"/>
                <w:sz w:val="18"/>
                <w:szCs w:val="18"/>
                <w:lang w:eastAsia="zh-CN"/>
              </w:rPr>
              <w:sym w:font="Wingdings" w:char="F0E0"/>
            </w:r>
            <w:r w:rsidRPr="00F4291B">
              <w:rPr>
                <w:rFonts w:ascii="Arial" w:eastAsia="SimSun" w:hAnsi="Arial" w:cs="Arial"/>
                <w:sz w:val="18"/>
                <w:szCs w:val="18"/>
                <w:lang w:eastAsia="zh-CN"/>
              </w:rPr>
              <w:t>1301</w:t>
            </w:r>
          </w:p>
        </w:tc>
      </w:tr>
      <w:tr w:rsidR="00F4291B" w:rsidRPr="00F4291B" w:rsidTr="00F4291B">
        <w:trPr>
          <w:trHeight w:val="980"/>
        </w:trPr>
        <w:tc>
          <w:tcPr>
            <w:tcW w:w="81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rPr>
                <w:rFonts w:ascii="Arial" w:eastAsia="SimSun" w:hAnsi="Arial" w:cs="Arial"/>
                <w:sz w:val="18"/>
                <w:szCs w:val="18"/>
                <w:lang w:eastAsia="zh-CN"/>
              </w:rPr>
            </w:pPr>
          </w:p>
          <w:p w:rsidR="00F4291B" w:rsidRPr="00F4291B" w:rsidRDefault="00F4291B" w:rsidP="00F4291B">
            <w:pPr>
              <w:spacing w:after="0"/>
              <w:rPr>
                <w:rFonts w:ascii="Arial" w:eastAsia="SimSun" w:hAnsi="Arial" w:cs="Arial"/>
                <w:sz w:val="18"/>
                <w:szCs w:val="18"/>
                <w:lang w:eastAsia="zh-CN"/>
              </w:rPr>
            </w:pPr>
            <w:r w:rsidRPr="00F4291B">
              <w:rPr>
                <w:rFonts w:ascii="Arial" w:eastAsia="SimSun" w:hAnsi="Arial" w:cs="Arial"/>
                <w:sz w:val="18"/>
                <w:szCs w:val="18"/>
                <w:lang w:eastAsia="zh-CN"/>
              </w:rPr>
              <w:t>1206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keepNext/>
              <w:keepLines/>
              <w:autoSpaceDE w:val="0"/>
              <w:autoSpaceDN w:val="0"/>
              <w:adjustRightInd w:val="0"/>
              <w:spacing w:after="0"/>
              <w:ind w:left="60" w:right="45"/>
              <w:rPr>
                <w:rFonts w:ascii="Arial" w:eastAsia="SimSun" w:hAnsi="Arial" w:cs="Arial"/>
                <w:color w:val="000000"/>
                <w:sz w:val="18"/>
                <w:szCs w:val="18"/>
                <w:lang w:eastAsia="zh-CN"/>
              </w:rPr>
            </w:pPr>
          </w:p>
          <w:p w:rsidR="00F4291B" w:rsidRPr="00F4291B" w:rsidRDefault="00F4291B" w:rsidP="00F4291B">
            <w:pPr>
              <w:keepNext/>
              <w:keepLines/>
              <w:autoSpaceDE w:val="0"/>
              <w:autoSpaceDN w:val="0"/>
              <w:adjustRightInd w:val="0"/>
              <w:spacing w:after="0"/>
              <w:ind w:left="60" w:right="45"/>
              <w:rPr>
                <w:rFonts w:ascii="Arial" w:eastAsia="SimSun" w:hAnsi="Arial" w:cs="Arial"/>
                <w:color w:val="000000"/>
                <w:sz w:val="18"/>
                <w:szCs w:val="18"/>
                <w:lang w:eastAsia="zh-CN"/>
              </w:rPr>
            </w:pPr>
            <w:r w:rsidRPr="00F4291B">
              <w:rPr>
                <w:rFonts w:ascii="Arial" w:eastAsia="SimSun" w:hAnsi="Arial" w:cs="Arial"/>
                <w:color w:val="000000"/>
                <w:sz w:val="18"/>
                <w:szCs w:val="18"/>
                <w:lang w:eastAsia="zh-CN"/>
              </w:rPr>
              <w:t>How often did this happen in the past 4 weeks?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r w:rsidRPr="00F4291B">
              <w:rPr>
                <w:rFonts w:ascii="Arial" w:eastAsia="SimSun" w:hAnsi="Arial" w:cs="Arial"/>
                <w:caps/>
                <w:color w:val="000000"/>
                <w:sz w:val="18"/>
                <w:szCs w:val="18"/>
                <w:lang w:eastAsia="zh-CN"/>
              </w:rPr>
              <w:t>Rarely (1-2 times) = 1</w:t>
            </w: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r w:rsidRPr="00F4291B">
              <w:rPr>
                <w:rFonts w:ascii="Arial" w:eastAsia="SimSun" w:hAnsi="Arial" w:cs="Arial"/>
                <w:caps/>
                <w:color w:val="000000"/>
                <w:sz w:val="18"/>
                <w:szCs w:val="18"/>
                <w:lang w:eastAsia="zh-CN"/>
              </w:rPr>
              <w:t>Sometimes (3-10 times) = 2</w:t>
            </w: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r w:rsidRPr="00F4291B">
              <w:rPr>
                <w:rFonts w:ascii="Arial" w:eastAsia="SimSun" w:hAnsi="Arial" w:cs="Arial"/>
                <w:caps/>
                <w:color w:val="000000"/>
                <w:sz w:val="18"/>
                <w:szCs w:val="18"/>
                <w:lang w:eastAsia="zh-CN"/>
              </w:rPr>
              <w:t>Often (more than 10 times) = 3</w:t>
            </w: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p>
          <w:p w:rsidR="00F4291B" w:rsidRPr="00F4291B" w:rsidRDefault="00F4291B" w:rsidP="00F4291B">
            <w:pPr>
              <w:keepNext/>
              <w:keepLines/>
              <w:autoSpaceDE w:val="0"/>
              <w:autoSpaceDN w:val="0"/>
              <w:adjustRightInd w:val="0"/>
              <w:spacing w:after="0"/>
              <w:ind w:left="72" w:right="45"/>
              <w:rPr>
                <w:rFonts w:ascii="Arial" w:eastAsia="SimSun" w:hAnsi="Arial" w:cs="Arial"/>
                <w:caps/>
                <w:color w:val="000000"/>
                <w:sz w:val="18"/>
                <w:szCs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F4291B" w:rsidRPr="00F4291B" w:rsidRDefault="00F4291B" w:rsidP="00F4291B">
            <w:pPr>
              <w:spacing w:after="0"/>
              <w:ind w:left="72"/>
              <w:rPr>
                <w:rFonts w:ascii="Arial" w:eastAsia="SimSun" w:hAnsi="Arial" w:cs="Arial"/>
                <w:sz w:val="18"/>
                <w:szCs w:val="18"/>
                <w:lang w:eastAsia="zh-CN"/>
              </w:rPr>
            </w:pPr>
          </w:p>
        </w:tc>
      </w:tr>
    </w:tbl>
    <w:p w:rsidR="00F4291B" w:rsidRPr="00F4291B" w:rsidRDefault="00F4291B" w:rsidP="00F4291B">
      <w:pPr>
        <w:spacing w:after="0" w:line="240" w:lineRule="auto"/>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sectPr w:rsidR="00F4291B" w:rsidRPr="00F4291B" w:rsidSect="00F4291B">
          <w:headerReference w:type="even" r:id="rId54"/>
          <w:headerReference w:type="default" r:id="rId55"/>
          <w:headerReference w:type="first" r:id="rId56"/>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F4291B" w:rsidRPr="00F4291B" w:rsidTr="00F4291B">
        <w:trPr>
          <w:trHeight w:val="485"/>
        </w:trPr>
        <w:tc>
          <w:tcPr>
            <w:tcW w:w="10620" w:type="dxa"/>
            <w:gridSpan w:val="4"/>
            <w:shd w:val="clear" w:color="auto" w:fill="auto"/>
            <w:vAlign w:val="center"/>
          </w:tcPr>
          <w:p w:rsidR="00F4291B" w:rsidRPr="00F4291B" w:rsidRDefault="00F4291B" w:rsidP="00F4291B">
            <w:pPr>
              <w:spacing w:after="0"/>
              <w:jc w:val="center"/>
              <w:rPr>
                <w:rFonts w:ascii="Arial" w:eastAsia="SimSun" w:hAnsi="Arial" w:cs="Arial"/>
                <w:b/>
                <w:caps/>
                <w:lang w:eastAsia="zh-CN"/>
              </w:rPr>
            </w:pPr>
            <w:r w:rsidRPr="00F4291B">
              <w:rPr>
                <w:rFonts w:ascii="Arial" w:eastAsia="SimSun" w:hAnsi="Arial" w:cs="Arial"/>
                <w:b/>
                <w:caps/>
                <w:lang w:eastAsia="zh-CN"/>
              </w:rPr>
              <w:lastRenderedPageBreak/>
              <w:t xml:space="preserve">MODULE 13: MIGRATION </w:t>
            </w:r>
          </w:p>
        </w:tc>
      </w:tr>
      <w:tr w:rsidR="00F4291B" w:rsidRPr="00F4291B" w:rsidTr="00F4291B">
        <w:trPr>
          <w:trHeight w:val="710"/>
        </w:trPr>
        <w:tc>
          <w:tcPr>
            <w:tcW w:w="10620" w:type="dxa"/>
            <w:gridSpan w:val="4"/>
            <w:shd w:val="clear" w:color="auto" w:fill="auto"/>
            <w:vAlign w:val="center"/>
          </w:tcPr>
          <w:p w:rsidR="00F4291B" w:rsidRPr="00F4291B" w:rsidRDefault="00F4291B" w:rsidP="00F4291B">
            <w:pPr>
              <w:spacing w:after="0"/>
              <w:rPr>
                <w:rFonts w:ascii="Arial" w:eastAsia="SimSun" w:hAnsi="Arial" w:cs="Arial"/>
                <w:b/>
                <w:lang w:eastAsia="zh-CN"/>
              </w:rPr>
            </w:pPr>
            <w:r w:rsidRPr="00F4291B">
              <w:rPr>
                <w:rFonts w:ascii="Arial" w:eastAsia="SimSun" w:hAnsi="Arial" w:cs="Arial"/>
                <w:b/>
                <w:lang w:eastAsia="zh-CN"/>
              </w:rPr>
              <w:t>I am now going to ask you some questions about your country of birth and reasons for moving to Kenya.  I will not ask for any documentation, and your responses will be private and not shared with anyone.</w:t>
            </w:r>
          </w:p>
        </w:tc>
      </w:tr>
      <w:tr w:rsidR="00F4291B" w:rsidRPr="00F4291B" w:rsidTr="00F4291B">
        <w:trPr>
          <w:trHeight w:val="3095"/>
        </w:trPr>
        <w:tc>
          <w:tcPr>
            <w:tcW w:w="810" w:type="dxa"/>
            <w:tcBorders>
              <w:top w:val="single" w:sz="4" w:space="0" w:color="auto"/>
              <w:left w:val="single" w:sz="4" w:space="0" w:color="auto"/>
              <w:bottom w:val="single" w:sz="4" w:space="0" w:color="auto"/>
              <w:right w:val="single" w:sz="4" w:space="0" w:color="auto"/>
            </w:tcBorders>
            <w:hideMark/>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1301</w:t>
            </w:r>
          </w:p>
          <w:p w:rsidR="00F4291B" w:rsidRPr="00F4291B" w:rsidRDefault="00F4291B" w:rsidP="00F4291B">
            <w:pPr>
              <w:spacing w:after="0"/>
              <w:rPr>
                <w:rFonts w:ascii="Arial" w:eastAsia="SimSun" w:hAnsi="Arial" w:cs="Arial"/>
                <w:lang w:eastAsia="zh-CN"/>
              </w:rPr>
            </w:pPr>
          </w:p>
        </w:tc>
        <w:tc>
          <w:tcPr>
            <w:tcW w:w="4590" w:type="dxa"/>
            <w:tcBorders>
              <w:top w:val="single" w:sz="4" w:space="0" w:color="auto"/>
              <w:left w:val="single" w:sz="4" w:space="0" w:color="auto"/>
              <w:bottom w:val="single" w:sz="4" w:space="0" w:color="auto"/>
              <w:right w:val="single" w:sz="4" w:space="0" w:color="auto"/>
            </w:tcBorders>
            <w:hideMark/>
          </w:tcPr>
          <w:p w:rsidR="00F4291B" w:rsidRPr="00F4291B" w:rsidRDefault="00F4291B" w:rsidP="00F4291B">
            <w:pPr>
              <w:spacing w:after="0"/>
              <w:rPr>
                <w:rFonts w:ascii="Arial" w:eastAsia="SimSun" w:hAnsi="Arial" w:cs="Arial"/>
                <w:color w:val="000000"/>
                <w:spacing w:val="-2"/>
                <w:lang w:eastAsia="zh-CN"/>
              </w:rPr>
            </w:pPr>
          </w:p>
          <w:p w:rsidR="00F4291B" w:rsidRPr="00F4291B" w:rsidRDefault="00F4291B" w:rsidP="00F4291B">
            <w:pPr>
              <w:spacing w:after="0"/>
              <w:rPr>
                <w:rFonts w:ascii="Arial" w:eastAsia="SimSun" w:hAnsi="Arial" w:cs="Arial"/>
                <w:color w:val="000000"/>
                <w:spacing w:val="-2"/>
                <w:lang w:eastAsia="zh-CN"/>
              </w:rPr>
            </w:pPr>
            <w:r w:rsidRPr="00F4291B">
              <w:rPr>
                <w:rFonts w:ascii="Arial" w:eastAsia="SimSun" w:hAnsi="Arial" w:cs="Arial"/>
                <w:color w:val="000000"/>
                <w:spacing w:val="-2"/>
                <w:lang w:eastAsia="zh-CN"/>
              </w:rPr>
              <w:t>What is your country of birth?</w:t>
            </w:r>
          </w:p>
        </w:tc>
        <w:tc>
          <w:tcPr>
            <w:tcW w:w="4050" w:type="dxa"/>
            <w:tcBorders>
              <w:top w:val="single" w:sz="4" w:space="0" w:color="auto"/>
              <w:left w:val="single" w:sz="4" w:space="0" w:color="auto"/>
              <w:bottom w:val="single" w:sz="4" w:space="0" w:color="auto"/>
              <w:right w:val="single" w:sz="4" w:space="0" w:color="auto"/>
            </w:tcBorders>
            <w:hideMark/>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KENYA = 1</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UGANDA = 2</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TANZANIA = 3</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ETHIOPIA = 4</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SOMALIA = 5</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SUDAN = 6</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rwanda = 7</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democratic republic of congo = 8</w:t>
            </w:r>
          </w:p>
          <w:p w:rsidR="00F4291B" w:rsidRPr="00F4291B" w:rsidRDefault="00F4291B" w:rsidP="00F4291B">
            <w:pPr>
              <w:pBdr>
                <w:bottom w:val="single" w:sz="12" w:space="1" w:color="auto"/>
              </w:pBd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OTHER = 96</w:t>
            </w:r>
          </w:p>
          <w:p w:rsidR="00F4291B" w:rsidRPr="00F4291B" w:rsidRDefault="00F4291B" w:rsidP="00F4291B">
            <w:pPr>
              <w:pBdr>
                <w:bottom w:val="single" w:sz="12" w:space="1" w:color="auto"/>
              </w:pBd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hideMark/>
          </w:tcPr>
          <w:p w:rsidR="00F4291B" w:rsidRPr="00F4291B" w:rsidRDefault="00F4291B" w:rsidP="00F4291B">
            <w:pPr>
              <w:spacing w:after="0"/>
              <w:rPr>
                <w:rFonts w:ascii="Arial" w:eastAsia="SimSun" w:hAnsi="Arial" w:cs="Arial"/>
                <w:sz w:val="18"/>
                <w:lang w:eastAsia="zh-CN"/>
              </w:rPr>
            </w:pP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t>IF KENYA</w:t>
            </w: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sym w:font="Wingdings" w:char="F0E0"/>
            </w:r>
            <w:r w:rsidRPr="00F4291B">
              <w:rPr>
                <w:rFonts w:ascii="Arial" w:eastAsia="SimSun" w:hAnsi="Arial" w:cs="Arial"/>
                <w:sz w:val="18"/>
                <w:lang w:eastAsia="zh-CN"/>
              </w:rPr>
              <w:t xml:space="preserve"> END</w:t>
            </w:r>
          </w:p>
        </w:tc>
      </w:tr>
      <w:tr w:rsidR="00F4291B" w:rsidRPr="00F4291B" w:rsidTr="00F4291B">
        <w:trPr>
          <w:trHeight w:val="3086"/>
        </w:trPr>
        <w:tc>
          <w:tcPr>
            <w:tcW w:w="810" w:type="dxa"/>
            <w:tcBorders>
              <w:top w:val="single" w:sz="4" w:space="0" w:color="auto"/>
              <w:left w:val="single" w:sz="4" w:space="0" w:color="auto"/>
              <w:bottom w:val="single" w:sz="4" w:space="0" w:color="auto"/>
              <w:right w:val="single" w:sz="4" w:space="0" w:color="auto"/>
            </w:tcBorders>
            <w:hideMark/>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1302</w:t>
            </w:r>
          </w:p>
          <w:p w:rsidR="00F4291B" w:rsidRPr="00F4291B" w:rsidRDefault="00F4291B" w:rsidP="00F4291B">
            <w:pPr>
              <w:spacing w:after="0"/>
              <w:rPr>
                <w:rFonts w:ascii="Arial" w:eastAsia="SimSun" w:hAnsi="Arial" w:cs="Arial"/>
                <w:lang w:eastAsia="zh-CN"/>
              </w:rPr>
            </w:pPr>
          </w:p>
        </w:tc>
        <w:tc>
          <w:tcPr>
            <w:tcW w:w="4590" w:type="dxa"/>
            <w:tcBorders>
              <w:top w:val="single" w:sz="4" w:space="0" w:color="auto"/>
              <w:left w:val="single" w:sz="4" w:space="0" w:color="auto"/>
              <w:bottom w:val="single" w:sz="4" w:space="0" w:color="auto"/>
              <w:right w:val="single" w:sz="4" w:space="0" w:color="auto"/>
            </w:tcBorders>
            <w:hideMark/>
          </w:tcPr>
          <w:p w:rsidR="00F4291B" w:rsidRPr="00F4291B" w:rsidRDefault="00F4291B" w:rsidP="00F4291B">
            <w:pPr>
              <w:spacing w:after="0"/>
              <w:rPr>
                <w:rFonts w:ascii="Arial" w:eastAsia="SimSun" w:hAnsi="Arial" w:cs="Arial"/>
                <w:color w:val="000000"/>
                <w:spacing w:val="-2"/>
                <w:lang w:eastAsia="zh-CN"/>
              </w:rPr>
            </w:pPr>
          </w:p>
          <w:p w:rsidR="00F4291B" w:rsidRPr="00F4291B" w:rsidRDefault="00F4291B" w:rsidP="00F4291B">
            <w:pPr>
              <w:spacing w:after="0"/>
              <w:rPr>
                <w:rFonts w:ascii="Arial" w:eastAsia="SimSun" w:hAnsi="Arial" w:cs="Arial"/>
                <w:color w:val="000000"/>
                <w:spacing w:val="-2"/>
                <w:lang w:eastAsia="zh-CN"/>
              </w:rPr>
            </w:pPr>
            <w:r w:rsidRPr="00F4291B">
              <w:rPr>
                <w:rFonts w:ascii="Arial" w:eastAsia="SimSun" w:hAnsi="Arial" w:cs="Arial"/>
                <w:color w:val="000000"/>
                <w:spacing w:val="-2"/>
                <w:lang w:eastAsia="zh-CN"/>
              </w:rPr>
              <w:t>What is your current country of nationality?</w:t>
            </w:r>
          </w:p>
        </w:tc>
        <w:tc>
          <w:tcPr>
            <w:tcW w:w="4050" w:type="dxa"/>
            <w:tcBorders>
              <w:top w:val="single" w:sz="4" w:space="0" w:color="auto"/>
              <w:left w:val="single" w:sz="4" w:space="0" w:color="auto"/>
              <w:bottom w:val="single" w:sz="4" w:space="0" w:color="auto"/>
              <w:right w:val="single" w:sz="4" w:space="0" w:color="auto"/>
            </w:tcBorders>
            <w:hideMark/>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KENYAN = 1</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UGANDAN = 2</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TANZANIAN = 3</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ETHIOPIAN = 4</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SOMALI = 5</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SUDNAESE = 6</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rwandanese = 7</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congolese = 8</w:t>
            </w:r>
          </w:p>
          <w:p w:rsidR="00F4291B" w:rsidRPr="00F4291B" w:rsidRDefault="00F4291B" w:rsidP="00F4291B">
            <w:pPr>
              <w:pBdr>
                <w:bottom w:val="single" w:sz="12" w:space="1" w:color="auto"/>
              </w:pBdr>
              <w:spacing w:after="60"/>
              <w:ind w:left="144"/>
              <w:rPr>
                <w:rFonts w:ascii="Arial" w:eastAsia="SimSun" w:hAnsi="Arial" w:cs="Arial"/>
                <w:caps/>
                <w:sz w:val="18"/>
                <w:lang w:eastAsia="zh-CN"/>
              </w:rPr>
            </w:pPr>
            <w:r w:rsidRPr="00F4291B">
              <w:rPr>
                <w:rFonts w:ascii="Arial" w:eastAsia="SimSun" w:hAnsi="Arial" w:cs="Arial"/>
                <w:caps/>
                <w:sz w:val="18"/>
                <w:lang w:eastAsia="zh-CN"/>
              </w:rPr>
              <w:t>OTHER=96</w:t>
            </w:r>
          </w:p>
          <w:p w:rsidR="00F4291B" w:rsidRPr="00F4291B" w:rsidRDefault="00F4291B" w:rsidP="00F4291B">
            <w:pPr>
              <w:pBdr>
                <w:bottom w:val="single" w:sz="12" w:space="1" w:color="auto"/>
              </w:pBd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tcPr>
          <w:p w:rsidR="00F4291B" w:rsidRPr="00F4291B" w:rsidRDefault="00F4291B" w:rsidP="00F4291B">
            <w:pPr>
              <w:spacing w:after="0"/>
              <w:rPr>
                <w:rFonts w:ascii="Arial" w:eastAsia="SimSun" w:hAnsi="Arial" w:cs="Arial"/>
                <w:sz w:val="18"/>
                <w:lang w:eastAsia="zh-CN"/>
              </w:rPr>
            </w:pP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t>IF KENYAN</w:t>
            </w:r>
          </w:p>
          <w:p w:rsidR="00F4291B" w:rsidRPr="00F4291B" w:rsidRDefault="00F4291B" w:rsidP="00F4291B">
            <w:pPr>
              <w:spacing w:after="0"/>
              <w:rPr>
                <w:rFonts w:ascii="Arial" w:eastAsia="SimSun" w:hAnsi="Arial" w:cs="Arial"/>
                <w:sz w:val="18"/>
                <w:lang w:eastAsia="zh-CN"/>
              </w:rPr>
            </w:pPr>
            <w:r w:rsidRPr="00F4291B">
              <w:rPr>
                <w:rFonts w:ascii="Arial" w:eastAsia="SimSun" w:hAnsi="Arial" w:cs="Arial"/>
                <w:sz w:val="18"/>
                <w:lang w:eastAsia="zh-CN"/>
              </w:rPr>
              <w:sym w:font="Wingdings" w:char="F0E0"/>
            </w:r>
            <w:r w:rsidRPr="00F4291B">
              <w:rPr>
                <w:rFonts w:ascii="Arial" w:eastAsia="SimSun" w:hAnsi="Arial" w:cs="Arial"/>
                <w:sz w:val="18"/>
                <w:lang w:eastAsia="zh-CN"/>
              </w:rPr>
              <w:t xml:space="preserve"> END</w:t>
            </w:r>
          </w:p>
        </w:tc>
      </w:tr>
      <w:tr w:rsidR="00F4291B" w:rsidRPr="00F4291B" w:rsidTr="00F4291B">
        <w:trPr>
          <w:trHeight w:val="3878"/>
        </w:trPr>
        <w:tc>
          <w:tcPr>
            <w:tcW w:w="810" w:type="dxa"/>
            <w:tcBorders>
              <w:top w:val="single" w:sz="4" w:space="0" w:color="auto"/>
              <w:left w:val="single" w:sz="4" w:space="0" w:color="auto"/>
              <w:bottom w:val="single" w:sz="4" w:space="0" w:color="auto"/>
              <w:right w:val="single" w:sz="4" w:space="0" w:color="auto"/>
            </w:tcBorders>
            <w:hideMark/>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1303</w:t>
            </w:r>
          </w:p>
        </w:tc>
        <w:tc>
          <w:tcPr>
            <w:tcW w:w="4590" w:type="dxa"/>
            <w:tcBorders>
              <w:top w:val="single" w:sz="4" w:space="0" w:color="auto"/>
              <w:left w:val="single" w:sz="4" w:space="0" w:color="auto"/>
              <w:bottom w:val="single" w:sz="4" w:space="0" w:color="auto"/>
              <w:right w:val="single" w:sz="4" w:space="0" w:color="auto"/>
            </w:tcBorders>
            <w:hideMark/>
          </w:tcPr>
          <w:p w:rsidR="00F4291B" w:rsidRPr="00F4291B" w:rsidRDefault="00F4291B" w:rsidP="00F4291B">
            <w:pPr>
              <w:spacing w:after="0"/>
              <w:rPr>
                <w:rFonts w:ascii="Arial" w:eastAsia="SimSun" w:hAnsi="Arial" w:cs="Arial"/>
                <w:color w:val="000000"/>
                <w:spacing w:val="-2"/>
                <w:lang w:eastAsia="zh-CN"/>
              </w:rPr>
            </w:pPr>
          </w:p>
          <w:p w:rsidR="00F4291B" w:rsidRPr="00F4291B" w:rsidRDefault="00F4291B" w:rsidP="00F4291B">
            <w:pPr>
              <w:spacing w:after="0"/>
              <w:rPr>
                <w:rFonts w:ascii="Arial" w:eastAsia="SimSun" w:hAnsi="Arial" w:cs="Arial"/>
                <w:color w:val="000000"/>
                <w:spacing w:val="-2"/>
                <w:lang w:eastAsia="zh-CN"/>
              </w:rPr>
            </w:pPr>
            <w:r w:rsidRPr="00F4291B">
              <w:rPr>
                <w:rFonts w:ascii="Arial" w:eastAsia="SimSun" w:hAnsi="Arial" w:cs="Arial"/>
                <w:color w:val="000000"/>
                <w:spacing w:val="-2"/>
                <w:lang w:eastAsia="zh-CN"/>
              </w:rPr>
              <w:t>How long have you lived in Kenya?</w:t>
            </w:r>
          </w:p>
        </w:tc>
        <w:tc>
          <w:tcPr>
            <w:tcW w:w="4050" w:type="dxa"/>
            <w:tcBorders>
              <w:top w:val="single" w:sz="4" w:space="0" w:color="auto"/>
              <w:left w:val="single" w:sz="4" w:space="0" w:color="auto"/>
              <w:bottom w:val="single" w:sz="4" w:space="0" w:color="auto"/>
              <w:right w:val="single" w:sz="4" w:space="0" w:color="auto"/>
            </w:tcBorders>
            <w:hideMark/>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less than ONE MONTH = 1</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1-2 months = 2</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3-6 months = 3</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7-12 months = 4</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1-2 years = 5</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3-5 years = 6</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6-10 years = 7</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11-20 years = 8</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&gt;20 years = 9</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Don’t know = 88</w:t>
            </w:r>
          </w:p>
        </w:tc>
        <w:tc>
          <w:tcPr>
            <w:tcW w:w="1170" w:type="dxa"/>
            <w:tcBorders>
              <w:top w:val="single" w:sz="4" w:space="0" w:color="auto"/>
              <w:left w:val="single" w:sz="4" w:space="0" w:color="auto"/>
              <w:bottom w:val="single" w:sz="4" w:space="0" w:color="auto"/>
              <w:right w:val="single" w:sz="4" w:space="0" w:color="auto"/>
            </w:tcBorders>
          </w:tcPr>
          <w:p w:rsidR="00F4291B" w:rsidRPr="00F4291B" w:rsidRDefault="00F4291B" w:rsidP="00F4291B">
            <w:pPr>
              <w:spacing w:after="0"/>
              <w:rPr>
                <w:rFonts w:ascii="Arial" w:eastAsia="SimSun" w:hAnsi="Arial" w:cs="Arial"/>
                <w:lang w:eastAsia="zh-CN"/>
              </w:rPr>
            </w:pPr>
          </w:p>
        </w:tc>
      </w:tr>
      <w:tr w:rsidR="00F4291B" w:rsidRPr="00F4291B" w:rsidTr="00F4291B">
        <w:trPr>
          <w:trHeight w:val="2861"/>
        </w:trPr>
        <w:tc>
          <w:tcPr>
            <w:tcW w:w="810" w:type="dxa"/>
            <w:tcBorders>
              <w:top w:val="single" w:sz="4" w:space="0" w:color="auto"/>
              <w:left w:val="single" w:sz="4" w:space="0" w:color="auto"/>
              <w:bottom w:val="single" w:sz="4" w:space="0" w:color="auto"/>
              <w:right w:val="single" w:sz="4" w:space="0" w:color="auto"/>
            </w:tcBorders>
            <w:hideMark/>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1304</w:t>
            </w:r>
          </w:p>
        </w:tc>
        <w:tc>
          <w:tcPr>
            <w:tcW w:w="4590" w:type="dxa"/>
            <w:tcBorders>
              <w:top w:val="single" w:sz="4" w:space="0" w:color="auto"/>
              <w:left w:val="single" w:sz="4" w:space="0" w:color="auto"/>
              <w:bottom w:val="single" w:sz="4" w:space="0" w:color="auto"/>
              <w:right w:val="single" w:sz="4" w:space="0" w:color="auto"/>
            </w:tcBorders>
            <w:hideMark/>
          </w:tcPr>
          <w:p w:rsidR="00F4291B" w:rsidRPr="00F4291B" w:rsidRDefault="00F4291B" w:rsidP="00F4291B">
            <w:pPr>
              <w:spacing w:after="0"/>
              <w:rPr>
                <w:rFonts w:ascii="Arial" w:eastAsia="SimSun" w:hAnsi="Arial" w:cs="Arial"/>
                <w:color w:val="000000"/>
                <w:spacing w:val="-2"/>
                <w:lang w:eastAsia="zh-CN"/>
              </w:rPr>
            </w:pPr>
          </w:p>
          <w:p w:rsidR="00F4291B" w:rsidRPr="00F4291B" w:rsidRDefault="00F4291B" w:rsidP="00F4291B">
            <w:pPr>
              <w:spacing w:after="0"/>
              <w:rPr>
                <w:rFonts w:ascii="Arial" w:eastAsia="SimSun" w:hAnsi="Arial" w:cs="Arial"/>
                <w:color w:val="000000"/>
                <w:spacing w:val="-2"/>
                <w:lang w:eastAsia="zh-CN"/>
              </w:rPr>
            </w:pPr>
            <w:r w:rsidRPr="00F4291B">
              <w:rPr>
                <w:rFonts w:ascii="Arial" w:eastAsia="SimSun" w:hAnsi="Arial" w:cs="Arial"/>
                <w:color w:val="000000"/>
                <w:spacing w:val="-2"/>
                <w:lang w:eastAsia="zh-CN"/>
              </w:rPr>
              <w:t>What was the main reason for moving to Kenya?</w:t>
            </w:r>
          </w:p>
          <w:p w:rsidR="00F4291B" w:rsidRPr="00F4291B" w:rsidRDefault="00F4291B" w:rsidP="00F4291B">
            <w:pPr>
              <w:spacing w:after="0"/>
              <w:rPr>
                <w:rFonts w:ascii="Arial" w:eastAsia="SimSun" w:hAnsi="Arial" w:cs="Arial"/>
                <w:color w:val="000000"/>
                <w:spacing w:val="-2"/>
                <w:lang w:eastAsia="zh-CN"/>
              </w:rPr>
            </w:pPr>
          </w:p>
        </w:tc>
        <w:tc>
          <w:tcPr>
            <w:tcW w:w="4050" w:type="dxa"/>
            <w:tcBorders>
              <w:top w:val="single" w:sz="4" w:space="0" w:color="auto"/>
              <w:left w:val="single" w:sz="4" w:space="0" w:color="auto"/>
              <w:bottom w:val="single" w:sz="4" w:space="0" w:color="auto"/>
              <w:right w:val="single" w:sz="4" w:space="0" w:color="auto"/>
            </w:tcBorders>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TO JOIN FAMILY LIVING IN KENYA = 1</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FOR MARRIAGE = 2</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to find work = 3</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to go to school = 4</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to escape insecurity/war = 5</w:t>
            </w:r>
          </w:p>
          <w:p w:rsidR="00F4291B" w:rsidRPr="00F4291B" w:rsidRDefault="00F4291B" w:rsidP="00F4291B">
            <w:pP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TO ESCAPE environmental diaster (e.g., drought, flood, etc)= 6</w:t>
            </w:r>
          </w:p>
          <w:p w:rsidR="00F4291B" w:rsidRPr="00F4291B" w:rsidRDefault="00F4291B" w:rsidP="00F4291B">
            <w:pPr>
              <w:spacing w:after="60"/>
              <w:ind w:left="288" w:hanging="144"/>
              <w:rPr>
                <w:rFonts w:ascii="Arial" w:eastAsia="SimSun" w:hAnsi="Arial" w:cs="Arial"/>
                <w:caps/>
                <w:sz w:val="18"/>
                <w:lang w:eastAsia="zh-CN"/>
              </w:rPr>
            </w:pPr>
          </w:p>
          <w:p w:rsidR="00F4291B" w:rsidRPr="00F4291B" w:rsidRDefault="00F4291B" w:rsidP="00F4291B">
            <w:pPr>
              <w:pBdr>
                <w:bottom w:val="single" w:sz="12" w:space="1" w:color="auto"/>
              </w:pBdr>
              <w:spacing w:after="60"/>
              <w:ind w:left="288" w:hanging="144"/>
              <w:rPr>
                <w:rFonts w:ascii="Arial" w:eastAsia="SimSun" w:hAnsi="Arial" w:cs="Arial"/>
                <w:caps/>
                <w:sz w:val="18"/>
                <w:lang w:eastAsia="zh-CN"/>
              </w:rPr>
            </w:pPr>
            <w:r w:rsidRPr="00F4291B">
              <w:rPr>
                <w:rFonts w:ascii="Arial" w:eastAsia="SimSun" w:hAnsi="Arial" w:cs="Arial"/>
                <w:caps/>
                <w:sz w:val="18"/>
                <w:lang w:eastAsia="zh-CN"/>
              </w:rPr>
              <w:t>other = 96</w:t>
            </w:r>
          </w:p>
          <w:p w:rsidR="00F4291B" w:rsidRPr="00F4291B" w:rsidRDefault="00F4291B" w:rsidP="00F4291B">
            <w:pPr>
              <w:pBdr>
                <w:bottom w:val="single" w:sz="12" w:space="1" w:color="auto"/>
              </w:pBdr>
              <w:spacing w:after="60"/>
              <w:ind w:left="288" w:hanging="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lang w:eastAsia="zh-CN"/>
              </w:rPr>
            </w:pPr>
            <w:r w:rsidRPr="00F4291B">
              <w:rPr>
                <w:rFonts w:ascii="Arial" w:eastAsia="SimSun" w:hAnsi="Arial" w:cs="Arial"/>
                <w:caps/>
                <w:sz w:val="18"/>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tcPr>
          <w:p w:rsidR="00F4291B" w:rsidRPr="00F4291B" w:rsidRDefault="00F4291B" w:rsidP="00F4291B">
            <w:pPr>
              <w:spacing w:after="0"/>
              <w:rPr>
                <w:rFonts w:ascii="Arial" w:eastAsia="SimSun" w:hAnsi="Arial" w:cs="Arial"/>
                <w:lang w:eastAsia="zh-CN"/>
              </w:rPr>
            </w:pPr>
          </w:p>
        </w:tc>
      </w:tr>
      <w:tr w:rsidR="00F4291B" w:rsidRPr="00F4291B" w:rsidTr="00F4291B">
        <w:trPr>
          <w:trHeight w:val="476"/>
        </w:trPr>
        <w:tc>
          <w:tcPr>
            <w:tcW w:w="810" w:type="dxa"/>
            <w:shd w:val="clear" w:color="auto" w:fill="auto"/>
          </w:tcPr>
          <w:p w:rsidR="00F4291B" w:rsidRPr="00F4291B" w:rsidRDefault="00F4291B" w:rsidP="00F4291B">
            <w:pPr>
              <w:spacing w:after="0"/>
              <w:rPr>
                <w:rFonts w:ascii="Arial" w:eastAsia="SimSun" w:hAnsi="Arial" w:cs="Arial"/>
                <w:lang w:eastAsia="zh-CN"/>
              </w:rPr>
            </w:pPr>
          </w:p>
          <w:p w:rsidR="00F4291B" w:rsidRPr="00F4291B" w:rsidRDefault="00F4291B" w:rsidP="00F4291B">
            <w:pPr>
              <w:spacing w:after="0"/>
              <w:rPr>
                <w:rFonts w:ascii="Arial" w:eastAsia="SimSun" w:hAnsi="Arial" w:cs="Arial"/>
                <w:lang w:eastAsia="zh-CN"/>
              </w:rPr>
            </w:pPr>
            <w:r w:rsidRPr="00F4291B">
              <w:rPr>
                <w:rFonts w:ascii="Arial" w:eastAsia="SimSun" w:hAnsi="Arial" w:cs="Arial"/>
                <w:lang w:eastAsia="zh-CN"/>
              </w:rPr>
              <w:t>1305</w:t>
            </w:r>
          </w:p>
          <w:p w:rsidR="00F4291B" w:rsidRPr="00F4291B" w:rsidRDefault="00F4291B" w:rsidP="00F4291B">
            <w:pPr>
              <w:spacing w:after="0"/>
              <w:rPr>
                <w:rFonts w:ascii="Arial" w:eastAsia="SimSun" w:hAnsi="Arial" w:cs="Arial"/>
                <w:lang w:eastAsia="zh-CN"/>
              </w:rPr>
            </w:pPr>
          </w:p>
        </w:tc>
        <w:tc>
          <w:tcPr>
            <w:tcW w:w="4590" w:type="dxa"/>
            <w:shd w:val="clear" w:color="auto" w:fill="auto"/>
          </w:tcPr>
          <w:p w:rsidR="00F4291B" w:rsidRPr="00F4291B" w:rsidRDefault="00F4291B" w:rsidP="00F4291B">
            <w:pPr>
              <w:spacing w:after="0"/>
              <w:rPr>
                <w:rFonts w:ascii="Arial" w:eastAsia="SimSun" w:hAnsi="Arial" w:cs="Arial"/>
                <w:color w:val="000000"/>
                <w:spacing w:val="-2"/>
                <w:lang w:eastAsia="zh-CN"/>
              </w:rPr>
            </w:pPr>
          </w:p>
          <w:p w:rsidR="00F4291B" w:rsidRPr="00F4291B" w:rsidRDefault="00F4291B" w:rsidP="00F4291B">
            <w:pPr>
              <w:spacing w:after="0"/>
              <w:rPr>
                <w:rFonts w:ascii="Arial" w:eastAsia="SimSun" w:hAnsi="Arial" w:cs="Arial"/>
                <w:color w:val="000000"/>
                <w:spacing w:val="-2"/>
                <w:lang w:eastAsia="zh-CN"/>
              </w:rPr>
            </w:pPr>
            <w:r w:rsidRPr="00F4291B">
              <w:rPr>
                <w:rFonts w:ascii="Arial" w:eastAsia="SimSun" w:hAnsi="Arial" w:cs="Arial"/>
                <w:color w:val="000000"/>
                <w:spacing w:val="-2"/>
                <w:lang w:eastAsia="zh-CN"/>
              </w:rPr>
              <w:t xml:space="preserve">What </w:t>
            </w:r>
            <w:r w:rsidRPr="00F4291B">
              <w:rPr>
                <w:rFonts w:ascii="Arial" w:eastAsia="SimSun" w:hAnsi="Arial" w:cs="Arial"/>
                <w:color w:val="000000"/>
                <w:spacing w:val="-2"/>
                <w:u w:val="single"/>
                <w:lang w:eastAsia="zh-CN"/>
              </w:rPr>
              <w:t>kind</w:t>
            </w:r>
            <w:r w:rsidRPr="00F4291B">
              <w:rPr>
                <w:rFonts w:ascii="Arial" w:eastAsia="SimSun" w:hAnsi="Arial" w:cs="Arial"/>
                <w:color w:val="000000"/>
                <w:spacing w:val="-2"/>
                <w:lang w:eastAsia="zh-CN"/>
              </w:rPr>
              <w:t xml:space="preserve"> of international migrant do you consider yourself to be?</w:t>
            </w:r>
          </w:p>
          <w:p w:rsidR="00F4291B" w:rsidRPr="00F4291B" w:rsidRDefault="00F4291B" w:rsidP="00F4291B">
            <w:pPr>
              <w:spacing w:after="0"/>
              <w:rPr>
                <w:rFonts w:ascii="Arial" w:eastAsia="SimSun" w:hAnsi="Arial" w:cs="Arial"/>
                <w:color w:val="000000"/>
                <w:spacing w:val="-2"/>
                <w:lang w:eastAsia="zh-CN"/>
              </w:rPr>
            </w:pPr>
          </w:p>
          <w:p w:rsidR="00F4291B" w:rsidRPr="00F4291B" w:rsidRDefault="00F4291B" w:rsidP="00F4291B">
            <w:pPr>
              <w:spacing w:after="0"/>
              <w:rPr>
                <w:rFonts w:ascii="Arial" w:eastAsia="SimSun" w:hAnsi="Arial" w:cs="Arial"/>
                <w:color w:val="000000"/>
                <w:spacing w:val="-2"/>
                <w:lang w:eastAsia="zh-CN"/>
              </w:rPr>
            </w:pPr>
            <w:r w:rsidRPr="00F4291B">
              <w:rPr>
                <w:rFonts w:ascii="Arial" w:eastAsia="SimSun" w:hAnsi="Arial" w:cs="Arial"/>
                <w:color w:val="000000"/>
                <w:spacing w:val="-2"/>
                <w:lang w:eastAsia="zh-CN"/>
              </w:rPr>
              <w:t>READ CHOICES</w:t>
            </w:r>
          </w:p>
        </w:tc>
        <w:tc>
          <w:tcPr>
            <w:tcW w:w="4050" w:type="dxa"/>
            <w:shd w:val="clear" w:color="auto" w:fill="auto"/>
          </w:tcPr>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Documented migrant = 1</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undocumented migrant = 2</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asylum Seeker = 3</w:t>
            </w: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refugee = 4</w:t>
            </w:r>
          </w:p>
          <w:p w:rsidR="00F4291B" w:rsidRPr="00F4291B" w:rsidRDefault="00F4291B" w:rsidP="00F4291B">
            <w:pP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other = 96</w:t>
            </w:r>
          </w:p>
          <w:p w:rsidR="00F4291B" w:rsidRPr="00F4291B" w:rsidRDefault="00F4291B" w:rsidP="00F4291B">
            <w:pPr>
              <w:pBdr>
                <w:bottom w:val="single" w:sz="12" w:space="1" w:color="auto"/>
              </w:pBdr>
              <w:spacing w:after="60"/>
              <w:ind w:left="144"/>
              <w:rPr>
                <w:rFonts w:ascii="Arial" w:eastAsia="SimSun" w:hAnsi="Arial" w:cs="Arial"/>
                <w:caps/>
                <w:sz w:val="18"/>
                <w:lang w:eastAsia="zh-CN"/>
              </w:rPr>
            </w:pPr>
          </w:p>
          <w:p w:rsidR="00F4291B" w:rsidRPr="00F4291B" w:rsidRDefault="00F4291B" w:rsidP="00F4291B">
            <w:pPr>
              <w:spacing w:after="60"/>
              <w:ind w:left="144"/>
              <w:rPr>
                <w:rFonts w:ascii="Arial" w:eastAsia="SimSun" w:hAnsi="Arial" w:cs="Arial"/>
                <w:caps/>
                <w:sz w:val="18"/>
                <w:lang w:eastAsia="zh-CN"/>
              </w:rPr>
            </w:pPr>
            <w:r w:rsidRPr="00F4291B">
              <w:rPr>
                <w:rFonts w:ascii="Arial" w:eastAsia="SimSun" w:hAnsi="Arial" w:cs="Arial"/>
                <w:caps/>
                <w:sz w:val="18"/>
                <w:lang w:eastAsia="zh-CN"/>
              </w:rPr>
              <w:t xml:space="preserve">                        (specify)</w:t>
            </w:r>
          </w:p>
        </w:tc>
        <w:tc>
          <w:tcPr>
            <w:tcW w:w="1170" w:type="dxa"/>
            <w:shd w:val="clear" w:color="auto" w:fill="auto"/>
          </w:tcPr>
          <w:p w:rsidR="00F4291B" w:rsidRPr="00F4291B" w:rsidRDefault="00F4291B" w:rsidP="00F4291B">
            <w:pPr>
              <w:spacing w:after="0"/>
              <w:rPr>
                <w:rFonts w:ascii="Arial" w:eastAsia="SimSun" w:hAnsi="Arial" w:cs="Arial"/>
                <w:lang w:eastAsia="zh-CN"/>
              </w:rPr>
            </w:pPr>
          </w:p>
        </w:tc>
      </w:tr>
    </w:tbl>
    <w:p w:rsidR="00F4291B" w:rsidRPr="00F4291B" w:rsidRDefault="00F4291B" w:rsidP="00F4291B">
      <w:pPr>
        <w:spacing w:after="0" w:line="240" w:lineRule="auto"/>
        <w:rPr>
          <w:rFonts w:eastAsia="SimSun"/>
          <w:sz w:val="24"/>
          <w:szCs w:val="24"/>
          <w:lang w:eastAsia="zh-CN"/>
        </w:rPr>
      </w:pPr>
    </w:p>
    <w:p w:rsidR="00F4291B" w:rsidRPr="00F4291B" w:rsidRDefault="00F4291B" w:rsidP="00F4291B">
      <w:pPr>
        <w:spacing w:after="0" w:line="240" w:lineRule="auto"/>
        <w:rPr>
          <w:rFonts w:eastAsia="SimSun"/>
          <w:sz w:val="24"/>
          <w:szCs w:val="24"/>
          <w:lang w:eastAsia="zh-CN"/>
        </w:rPr>
      </w:pPr>
    </w:p>
    <w:p w:rsidR="007B5714" w:rsidRDefault="007B5714">
      <w:pPr>
        <w:rPr>
          <w:rFonts w:ascii="Arial" w:hAnsi="Arial" w:cs="Arial"/>
        </w:rPr>
      </w:pPr>
      <w:r>
        <w:rPr>
          <w:rFonts w:ascii="Arial" w:hAnsi="Arial" w:cs="Arial"/>
        </w:rPr>
        <w:br w:type="page"/>
      </w: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7B5714" w:rsidRPr="00F4291B" w:rsidTr="005E7CA4">
        <w:trPr>
          <w:trHeight w:val="485"/>
        </w:trPr>
        <w:tc>
          <w:tcPr>
            <w:tcW w:w="10620" w:type="dxa"/>
            <w:gridSpan w:val="4"/>
            <w:shd w:val="clear" w:color="auto" w:fill="auto"/>
            <w:vAlign w:val="center"/>
          </w:tcPr>
          <w:p w:rsidR="007B5714" w:rsidRPr="00F4291B" w:rsidRDefault="007B5714" w:rsidP="007B5714">
            <w:pPr>
              <w:spacing w:after="0"/>
              <w:jc w:val="center"/>
              <w:rPr>
                <w:rFonts w:ascii="Arial" w:eastAsia="SimSun" w:hAnsi="Arial" w:cs="Arial"/>
                <w:b/>
                <w:caps/>
                <w:lang w:eastAsia="zh-CN"/>
              </w:rPr>
            </w:pPr>
            <w:r>
              <w:lastRenderedPageBreak/>
              <w:br w:type="page"/>
            </w:r>
            <w:r>
              <w:rPr>
                <w:rFonts w:ascii="Arial" w:eastAsia="SimSun" w:hAnsi="Arial" w:cs="Arial"/>
                <w:b/>
                <w:caps/>
                <w:lang w:eastAsia="zh-CN"/>
              </w:rPr>
              <w:t>END TIME</w:t>
            </w:r>
          </w:p>
        </w:tc>
      </w:tr>
      <w:tr w:rsidR="007B5714" w:rsidRPr="00F4291B" w:rsidTr="005E7CA4">
        <w:trPr>
          <w:trHeight w:val="1268"/>
        </w:trPr>
        <w:tc>
          <w:tcPr>
            <w:tcW w:w="810" w:type="dxa"/>
            <w:shd w:val="clear" w:color="auto" w:fill="auto"/>
          </w:tcPr>
          <w:p w:rsidR="007B5714" w:rsidRPr="007B5714" w:rsidRDefault="007B5714" w:rsidP="005E7CA4">
            <w:pPr>
              <w:spacing w:after="0"/>
              <w:rPr>
                <w:rFonts w:ascii="Arial" w:eastAsia="SimSun" w:hAnsi="Arial" w:cs="Arial"/>
                <w:sz w:val="18"/>
                <w:lang w:eastAsia="zh-CN"/>
              </w:rPr>
            </w:pPr>
          </w:p>
          <w:p w:rsidR="007B5714" w:rsidRPr="007B5714" w:rsidRDefault="007B5714" w:rsidP="005E7CA4">
            <w:pPr>
              <w:spacing w:after="0"/>
              <w:rPr>
                <w:rFonts w:ascii="Arial" w:eastAsia="SimSun" w:hAnsi="Arial" w:cs="Arial"/>
                <w:sz w:val="18"/>
                <w:lang w:eastAsia="zh-CN"/>
              </w:rPr>
            </w:pPr>
            <w:r>
              <w:rPr>
                <w:rFonts w:ascii="Arial" w:eastAsia="SimSun" w:hAnsi="Arial" w:cs="Arial"/>
                <w:sz w:val="18"/>
                <w:lang w:eastAsia="zh-CN"/>
              </w:rPr>
              <w:t>END</w:t>
            </w:r>
          </w:p>
        </w:tc>
        <w:tc>
          <w:tcPr>
            <w:tcW w:w="4590" w:type="dxa"/>
            <w:shd w:val="clear" w:color="auto" w:fill="auto"/>
          </w:tcPr>
          <w:p w:rsidR="007B5714" w:rsidRPr="00F4291B" w:rsidRDefault="007B5714" w:rsidP="005E7CA4">
            <w:pPr>
              <w:spacing w:after="0"/>
              <w:rPr>
                <w:rFonts w:ascii="Arial" w:eastAsia="SimSun" w:hAnsi="Arial" w:cs="Arial"/>
                <w:color w:val="000000"/>
                <w:spacing w:val="-2"/>
                <w:lang w:eastAsia="zh-CN"/>
              </w:rPr>
            </w:pPr>
          </w:p>
          <w:p w:rsidR="007B5714" w:rsidRPr="00F4291B" w:rsidRDefault="007B5714" w:rsidP="007B5714">
            <w:pPr>
              <w:spacing w:after="0"/>
              <w:rPr>
                <w:rFonts w:ascii="Arial" w:eastAsia="SimSun" w:hAnsi="Arial" w:cs="Arial"/>
                <w:lang w:eastAsia="zh-CN"/>
              </w:rPr>
            </w:pPr>
            <w:r>
              <w:rPr>
                <w:rFonts w:ascii="Arial" w:eastAsia="SimSun" w:hAnsi="Arial" w:cs="Arial"/>
                <w:color w:val="000000"/>
                <w:spacing w:val="-2"/>
                <w:lang w:eastAsia="zh-CN"/>
              </w:rPr>
              <w:t>RECORD THE END TIME</w:t>
            </w:r>
          </w:p>
        </w:tc>
        <w:tc>
          <w:tcPr>
            <w:tcW w:w="4050" w:type="dxa"/>
            <w:shd w:val="clear" w:color="auto" w:fill="auto"/>
          </w:tcPr>
          <w:p w:rsidR="007B5714" w:rsidRPr="00F4291B" w:rsidRDefault="007B5714" w:rsidP="005E7CA4">
            <w:pPr>
              <w:spacing w:after="0"/>
              <w:ind w:left="144"/>
              <w:rPr>
                <w:rFonts w:ascii="Arial" w:eastAsia="SimSun" w:hAnsi="Arial" w:cs="Arial"/>
                <w:caps/>
                <w:sz w:val="18"/>
                <w:szCs w:val="18"/>
                <w:lang w:eastAsia="zh-CN"/>
              </w:rPr>
            </w:pPr>
          </w:p>
          <w:p w:rsidR="007B5714" w:rsidRDefault="007B5714" w:rsidP="005E7CA4">
            <w:pPr>
              <w:spacing w:after="0"/>
              <w:ind w:left="144"/>
              <w:rPr>
                <w:rFonts w:ascii="Arial" w:eastAsia="SimSun" w:hAnsi="Arial" w:cs="Arial"/>
                <w:caps/>
                <w:sz w:val="18"/>
                <w:szCs w:val="18"/>
                <w:lang w:eastAsia="zh-CN"/>
              </w:rPr>
            </w:pPr>
            <w:r>
              <w:rPr>
                <w:rFonts w:ascii="Arial" w:eastAsia="SimSun" w:hAnsi="Arial" w:cs="Arial"/>
                <w:caps/>
                <w:sz w:val="18"/>
                <w:szCs w:val="18"/>
                <w:lang w:eastAsia="zh-CN"/>
              </w:rPr>
              <w:t>HOUR ____  ____</w:t>
            </w:r>
          </w:p>
          <w:p w:rsidR="007B5714" w:rsidRDefault="007B5714" w:rsidP="005E7CA4">
            <w:pPr>
              <w:spacing w:after="0"/>
              <w:ind w:left="144"/>
              <w:rPr>
                <w:rFonts w:ascii="Arial" w:eastAsia="SimSun" w:hAnsi="Arial" w:cs="Arial"/>
                <w:caps/>
                <w:sz w:val="18"/>
                <w:szCs w:val="18"/>
                <w:lang w:eastAsia="zh-CN"/>
              </w:rPr>
            </w:pPr>
          </w:p>
          <w:p w:rsidR="007B5714" w:rsidRPr="00F4291B" w:rsidRDefault="007B5714" w:rsidP="005E7CA4">
            <w:pPr>
              <w:spacing w:after="0"/>
              <w:ind w:left="144"/>
              <w:rPr>
                <w:rFonts w:ascii="Arial" w:eastAsia="SimSun" w:hAnsi="Arial" w:cs="Arial"/>
                <w:caps/>
                <w:sz w:val="18"/>
                <w:szCs w:val="18"/>
                <w:lang w:eastAsia="zh-CN"/>
              </w:rPr>
            </w:pPr>
            <w:r>
              <w:rPr>
                <w:rFonts w:ascii="Arial" w:eastAsia="SimSun" w:hAnsi="Arial" w:cs="Arial"/>
                <w:caps/>
                <w:sz w:val="18"/>
                <w:szCs w:val="18"/>
                <w:lang w:eastAsia="zh-CN"/>
              </w:rPr>
              <w:t>MINUTES  ____  ____</w:t>
            </w:r>
          </w:p>
        </w:tc>
        <w:tc>
          <w:tcPr>
            <w:tcW w:w="1170" w:type="dxa"/>
            <w:shd w:val="clear" w:color="auto" w:fill="auto"/>
          </w:tcPr>
          <w:p w:rsidR="007B5714" w:rsidRPr="00F4291B" w:rsidRDefault="007B5714" w:rsidP="005E7CA4">
            <w:pPr>
              <w:spacing w:after="0"/>
              <w:rPr>
                <w:rFonts w:ascii="Arial" w:eastAsia="SimSun" w:hAnsi="Arial" w:cs="Arial"/>
                <w:lang w:eastAsia="zh-CN"/>
              </w:rPr>
            </w:pPr>
          </w:p>
        </w:tc>
      </w:tr>
    </w:tbl>
    <w:p w:rsidR="00F4291B" w:rsidRDefault="00F4291B" w:rsidP="003B2C87">
      <w:pPr>
        <w:spacing w:after="0"/>
        <w:jc w:val="both"/>
        <w:rPr>
          <w:rFonts w:ascii="Arial" w:hAnsi="Arial" w:cs="Arial"/>
        </w:rPr>
      </w:pPr>
    </w:p>
    <w:p w:rsidR="00C36B30" w:rsidRDefault="00C36B30" w:rsidP="003B2C87">
      <w:pPr>
        <w:spacing w:after="0"/>
        <w:jc w:val="both"/>
        <w:rPr>
          <w:rFonts w:ascii="Arial" w:hAnsi="Arial" w:cs="Arial"/>
        </w:rPr>
      </w:pPr>
    </w:p>
    <w:p w:rsidR="00C36B30" w:rsidRDefault="00C36B30" w:rsidP="003B2C87">
      <w:pPr>
        <w:spacing w:after="0"/>
        <w:jc w:val="both"/>
        <w:rPr>
          <w:rFonts w:ascii="Arial" w:hAnsi="Arial" w:cs="Arial"/>
        </w:rPr>
      </w:pPr>
    </w:p>
    <w:p w:rsidR="00C36B30" w:rsidRDefault="00C36B30" w:rsidP="00C36B30">
      <w:pPr>
        <w:spacing w:after="0"/>
        <w:ind w:left="-900"/>
        <w:rPr>
          <w:rFonts w:ascii="Arial" w:hAnsi="Arial" w:cs="Arial"/>
        </w:rPr>
      </w:pPr>
      <w:r>
        <w:rPr>
          <w:rFonts w:ascii="Arial" w:hAnsi="Arial" w:cs="Arial"/>
        </w:rPr>
        <w:t>INTERVIEWER OBSERVATIONS:</w:t>
      </w:r>
    </w:p>
    <w:p w:rsidR="00C36B30" w:rsidRDefault="00C36B30" w:rsidP="00C36B30">
      <w:pPr>
        <w:spacing w:after="0"/>
        <w:ind w:left="-900"/>
        <w:rPr>
          <w:rFonts w:ascii="Arial" w:hAnsi="Arial" w:cs="Arial"/>
        </w:rPr>
      </w:pPr>
      <w:r>
        <w:rPr>
          <w:rFonts w:ascii="Arial" w:hAnsi="Arial" w:cs="Arial"/>
        </w:rPr>
        <w:t>TO BE COMPLETED AFTER THE INTERVIEW:</w:t>
      </w:r>
    </w:p>
    <w:p w:rsidR="00C36B30" w:rsidRDefault="00C36B30" w:rsidP="00C36B30">
      <w:pPr>
        <w:spacing w:after="0"/>
        <w:ind w:left="-900"/>
        <w:rPr>
          <w:rFonts w:ascii="Arial" w:hAnsi="Arial" w:cs="Arial"/>
        </w:rPr>
      </w:pPr>
    </w:p>
    <w:p w:rsidR="00C36B30" w:rsidRDefault="00C36B30" w:rsidP="00C36B30">
      <w:pPr>
        <w:spacing w:after="0"/>
        <w:ind w:left="-900"/>
        <w:rPr>
          <w:rFonts w:ascii="Arial" w:hAnsi="Arial" w:cs="Arial"/>
        </w:rPr>
      </w:pPr>
    </w:p>
    <w:p w:rsidR="00C36B30" w:rsidRDefault="00C36B30" w:rsidP="00C36B30">
      <w:pPr>
        <w:spacing w:after="0"/>
        <w:ind w:left="-900"/>
        <w:rPr>
          <w:rFonts w:ascii="Arial" w:hAnsi="Arial" w:cs="Arial"/>
        </w:rPr>
      </w:pPr>
      <w:r>
        <w:rPr>
          <w:rFonts w:ascii="Arial" w:hAnsi="Arial" w:cs="Arial"/>
        </w:rPr>
        <w:t xml:space="preserve">COMMENTS ABOUT RESPONDENT: </w:t>
      </w:r>
    </w:p>
    <w:p w:rsidR="00C36B30" w:rsidRDefault="00C36B30" w:rsidP="00C36B30">
      <w:pPr>
        <w:spacing w:after="0"/>
        <w:ind w:left="-900"/>
        <w:rPr>
          <w:rFonts w:ascii="Arial" w:hAnsi="Arial" w:cs="Arial"/>
        </w:rPr>
      </w:pPr>
    </w:p>
    <w:p w:rsidR="00C36B30" w:rsidRDefault="00C36B30" w:rsidP="00C36B30">
      <w:pPr>
        <w:spacing w:after="0" w:line="480" w:lineRule="auto"/>
        <w:ind w:left="-90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6B30" w:rsidRDefault="00C36B30" w:rsidP="00C36B30">
      <w:pPr>
        <w:spacing w:after="0" w:line="480" w:lineRule="auto"/>
        <w:ind w:left="-900"/>
        <w:rPr>
          <w:rFonts w:ascii="Arial" w:hAnsi="Arial" w:cs="Arial"/>
        </w:rPr>
      </w:pPr>
    </w:p>
    <w:p w:rsidR="00C36B30" w:rsidRDefault="00C36B30" w:rsidP="00C36B30">
      <w:pPr>
        <w:spacing w:after="0"/>
        <w:ind w:left="-900"/>
        <w:rPr>
          <w:rFonts w:ascii="Arial" w:hAnsi="Arial" w:cs="Arial"/>
        </w:rPr>
      </w:pPr>
      <w:r>
        <w:rPr>
          <w:rFonts w:ascii="Arial" w:hAnsi="Arial" w:cs="Arial"/>
        </w:rPr>
        <w:t xml:space="preserve">COMMENTS ABOUT SPECIFIC QUESTIONS: </w:t>
      </w:r>
    </w:p>
    <w:p w:rsidR="00C36B30" w:rsidRDefault="00C36B30" w:rsidP="00C36B30">
      <w:pPr>
        <w:spacing w:after="0"/>
        <w:ind w:left="-900"/>
        <w:rPr>
          <w:rFonts w:ascii="Arial" w:hAnsi="Arial" w:cs="Arial"/>
        </w:rPr>
      </w:pPr>
    </w:p>
    <w:p w:rsidR="00C36B30" w:rsidRPr="00F4291B" w:rsidRDefault="00C36B30" w:rsidP="00C36B30">
      <w:pPr>
        <w:spacing w:after="0" w:line="480" w:lineRule="auto"/>
        <w:ind w:left="-90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6B30" w:rsidRDefault="00C36B30" w:rsidP="00C36B30">
      <w:pPr>
        <w:spacing w:after="0" w:line="480" w:lineRule="auto"/>
        <w:ind w:left="-900"/>
        <w:rPr>
          <w:rFonts w:ascii="Arial" w:hAnsi="Arial" w:cs="Arial"/>
        </w:rPr>
      </w:pPr>
    </w:p>
    <w:p w:rsidR="00C36B30" w:rsidRDefault="00C36B30" w:rsidP="00C36B30">
      <w:pPr>
        <w:spacing w:after="0"/>
        <w:ind w:left="-900"/>
        <w:rPr>
          <w:rFonts w:ascii="Arial" w:hAnsi="Arial" w:cs="Arial"/>
        </w:rPr>
      </w:pPr>
      <w:r>
        <w:rPr>
          <w:rFonts w:ascii="Arial" w:hAnsi="Arial" w:cs="Arial"/>
        </w:rPr>
        <w:t xml:space="preserve">GENERALS QUESTIONS: </w:t>
      </w:r>
    </w:p>
    <w:p w:rsidR="00C36B30" w:rsidRDefault="00C36B30" w:rsidP="00C36B30">
      <w:pPr>
        <w:spacing w:after="0"/>
        <w:ind w:left="-900"/>
        <w:rPr>
          <w:rFonts w:ascii="Arial" w:hAnsi="Arial" w:cs="Arial"/>
        </w:rPr>
      </w:pPr>
    </w:p>
    <w:p w:rsidR="00C36B30" w:rsidRPr="00F4291B" w:rsidRDefault="00C36B30" w:rsidP="00C36B30">
      <w:pPr>
        <w:spacing w:after="0" w:line="480" w:lineRule="auto"/>
        <w:ind w:left="-90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6B30" w:rsidRPr="00F4291B" w:rsidRDefault="00C36B30" w:rsidP="00C36B30">
      <w:pPr>
        <w:spacing w:after="0" w:line="480" w:lineRule="auto"/>
        <w:ind w:left="-900"/>
        <w:rPr>
          <w:rFonts w:ascii="Arial" w:hAnsi="Arial" w:cs="Arial"/>
        </w:rPr>
      </w:pPr>
    </w:p>
    <w:p w:rsidR="00C36B30" w:rsidRPr="00F4291B" w:rsidRDefault="00C36B30" w:rsidP="00C36B30">
      <w:pPr>
        <w:spacing w:after="0" w:line="480" w:lineRule="auto"/>
        <w:ind w:left="-900"/>
        <w:rPr>
          <w:rFonts w:ascii="Arial" w:hAnsi="Arial" w:cs="Arial"/>
        </w:rPr>
      </w:pPr>
    </w:p>
    <w:sectPr w:rsidR="00C36B30" w:rsidRPr="00F4291B" w:rsidSect="00F5423A">
      <w:type w:val="continuous"/>
      <w:pgSz w:w="11909" w:h="16834" w:code="9"/>
      <w:pgMar w:top="1440" w:right="1440" w:bottom="1440" w:left="1440" w:header="288"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5C2" w:rsidRDefault="009D75C2" w:rsidP="005C7753">
      <w:pPr>
        <w:spacing w:after="0" w:line="240" w:lineRule="auto"/>
      </w:pPr>
      <w:r>
        <w:separator/>
      </w:r>
    </w:p>
  </w:endnote>
  <w:endnote w:type="continuationSeparator" w:id="0">
    <w:p w:rsidR="009D75C2" w:rsidRDefault="009D75C2" w:rsidP="005C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7A3" w:rsidRDefault="000617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7A3" w:rsidRDefault="000617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7A3" w:rsidRDefault="000617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rPr>
      <w:id w:val="2104836317"/>
      <w:docPartObj>
        <w:docPartGallery w:val="Page Numbers (Bottom of Page)"/>
        <w:docPartUnique/>
      </w:docPartObj>
    </w:sdtPr>
    <w:sdtEndPr>
      <w:rPr>
        <w:rFonts w:ascii="Arial" w:hAnsi="Arial" w:cs="Arial"/>
        <w:noProof/>
        <w:sz w:val="20"/>
      </w:rPr>
    </w:sdtEndPr>
    <w:sdtContent>
      <w:p w:rsidR="0015078C" w:rsidRPr="00580A1B" w:rsidRDefault="00427DC1">
        <w:pPr>
          <w:pStyle w:val="Footer"/>
          <w:jc w:val="center"/>
          <w:rPr>
            <w:rFonts w:ascii="Arial" w:hAnsi="Arial" w:cs="Arial"/>
          </w:rPr>
        </w:pPr>
        <w:r w:rsidRPr="00580A1B">
          <w:rPr>
            <w:sz w:val="24"/>
          </w:rPr>
          <w:t xml:space="preserve"> </w:t>
        </w:r>
        <w:r w:rsidR="0015078C" w:rsidRPr="00580A1B">
          <w:rPr>
            <w:rFonts w:ascii="Arial" w:hAnsi="Arial" w:cs="Arial"/>
          </w:rPr>
          <w:fldChar w:fldCharType="begin"/>
        </w:r>
        <w:r w:rsidR="0015078C" w:rsidRPr="00580A1B">
          <w:rPr>
            <w:rFonts w:ascii="Arial" w:hAnsi="Arial" w:cs="Arial"/>
          </w:rPr>
          <w:instrText xml:space="preserve"> PAGE   \* MERGEFORMAT </w:instrText>
        </w:r>
        <w:r w:rsidR="0015078C" w:rsidRPr="00580A1B">
          <w:rPr>
            <w:rFonts w:ascii="Arial" w:hAnsi="Arial" w:cs="Arial"/>
          </w:rPr>
          <w:fldChar w:fldCharType="separate"/>
        </w:r>
        <w:r w:rsidR="007F09A6">
          <w:rPr>
            <w:rFonts w:ascii="Arial" w:hAnsi="Arial" w:cs="Arial"/>
            <w:noProof/>
          </w:rPr>
          <w:t>2</w:t>
        </w:r>
        <w:r w:rsidR="0015078C" w:rsidRPr="00580A1B">
          <w:rPr>
            <w:rFonts w:ascii="Arial" w:hAnsi="Arial" w:cs="Arial"/>
            <w:noProof/>
          </w:rPr>
          <w:fldChar w:fldCharType="end"/>
        </w:r>
        <w:r w:rsidRPr="00580A1B">
          <w:rPr>
            <w:rFonts w:ascii="Arial" w:hAnsi="Arial" w:cs="Arial"/>
            <w:noProof/>
          </w:rPr>
          <w:t xml:space="preserve"> MALE</w:t>
        </w:r>
      </w:p>
    </w:sdtContent>
  </w:sdt>
  <w:p w:rsidR="00F4291B" w:rsidRDefault="00F4291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F4291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F42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5C2" w:rsidRDefault="009D75C2" w:rsidP="005C7753">
      <w:pPr>
        <w:spacing w:after="0" w:line="240" w:lineRule="auto"/>
      </w:pPr>
      <w:r>
        <w:separator/>
      </w:r>
    </w:p>
  </w:footnote>
  <w:footnote w:type="continuationSeparator" w:id="0">
    <w:p w:rsidR="009D75C2" w:rsidRDefault="009D75C2" w:rsidP="005C77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7A3" w:rsidRDefault="000617A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F4291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F4291B">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3510"/>
      <w:gridCol w:w="2100"/>
      <w:gridCol w:w="2100"/>
      <w:gridCol w:w="2100"/>
    </w:tblGrid>
    <w:tr w:rsidR="00F4291B" w:rsidRPr="007956C2" w:rsidTr="00F4291B">
      <w:trPr>
        <w:trHeight w:val="440"/>
      </w:trPr>
      <w:tc>
        <w:tcPr>
          <w:tcW w:w="10620" w:type="dxa"/>
          <w:gridSpan w:val="5"/>
          <w:shd w:val="clear" w:color="auto" w:fill="auto"/>
          <w:vAlign w:val="center"/>
        </w:tcPr>
        <w:p w:rsidR="00F4291B" w:rsidRPr="007956C2" w:rsidRDefault="00F4291B" w:rsidP="006B4B73">
          <w:pPr>
            <w:spacing w:after="0"/>
            <w:jc w:val="center"/>
            <w:rPr>
              <w:rFonts w:ascii="Arial" w:hAnsi="Arial" w:cs="Arial"/>
              <w:b/>
            </w:rPr>
          </w:pPr>
          <w:r w:rsidRPr="007956C2">
            <w:rPr>
              <w:rFonts w:ascii="Arial" w:hAnsi="Arial" w:cs="Arial"/>
              <w:b/>
            </w:rPr>
            <w:t xml:space="preserve">KAIS II </w:t>
          </w:r>
          <w:r>
            <w:rPr>
              <w:rFonts w:ascii="Arial" w:hAnsi="Arial" w:cs="Arial"/>
              <w:b/>
            </w:rPr>
            <w:t>INDIVIDUAL MALE</w:t>
          </w:r>
        </w:p>
      </w:tc>
    </w:tr>
    <w:tr w:rsidR="00F4291B" w:rsidRPr="00DC3E3F" w:rsidTr="00F4291B">
      <w:trPr>
        <w:trHeight w:val="620"/>
      </w:trPr>
      <w:tc>
        <w:tcPr>
          <w:tcW w:w="810" w:type="dxa"/>
          <w:shd w:val="clear" w:color="auto" w:fill="auto"/>
          <w:vAlign w:val="center"/>
        </w:tcPr>
        <w:p w:rsidR="00F4291B" w:rsidRPr="001C2ECA" w:rsidRDefault="00F4291B" w:rsidP="006B4B73">
          <w:pPr>
            <w:pStyle w:val="Header"/>
            <w:rPr>
              <w:rFonts w:ascii="Arial" w:hAnsi="Arial" w:cs="Arial"/>
              <w:b/>
            </w:rPr>
          </w:pPr>
          <w:r w:rsidRPr="001C2ECA">
            <w:rPr>
              <w:rFonts w:ascii="Arial" w:hAnsi="Arial" w:cs="Arial"/>
              <w:b/>
            </w:rPr>
            <w:t>NO.</w:t>
          </w:r>
        </w:p>
      </w:tc>
      <w:tc>
        <w:tcPr>
          <w:tcW w:w="3510" w:type="dxa"/>
          <w:shd w:val="clear" w:color="auto" w:fill="auto"/>
          <w:vAlign w:val="center"/>
        </w:tcPr>
        <w:p w:rsidR="00F4291B" w:rsidRPr="00DC3E3F" w:rsidRDefault="00F4291B" w:rsidP="006B4B73">
          <w:pPr>
            <w:spacing w:after="0"/>
            <w:jc w:val="center"/>
            <w:rPr>
              <w:rFonts w:ascii="Arial" w:hAnsi="Arial" w:cs="Arial"/>
              <w:b/>
              <w:caps/>
            </w:rPr>
          </w:pPr>
          <w:r w:rsidRPr="00DC3E3F">
            <w:rPr>
              <w:rFonts w:ascii="Arial" w:hAnsi="Arial" w:cs="Arial"/>
              <w:b/>
              <w:caps/>
            </w:rPr>
            <w:t>questions and filters</w:t>
          </w:r>
        </w:p>
      </w:tc>
      <w:tc>
        <w:tcPr>
          <w:tcW w:w="2100" w:type="dxa"/>
          <w:shd w:val="clear" w:color="auto" w:fill="auto"/>
          <w:vAlign w:val="center"/>
        </w:tcPr>
        <w:p w:rsidR="00F4291B" w:rsidRPr="001C2ECA" w:rsidRDefault="00F4291B" w:rsidP="006B4B73">
          <w:pPr>
            <w:pStyle w:val="Header"/>
            <w:jc w:val="center"/>
            <w:rPr>
              <w:rFonts w:ascii="Arial" w:hAnsi="Arial" w:cs="Arial"/>
              <w:b/>
              <w:caps/>
            </w:rPr>
          </w:pPr>
          <w:r w:rsidRPr="001C2ECA">
            <w:rPr>
              <w:rFonts w:ascii="Arial" w:hAnsi="Arial" w:cs="Arial"/>
              <w:b/>
              <w:caps/>
            </w:rPr>
            <w:t>Last sexual partner</w:t>
          </w:r>
        </w:p>
      </w:tc>
      <w:tc>
        <w:tcPr>
          <w:tcW w:w="2100" w:type="dxa"/>
          <w:shd w:val="clear" w:color="auto" w:fill="auto"/>
          <w:vAlign w:val="center"/>
        </w:tcPr>
        <w:p w:rsidR="00F4291B" w:rsidRPr="001C2ECA" w:rsidRDefault="00F4291B" w:rsidP="006B4B73">
          <w:pPr>
            <w:pStyle w:val="Header"/>
            <w:jc w:val="center"/>
            <w:rPr>
              <w:rFonts w:ascii="Arial" w:hAnsi="Arial" w:cs="Arial"/>
              <w:b/>
              <w:caps/>
            </w:rPr>
          </w:pPr>
          <w:r w:rsidRPr="001C2ECA">
            <w:rPr>
              <w:rFonts w:ascii="Arial" w:hAnsi="Arial" w:cs="Arial"/>
              <w:b/>
              <w:caps/>
            </w:rPr>
            <w:t>second-to-last partner</w:t>
          </w:r>
        </w:p>
      </w:tc>
      <w:tc>
        <w:tcPr>
          <w:tcW w:w="2100" w:type="dxa"/>
          <w:shd w:val="clear" w:color="auto" w:fill="auto"/>
          <w:vAlign w:val="center"/>
        </w:tcPr>
        <w:p w:rsidR="00F4291B" w:rsidRPr="001C2ECA" w:rsidRDefault="00F4291B" w:rsidP="006B4B73">
          <w:pPr>
            <w:pStyle w:val="Header"/>
            <w:jc w:val="center"/>
            <w:rPr>
              <w:rFonts w:ascii="Arial" w:hAnsi="Arial" w:cs="Arial"/>
              <w:b/>
              <w:caps/>
            </w:rPr>
          </w:pPr>
          <w:r w:rsidRPr="001C2ECA">
            <w:rPr>
              <w:rFonts w:ascii="Arial" w:hAnsi="Arial" w:cs="Arial"/>
              <w:b/>
              <w:caps/>
            </w:rPr>
            <w:t>third to last sexual partner</w:t>
          </w:r>
        </w:p>
      </w:tc>
    </w:tr>
  </w:tbl>
  <w:p w:rsidR="00F4291B" w:rsidRPr="00225F45" w:rsidRDefault="00F4291B" w:rsidP="00F4291B">
    <w:pPr>
      <w:pStyle w:val="Header"/>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F4291B">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7" type="#_x0000_t136" style="position:absolute;margin-left:0;margin-top:0;width:454.5pt;height:181.8pt;rotation:315;z-index:-25164800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F4291B" w:rsidRPr="007956C2" w:rsidTr="00F4291B">
      <w:trPr>
        <w:trHeight w:val="440"/>
      </w:trPr>
      <w:tc>
        <w:tcPr>
          <w:tcW w:w="10620" w:type="dxa"/>
          <w:gridSpan w:val="4"/>
          <w:shd w:val="clear" w:color="auto" w:fill="auto"/>
          <w:vAlign w:val="center"/>
        </w:tcPr>
        <w:p w:rsidR="00F4291B" w:rsidRPr="007956C2" w:rsidRDefault="009D75C2" w:rsidP="007F7F63">
          <w:pPr>
            <w:spacing w:after="0"/>
            <w:jc w:val="center"/>
            <w:rPr>
              <w:rFonts w:ascii="Arial" w:hAnsi="Arial" w:cs="Arial"/>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9" type="#_x0000_t136" style="position:absolute;left:0;text-align:left;margin-left:0;margin-top:0;width:454.5pt;height:181.8pt;rotation:315;z-index:-2516459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F4291B" w:rsidRPr="007956C2">
            <w:rPr>
              <w:rFonts w:ascii="Arial" w:hAnsi="Arial" w:cs="Arial"/>
              <w:b/>
            </w:rPr>
            <w:t xml:space="preserve">KAIS II </w:t>
          </w:r>
          <w:r w:rsidR="00F4291B">
            <w:rPr>
              <w:rFonts w:ascii="Arial" w:hAnsi="Arial" w:cs="Arial"/>
              <w:b/>
            </w:rPr>
            <w:t>INDIVIDUAL MALE</w:t>
          </w:r>
        </w:p>
      </w:tc>
    </w:tr>
    <w:tr w:rsidR="00F4291B" w:rsidRPr="006633A6" w:rsidTr="00F4291B">
      <w:trPr>
        <w:trHeight w:val="431"/>
      </w:trPr>
      <w:tc>
        <w:tcPr>
          <w:tcW w:w="81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F4291B" w:rsidRPr="006633A6" w:rsidRDefault="00F4291B" w:rsidP="007F7F63">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SKIP</w:t>
          </w:r>
        </w:p>
      </w:tc>
    </w:tr>
  </w:tbl>
  <w:p w:rsidR="00F4291B" w:rsidRPr="00225F45" w:rsidRDefault="00F4291B" w:rsidP="00F4291B">
    <w:pPr>
      <w:pStyle w:val="Header"/>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5" type="#_x0000_t136" style="position:absolute;margin-left:0;margin-top:0;width:454.5pt;height:181.8pt;rotation:315;z-index:-2516500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4" type="#_x0000_t136" style="position:absolute;margin-left:0;margin-top:0;width:454.5pt;height:181.8pt;rotation:315;z-index:-2516408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F4291B" w:rsidRPr="007956C2" w:rsidTr="00F4291B">
      <w:trPr>
        <w:trHeight w:val="440"/>
      </w:trPr>
      <w:tc>
        <w:tcPr>
          <w:tcW w:w="10620" w:type="dxa"/>
          <w:gridSpan w:val="4"/>
          <w:shd w:val="clear" w:color="auto" w:fill="auto"/>
          <w:vAlign w:val="center"/>
        </w:tcPr>
        <w:p w:rsidR="00F4291B" w:rsidRPr="007956C2" w:rsidRDefault="009D75C2" w:rsidP="007F7F63">
          <w:pPr>
            <w:spacing w:after="0"/>
            <w:jc w:val="center"/>
            <w:rPr>
              <w:rFonts w:ascii="Arial" w:hAnsi="Arial" w:cs="Arial"/>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5" type="#_x0000_t136" style="position:absolute;left:0;text-align:left;margin-left:0;margin-top:0;width:454.5pt;height:181.8pt;rotation:315;z-index:-25163980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F4291B" w:rsidRPr="007956C2">
            <w:rPr>
              <w:rFonts w:ascii="Arial" w:hAnsi="Arial" w:cs="Arial"/>
              <w:b/>
            </w:rPr>
            <w:t xml:space="preserve">KAIS II </w:t>
          </w:r>
          <w:r w:rsidR="00F4291B">
            <w:rPr>
              <w:rFonts w:ascii="Arial" w:hAnsi="Arial" w:cs="Arial"/>
              <w:b/>
            </w:rPr>
            <w:t>INDIVIDUAL MALE</w:t>
          </w:r>
        </w:p>
      </w:tc>
    </w:tr>
    <w:tr w:rsidR="00F4291B" w:rsidRPr="006633A6" w:rsidTr="00F4291B">
      <w:trPr>
        <w:trHeight w:val="431"/>
      </w:trPr>
      <w:tc>
        <w:tcPr>
          <w:tcW w:w="81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F4291B" w:rsidRPr="006633A6" w:rsidRDefault="00F4291B" w:rsidP="007F7F63">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SKIP</w:t>
          </w:r>
        </w:p>
      </w:tc>
    </w:tr>
  </w:tbl>
  <w:p w:rsidR="00F4291B" w:rsidRPr="00225F45" w:rsidRDefault="00F4291B" w:rsidP="00F4291B">
    <w:pPr>
      <w:pStyle w:val="Header"/>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3" type="#_x0000_t136" style="position:absolute;margin-left:0;margin-top:0;width:454.5pt;height:181.8pt;rotation:315;z-index:-25164185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Pr="00225F45" w:rsidRDefault="00F4291B" w:rsidP="00BB69EA">
    <w:pPr>
      <w:pStyle w:val="Header"/>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7" type="#_x0000_t136" style="position:absolute;margin-left:0;margin-top:0;width:454.5pt;height:181.8pt;rotation:315;z-index:-25163776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F4291B" w:rsidRPr="007956C2" w:rsidTr="00F4291B">
      <w:trPr>
        <w:trHeight w:val="440"/>
      </w:trPr>
      <w:tc>
        <w:tcPr>
          <w:tcW w:w="10620" w:type="dxa"/>
          <w:gridSpan w:val="4"/>
          <w:shd w:val="clear" w:color="auto" w:fill="auto"/>
          <w:vAlign w:val="center"/>
        </w:tcPr>
        <w:p w:rsidR="00F4291B" w:rsidRPr="007956C2" w:rsidRDefault="009D75C2" w:rsidP="007F7F63">
          <w:pPr>
            <w:spacing w:after="0"/>
            <w:jc w:val="center"/>
            <w:rPr>
              <w:rFonts w:ascii="Arial" w:hAnsi="Arial" w:cs="Arial"/>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8" type="#_x0000_t136" style="position:absolute;left:0;text-align:left;margin-left:0;margin-top:0;width:454.5pt;height:181.8pt;rotation:315;z-index:-2516367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F4291B" w:rsidRPr="007956C2">
            <w:rPr>
              <w:rFonts w:ascii="Arial" w:hAnsi="Arial" w:cs="Arial"/>
              <w:b/>
            </w:rPr>
            <w:t xml:space="preserve">KAIS II </w:t>
          </w:r>
          <w:r w:rsidR="00F4291B">
            <w:rPr>
              <w:rFonts w:ascii="Arial" w:hAnsi="Arial" w:cs="Arial"/>
              <w:b/>
            </w:rPr>
            <w:t>INDIVIDUAL MALE</w:t>
          </w:r>
        </w:p>
      </w:tc>
    </w:tr>
    <w:tr w:rsidR="00F4291B" w:rsidRPr="006633A6" w:rsidTr="00F4291B">
      <w:trPr>
        <w:trHeight w:val="431"/>
      </w:trPr>
      <w:tc>
        <w:tcPr>
          <w:tcW w:w="81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F4291B" w:rsidRPr="006633A6" w:rsidRDefault="00F4291B" w:rsidP="007F7F63">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SKIP</w:t>
          </w:r>
        </w:p>
      </w:tc>
    </w:tr>
  </w:tbl>
  <w:p w:rsidR="00F4291B" w:rsidRPr="00225F45" w:rsidRDefault="00F4291B" w:rsidP="00F4291B">
    <w:pPr>
      <w:pStyle w:val="Header"/>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6" type="#_x0000_t136" style="position:absolute;margin-left:0;margin-top:0;width:454.5pt;height:181.8pt;rotation:315;z-index:-2516387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0" type="#_x0000_t136" style="position:absolute;margin-left:0;margin-top:0;width:454.5pt;height:181.8pt;rotation:315;z-index:-2516346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F4291B" w:rsidRPr="007956C2" w:rsidTr="00F4291B">
      <w:trPr>
        <w:trHeight w:val="440"/>
      </w:trPr>
      <w:tc>
        <w:tcPr>
          <w:tcW w:w="10620" w:type="dxa"/>
          <w:gridSpan w:val="4"/>
          <w:shd w:val="clear" w:color="auto" w:fill="auto"/>
          <w:vAlign w:val="center"/>
        </w:tcPr>
        <w:p w:rsidR="00F4291B" w:rsidRPr="007956C2" w:rsidRDefault="009D75C2" w:rsidP="007F7F63">
          <w:pPr>
            <w:spacing w:after="0"/>
            <w:jc w:val="center"/>
            <w:rPr>
              <w:rFonts w:ascii="Arial" w:hAnsi="Arial" w:cs="Arial"/>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1" type="#_x0000_t136" style="position:absolute;left:0;text-align:left;margin-left:0;margin-top:0;width:454.5pt;height:181.8pt;rotation:315;z-index:-2516336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F4291B" w:rsidRPr="007956C2">
            <w:rPr>
              <w:rFonts w:ascii="Arial" w:hAnsi="Arial" w:cs="Arial"/>
              <w:b/>
            </w:rPr>
            <w:t xml:space="preserve">KAIS II </w:t>
          </w:r>
          <w:r w:rsidR="00F4291B">
            <w:rPr>
              <w:rFonts w:ascii="Arial" w:hAnsi="Arial" w:cs="Arial"/>
              <w:b/>
            </w:rPr>
            <w:t>INDIVIDUAL MALE</w:t>
          </w:r>
        </w:p>
      </w:tc>
    </w:tr>
    <w:tr w:rsidR="00F4291B" w:rsidRPr="006633A6" w:rsidTr="00F4291B">
      <w:trPr>
        <w:trHeight w:val="431"/>
      </w:trPr>
      <w:tc>
        <w:tcPr>
          <w:tcW w:w="81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F4291B" w:rsidRPr="006633A6" w:rsidRDefault="00F4291B" w:rsidP="007F7F63">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SKIP</w:t>
          </w:r>
        </w:p>
      </w:tc>
    </w:tr>
  </w:tbl>
  <w:p w:rsidR="00F4291B" w:rsidRPr="00225F45" w:rsidRDefault="00F4291B" w:rsidP="00F4291B">
    <w:pPr>
      <w:pStyle w:val="Header"/>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9" type="#_x0000_t136" style="position:absolute;margin-left:0;margin-top:0;width:454.5pt;height:181.8pt;rotation:315;z-index:-25163571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3" type="#_x0000_t136" style="position:absolute;margin-left:0;margin-top:0;width:454.5pt;height:181.8pt;rotation:315;z-index:-2516316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F4291B" w:rsidRPr="007956C2" w:rsidTr="00F4291B">
      <w:trPr>
        <w:trHeight w:val="440"/>
      </w:trPr>
      <w:tc>
        <w:tcPr>
          <w:tcW w:w="10620" w:type="dxa"/>
          <w:gridSpan w:val="4"/>
          <w:shd w:val="clear" w:color="auto" w:fill="auto"/>
          <w:vAlign w:val="center"/>
        </w:tcPr>
        <w:p w:rsidR="00F4291B" w:rsidRPr="007956C2" w:rsidRDefault="009D75C2" w:rsidP="007F7F63">
          <w:pPr>
            <w:spacing w:after="0"/>
            <w:jc w:val="center"/>
            <w:rPr>
              <w:rFonts w:ascii="Arial" w:hAnsi="Arial" w:cs="Arial"/>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4" type="#_x0000_t136" style="position:absolute;left:0;text-align:left;margin-left:0;margin-top:0;width:454.5pt;height:181.8pt;rotation:315;z-index:-2516305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F4291B" w:rsidRPr="007956C2">
            <w:rPr>
              <w:rFonts w:ascii="Arial" w:hAnsi="Arial" w:cs="Arial"/>
              <w:b/>
            </w:rPr>
            <w:t xml:space="preserve">KAIS II </w:t>
          </w:r>
          <w:r w:rsidR="00F4291B">
            <w:rPr>
              <w:rFonts w:ascii="Arial" w:hAnsi="Arial" w:cs="Arial"/>
              <w:b/>
            </w:rPr>
            <w:t>INDIVIDUAL MALE</w:t>
          </w:r>
        </w:p>
      </w:tc>
    </w:tr>
    <w:tr w:rsidR="00F4291B" w:rsidRPr="006633A6" w:rsidTr="00F4291B">
      <w:trPr>
        <w:trHeight w:val="431"/>
      </w:trPr>
      <w:tc>
        <w:tcPr>
          <w:tcW w:w="81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F4291B" w:rsidRPr="006633A6" w:rsidRDefault="00F4291B" w:rsidP="007F7F63">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SKIP</w:t>
          </w:r>
        </w:p>
      </w:tc>
    </w:tr>
  </w:tbl>
  <w:p w:rsidR="00F4291B" w:rsidRPr="00225F45" w:rsidRDefault="00F4291B" w:rsidP="00F4291B">
    <w:pPr>
      <w:pStyle w:val="Header"/>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2" type="#_x0000_t136" style="position:absolute;margin-left:0;margin-top:0;width:454.5pt;height:181.8pt;rotation:315;z-index:-2516326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6" type="#_x0000_t136" style="position:absolute;margin-left:0;margin-top:0;width:454.5pt;height:181.8pt;rotation:315;z-index:-2516285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7A3" w:rsidRDefault="000617A3">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F4291B" w:rsidRPr="007956C2" w:rsidTr="00F4291B">
      <w:trPr>
        <w:trHeight w:val="440"/>
      </w:trPr>
      <w:tc>
        <w:tcPr>
          <w:tcW w:w="10620" w:type="dxa"/>
          <w:gridSpan w:val="4"/>
          <w:shd w:val="clear" w:color="auto" w:fill="auto"/>
          <w:vAlign w:val="center"/>
        </w:tcPr>
        <w:p w:rsidR="00F4291B" w:rsidRPr="007956C2" w:rsidRDefault="009D75C2" w:rsidP="007F7F63">
          <w:pPr>
            <w:spacing w:after="0"/>
            <w:jc w:val="center"/>
            <w:rPr>
              <w:rFonts w:ascii="Arial" w:hAnsi="Arial" w:cs="Arial"/>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7" type="#_x0000_t136" style="position:absolute;left:0;text-align:left;margin-left:0;margin-top:0;width:454.5pt;height:181.8pt;rotation:315;z-index:-2516275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F4291B" w:rsidRPr="007956C2">
            <w:rPr>
              <w:rFonts w:ascii="Arial" w:hAnsi="Arial" w:cs="Arial"/>
              <w:b/>
            </w:rPr>
            <w:t xml:space="preserve">KAIS II </w:t>
          </w:r>
          <w:r w:rsidR="00F4291B">
            <w:rPr>
              <w:rFonts w:ascii="Arial" w:hAnsi="Arial" w:cs="Arial"/>
              <w:b/>
            </w:rPr>
            <w:t>INDIVIDUAL MALE</w:t>
          </w:r>
        </w:p>
      </w:tc>
    </w:tr>
    <w:tr w:rsidR="00F4291B" w:rsidRPr="006633A6" w:rsidTr="00F4291B">
      <w:trPr>
        <w:trHeight w:val="431"/>
      </w:trPr>
      <w:tc>
        <w:tcPr>
          <w:tcW w:w="81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F4291B" w:rsidRPr="006633A6" w:rsidRDefault="00F4291B" w:rsidP="007F7F63">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F4291B" w:rsidRPr="006633A6" w:rsidRDefault="00F4291B" w:rsidP="007F7F63">
          <w:pPr>
            <w:spacing w:after="0"/>
            <w:jc w:val="center"/>
            <w:rPr>
              <w:rFonts w:ascii="Arial" w:hAnsi="Arial" w:cs="Arial"/>
              <w:b/>
              <w:caps/>
            </w:rPr>
          </w:pPr>
          <w:r w:rsidRPr="006633A6">
            <w:rPr>
              <w:rFonts w:ascii="Arial" w:hAnsi="Arial" w:cs="Arial"/>
              <w:b/>
              <w:caps/>
            </w:rPr>
            <w:t>SKIP</w:t>
          </w:r>
        </w:p>
      </w:tc>
    </w:tr>
  </w:tbl>
  <w:p w:rsidR="00F4291B" w:rsidRPr="00225F45" w:rsidRDefault="00F4291B" w:rsidP="00F4291B">
    <w:pPr>
      <w:pStyle w:val="Header"/>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5" type="#_x0000_t136" style="position:absolute;margin-left:0;margin-top:0;width:454.5pt;height:181.8pt;rotation:315;z-index:-2516295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9" type="#_x0000_t136" style="position:absolute;margin-left:0;margin-top:0;width:454.5pt;height:181.8pt;rotation:315;z-index:-2516254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F4291B" w:rsidRPr="007956C2" w:rsidTr="00F4291B">
      <w:trPr>
        <w:trHeight w:val="440"/>
      </w:trPr>
      <w:tc>
        <w:tcPr>
          <w:tcW w:w="10620" w:type="dxa"/>
          <w:gridSpan w:val="4"/>
          <w:shd w:val="clear" w:color="auto" w:fill="auto"/>
          <w:vAlign w:val="center"/>
        </w:tcPr>
        <w:p w:rsidR="00F4291B" w:rsidRPr="007956C2" w:rsidRDefault="009D75C2" w:rsidP="006B4B73">
          <w:pPr>
            <w:spacing w:after="0"/>
            <w:jc w:val="center"/>
            <w:rPr>
              <w:rFonts w:ascii="Arial" w:hAnsi="Arial" w:cs="Arial"/>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0" type="#_x0000_t136" style="position:absolute;left:0;text-align:left;margin-left:0;margin-top:0;width:454.5pt;height:181.8pt;rotation:315;z-index:-2516244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F4291B" w:rsidRPr="007956C2">
            <w:rPr>
              <w:rFonts w:ascii="Arial" w:hAnsi="Arial" w:cs="Arial"/>
              <w:b/>
            </w:rPr>
            <w:t xml:space="preserve">KAIS II </w:t>
          </w:r>
          <w:r w:rsidR="00F4291B">
            <w:rPr>
              <w:rFonts w:ascii="Arial" w:hAnsi="Arial" w:cs="Arial"/>
              <w:b/>
            </w:rPr>
            <w:t>INDIVIDUAL MALE</w:t>
          </w:r>
        </w:p>
      </w:tc>
    </w:tr>
    <w:tr w:rsidR="00F4291B" w:rsidRPr="006633A6" w:rsidTr="00F4291B">
      <w:trPr>
        <w:trHeight w:val="431"/>
      </w:trPr>
      <w:tc>
        <w:tcPr>
          <w:tcW w:w="810" w:type="dxa"/>
          <w:shd w:val="clear" w:color="auto" w:fill="auto"/>
          <w:vAlign w:val="center"/>
        </w:tcPr>
        <w:p w:rsidR="00F4291B" w:rsidRPr="006633A6" w:rsidRDefault="00F4291B" w:rsidP="006B4B73">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F4291B" w:rsidRPr="006633A6" w:rsidRDefault="00F4291B" w:rsidP="006B4B73">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F4291B" w:rsidRPr="006633A6" w:rsidRDefault="00F4291B" w:rsidP="006B4B73">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F4291B" w:rsidRPr="006633A6" w:rsidRDefault="00F4291B" w:rsidP="006B4B73">
          <w:pPr>
            <w:spacing w:after="0"/>
            <w:jc w:val="center"/>
            <w:rPr>
              <w:rFonts w:ascii="Arial" w:hAnsi="Arial" w:cs="Arial"/>
              <w:b/>
              <w:caps/>
            </w:rPr>
          </w:pPr>
          <w:r w:rsidRPr="006633A6">
            <w:rPr>
              <w:rFonts w:ascii="Arial" w:hAnsi="Arial" w:cs="Arial"/>
              <w:b/>
              <w:caps/>
            </w:rPr>
            <w:t>SKIP</w:t>
          </w:r>
        </w:p>
      </w:tc>
    </w:tr>
  </w:tbl>
  <w:p w:rsidR="00F4291B" w:rsidRPr="00225F45" w:rsidRDefault="00F4291B" w:rsidP="00F4291B">
    <w:pPr>
      <w:pStyle w:val="Header"/>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8" type="#_x0000_t136" style="position:absolute;margin-left:0;margin-top:0;width:454.5pt;height:181.8pt;rotation:315;z-index:-25162649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2" type="#_x0000_t136" style="position:absolute;margin-left:0;margin-top:0;width:454.5pt;height:181.8pt;rotation:315;z-index:-25162240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F4291B" w:rsidRPr="007956C2" w:rsidTr="00F4291B">
      <w:trPr>
        <w:trHeight w:val="440"/>
      </w:trPr>
      <w:tc>
        <w:tcPr>
          <w:tcW w:w="10620" w:type="dxa"/>
          <w:gridSpan w:val="4"/>
          <w:shd w:val="clear" w:color="auto" w:fill="auto"/>
          <w:vAlign w:val="center"/>
        </w:tcPr>
        <w:p w:rsidR="00F4291B" w:rsidRPr="007956C2" w:rsidRDefault="009D75C2" w:rsidP="006B4B73">
          <w:pPr>
            <w:spacing w:after="0"/>
            <w:jc w:val="center"/>
            <w:rPr>
              <w:rFonts w:ascii="Arial" w:hAnsi="Arial" w:cs="Arial"/>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3" type="#_x0000_t136" style="position:absolute;left:0;text-align:left;margin-left:0;margin-top:0;width:454.5pt;height:181.8pt;rotation:315;z-index:-2516213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F4291B" w:rsidRPr="007956C2">
            <w:rPr>
              <w:rFonts w:ascii="Arial" w:hAnsi="Arial" w:cs="Arial"/>
              <w:b/>
            </w:rPr>
            <w:t xml:space="preserve">KAIS II </w:t>
          </w:r>
          <w:r w:rsidR="00F4291B">
            <w:rPr>
              <w:rFonts w:ascii="Arial" w:hAnsi="Arial" w:cs="Arial"/>
              <w:b/>
            </w:rPr>
            <w:t>INDIVIDUAL MALE</w:t>
          </w:r>
        </w:p>
      </w:tc>
    </w:tr>
    <w:tr w:rsidR="00F4291B" w:rsidRPr="006633A6" w:rsidTr="00F4291B">
      <w:trPr>
        <w:trHeight w:val="431"/>
      </w:trPr>
      <w:tc>
        <w:tcPr>
          <w:tcW w:w="810" w:type="dxa"/>
          <w:shd w:val="clear" w:color="auto" w:fill="auto"/>
          <w:vAlign w:val="center"/>
        </w:tcPr>
        <w:p w:rsidR="00F4291B" w:rsidRPr="006633A6" w:rsidRDefault="00F4291B" w:rsidP="006B4B73">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F4291B" w:rsidRPr="006633A6" w:rsidRDefault="00F4291B" w:rsidP="006B4B73">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F4291B" w:rsidRPr="006633A6" w:rsidRDefault="00F4291B" w:rsidP="006B4B73">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F4291B" w:rsidRPr="006633A6" w:rsidRDefault="00F4291B" w:rsidP="006B4B73">
          <w:pPr>
            <w:spacing w:after="0"/>
            <w:jc w:val="center"/>
            <w:rPr>
              <w:rFonts w:ascii="Arial" w:hAnsi="Arial" w:cs="Arial"/>
              <w:b/>
              <w:caps/>
            </w:rPr>
          </w:pPr>
          <w:r w:rsidRPr="006633A6">
            <w:rPr>
              <w:rFonts w:ascii="Arial" w:hAnsi="Arial" w:cs="Arial"/>
              <w:b/>
              <w:caps/>
            </w:rPr>
            <w:t>SKIP</w:t>
          </w:r>
        </w:p>
      </w:tc>
    </w:tr>
  </w:tbl>
  <w:p w:rsidR="00F4291B" w:rsidRPr="00225F45" w:rsidRDefault="00F4291B" w:rsidP="00F4291B">
    <w:pPr>
      <w:pStyle w:val="Header"/>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1" type="#_x0000_t136" style="position:absolute;margin-left:0;margin-top:0;width:454.5pt;height:181.8pt;rotation:315;z-index:-2516234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5" type="#_x0000_t136" style="position:absolute;margin-left:0;margin-top:0;width:454.5pt;height:181.8pt;rotation:315;z-index:-2516193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F4291B" w:rsidRPr="007956C2" w:rsidTr="00F4291B">
      <w:trPr>
        <w:trHeight w:val="440"/>
      </w:trPr>
      <w:tc>
        <w:tcPr>
          <w:tcW w:w="10620" w:type="dxa"/>
          <w:gridSpan w:val="4"/>
          <w:shd w:val="clear" w:color="auto" w:fill="auto"/>
          <w:vAlign w:val="center"/>
        </w:tcPr>
        <w:p w:rsidR="00F4291B" w:rsidRPr="007956C2" w:rsidRDefault="009D75C2" w:rsidP="00427DC1">
          <w:pPr>
            <w:spacing w:after="0"/>
            <w:jc w:val="center"/>
            <w:rPr>
              <w:rFonts w:ascii="Arial" w:hAnsi="Arial" w:cs="Arial"/>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6" type="#_x0000_t136" style="position:absolute;left:0;text-align:left;margin-left:0;margin-top:0;width:454.5pt;height:181.8pt;rotation:315;z-index:-2516183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F4291B" w:rsidRPr="007956C2">
            <w:rPr>
              <w:rFonts w:ascii="Arial" w:hAnsi="Arial" w:cs="Arial"/>
              <w:b/>
            </w:rPr>
            <w:t xml:space="preserve">KAIS II </w:t>
          </w:r>
          <w:r w:rsidR="00F4291B">
            <w:rPr>
              <w:rFonts w:ascii="Arial" w:hAnsi="Arial" w:cs="Arial"/>
              <w:b/>
            </w:rPr>
            <w:t>INDIVIDUAL MALE</w:t>
          </w:r>
        </w:p>
      </w:tc>
    </w:tr>
    <w:tr w:rsidR="00F4291B" w:rsidRPr="006633A6" w:rsidTr="00F4291B">
      <w:trPr>
        <w:trHeight w:val="431"/>
      </w:trPr>
      <w:tc>
        <w:tcPr>
          <w:tcW w:w="810" w:type="dxa"/>
          <w:shd w:val="clear" w:color="auto" w:fill="auto"/>
          <w:vAlign w:val="center"/>
        </w:tcPr>
        <w:p w:rsidR="00F4291B" w:rsidRPr="006633A6" w:rsidRDefault="00F4291B" w:rsidP="00427DC1">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F4291B" w:rsidRPr="006633A6" w:rsidRDefault="00F4291B" w:rsidP="00427DC1">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F4291B" w:rsidRPr="006633A6" w:rsidRDefault="00F4291B" w:rsidP="00427DC1">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F4291B" w:rsidRPr="006633A6" w:rsidRDefault="00F4291B" w:rsidP="00427DC1">
          <w:pPr>
            <w:spacing w:after="0"/>
            <w:jc w:val="center"/>
            <w:rPr>
              <w:rFonts w:ascii="Arial" w:hAnsi="Arial" w:cs="Arial"/>
              <w:b/>
              <w:caps/>
            </w:rPr>
          </w:pPr>
          <w:r w:rsidRPr="006633A6">
            <w:rPr>
              <w:rFonts w:ascii="Arial" w:hAnsi="Arial" w:cs="Arial"/>
              <w:b/>
              <w:caps/>
            </w:rPr>
            <w:t>SKIP</w:t>
          </w:r>
        </w:p>
      </w:tc>
    </w:tr>
  </w:tbl>
  <w:p w:rsidR="00F4291B" w:rsidRPr="00225F45" w:rsidRDefault="00F4291B" w:rsidP="00F4291B">
    <w:pPr>
      <w:pStyle w:val="Header"/>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F4291B">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9D7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4" type="#_x0000_t136" style="position:absolute;margin-left:0;margin-top:0;width:454.5pt;height:181.8pt;rotation:315;z-index:-2516203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Pr="00225F45" w:rsidRDefault="00F4291B" w:rsidP="00F4291B">
    <w:pPr>
      <w:pStyle w:val="Header"/>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F4291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F4291B" w:rsidRPr="007956C2" w:rsidTr="00F4291B">
      <w:trPr>
        <w:trHeight w:val="440"/>
      </w:trPr>
      <w:tc>
        <w:tcPr>
          <w:tcW w:w="10620" w:type="dxa"/>
          <w:gridSpan w:val="4"/>
          <w:shd w:val="clear" w:color="auto" w:fill="auto"/>
          <w:vAlign w:val="center"/>
        </w:tcPr>
        <w:p w:rsidR="00F4291B" w:rsidRPr="007956C2" w:rsidRDefault="00F4291B" w:rsidP="00E947FC">
          <w:pPr>
            <w:spacing w:after="0"/>
            <w:jc w:val="center"/>
            <w:rPr>
              <w:rFonts w:ascii="Arial" w:hAnsi="Arial" w:cs="Arial"/>
              <w:b/>
            </w:rPr>
          </w:pPr>
          <w:r w:rsidRPr="007956C2">
            <w:rPr>
              <w:rFonts w:ascii="Arial" w:hAnsi="Arial" w:cs="Arial"/>
              <w:b/>
            </w:rPr>
            <w:t xml:space="preserve">KAIS II </w:t>
          </w:r>
          <w:r>
            <w:rPr>
              <w:rFonts w:ascii="Arial" w:hAnsi="Arial" w:cs="Arial"/>
              <w:b/>
            </w:rPr>
            <w:t>INDIVIDUAL MALE</w:t>
          </w:r>
        </w:p>
      </w:tc>
    </w:tr>
    <w:tr w:rsidR="00F4291B" w:rsidRPr="006633A6" w:rsidTr="00F4291B">
      <w:trPr>
        <w:trHeight w:val="431"/>
      </w:trPr>
      <w:tc>
        <w:tcPr>
          <w:tcW w:w="810" w:type="dxa"/>
          <w:shd w:val="clear" w:color="auto" w:fill="auto"/>
          <w:vAlign w:val="center"/>
        </w:tcPr>
        <w:p w:rsidR="00F4291B" w:rsidRPr="006633A6" w:rsidRDefault="00F4291B" w:rsidP="00E947FC">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F4291B" w:rsidRPr="006633A6" w:rsidRDefault="00F4291B" w:rsidP="00E947FC">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F4291B" w:rsidRPr="006633A6" w:rsidRDefault="00F4291B" w:rsidP="00E947FC">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F4291B" w:rsidRPr="006633A6" w:rsidRDefault="00F4291B" w:rsidP="00E947FC">
          <w:pPr>
            <w:spacing w:after="0"/>
            <w:jc w:val="center"/>
            <w:rPr>
              <w:rFonts w:ascii="Arial" w:hAnsi="Arial" w:cs="Arial"/>
              <w:b/>
              <w:caps/>
            </w:rPr>
          </w:pPr>
          <w:r w:rsidRPr="006633A6">
            <w:rPr>
              <w:rFonts w:ascii="Arial" w:hAnsi="Arial" w:cs="Arial"/>
              <w:b/>
              <w:caps/>
            </w:rPr>
            <w:t>SKIP</w:t>
          </w:r>
        </w:p>
      </w:tc>
    </w:tr>
  </w:tbl>
  <w:p w:rsidR="00F4291B" w:rsidRPr="00225F45" w:rsidRDefault="00F4291B" w:rsidP="00F4291B">
    <w:pPr>
      <w:pStyle w:val="Header"/>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1B" w:rsidRDefault="00F4291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F4291B" w:rsidRPr="007956C2" w:rsidTr="00F4291B">
      <w:trPr>
        <w:trHeight w:val="440"/>
      </w:trPr>
      <w:tc>
        <w:tcPr>
          <w:tcW w:w="10620" w:type="dxa"/>
          <w:gridSpan w:val="4"/>
          <w:shd w:val="clear" w:color="auto" w:fill="auto"/>
          <w:vAlign w:val="center"/>
        </w:tcPr>
        <w:p w:rsidR="00F4291B" w:rsidRPr="007956C2" w:rsidRDefault="009D75C2" w:rsidP="00C36B30">
          <w:pPr>
            <w:spacing w:after="0"/>
            <w:jc w:val="center"/>
            <w:rPr>
              <w:rFonts w:ascii="Arial" w:hAnsi="Arial" w:cs="Arial"/>
              <w:b/>
            </w:rPr>
          </w:pPr>
          <w:sdt>
            <w:sdtPr>
              <w:rPr>
                <w:rFonts w:ascii="Arial" w:hAnsi="Arial" w:cs="Arial"/>
                <w:b/>
              </w:rPr>
              <w:id w:val="-773555244"/>
              <w:docPartObj>
                <w:docPartGallery w:val="Watermarks"/>
                <w:docPartUnique/>
              </w:docPartObj>
            </w:sdtPr>
            <w:sdtEndPr/>
            <w:sdtContent>
              <w:r>
                <w:rPr>
                  <w:rFonts w:ascii="Arial" w:hAnsi="Arial" w:cs="Arial"/>
                  <w:b/>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154" type="#_x0000_t136" style="position:absolute;left:0;text-align:left;margin-left:0;margin-top:0;width:412.4pt;height:247.45pt;rotation:315;z-index:-2516162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4291B" w:rsidRPr="007956C2">
            <w:rPr>
              <w:rFonts w:ascii="Arial" w:hAnsi="Arial" w:cs="Arial"/>
              <w:b/>
            </w:rPr>
            <w:t xml:space="preserve">KAIS II </w:t>
          </w:r>
          <w:r w:rsidR="00F4291B">
            <w:rPr>
              <w:rFonts w:ascii="Arial" w:hAnsi="Arial" w:cs="Arial"/>
              <w:b/>
            </w:rPr>
            <w:t>INDIVIDUAL MALE</w:t>
          </w:r>
        </w:p>
      </w:tc>
    </w:tr>
    <w:tr w:rsidR="00F4291B" w:rsidRPr="006633A6" w:rsidTr="00F4291B">
      <w:trPr>
        <w:trHeight w:val="431"/>
      </w:trPr>
      <w:tc>
        <w:tcPr>
          <w:tcW w:w="810" w:type="dxa"/>
          <w:shd w:val="clear" w:color="auto" w:fill="auto"/>
          <w:vAlign w:val="center"/>
        </w:tcPr>
        <w:p w:rsidR="00F4291B" w:rsidRPr="006633A6" w:rsidRDefault="00F4291B" w:rsidP="00C36B30">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F4291B" w:rsidRPr="006633A6" w:rsidRDefault="00F4291B" w:rsidP="00C36B30">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F4291B" w:rsidRPr="006633A6" w:rsidRDefault="00F4291B" w:rsidP="00C36B30">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F4291B" w:rsidRPr="006633A6" w:rsidRDefault="00F4291B" w:rsidP="00C36B30">
          <w:pPr>
            <w:spacing w:after="0"/>
            <w:jc w:val="center"/>
            <w:rPr>
              <w:rFonts w:ascii="Arial" w:hAnsi="Arial" w:cs="Arial"/>
              <w:b/>
              <w:caps/>
            </w:rPr>
          </w:pPr>
          <w:r w:rsidRPr="006633A6">
            <w:rPr>
              <w:rFonts w:ascii="Arial" w:hAnsi="Arial" w:cs="Arial"/>
              <w:b/>
              <w:caps/>
            </w:rPr>
            <w:t>SKIP</w:t>
          </w:r>
        </w:p>
      </w:tc>
    </w:tr>
  </w:tbl>
  <w:p w:rsidR="00F4291B" w:rsidRPr="00225F45" w:rsidRDefault="00F4291B" w:rsidP="00F4291B">
    <w:pPr>
      <w:pStyle w:val="Header"/>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DCE"/>
    <w:multiLevelType w:val="hybridMultilevel"/>
    <w:tmpl w:val="E94A72A2"/>
    <w:lvl w:ilvl="0" w:tplc="04090017">
      <w:start w:val="1"/>
      <w:numFmt w:val="lowerLetter"/>
      <w:lvlText w:val="%1)"/>
      <w:lvlJc w:val="left"/>
      <w:pPr>
        <w:tabs>
          <w:tab w:val="num" w:pos="720"/>
        </w:tabs>
        <w:ind w:left="720" w:hanging="360"/>
      </w:pPr>
      <w:rPr>
        <w:rFonts w:hint="default"/>
      </w:rPr>
    </w:lvl>
    <w:lvl w:ilvl="1" w:tplc="16EE3092">
      <w:start w:val="1"/>
      <w:numFmt w:val="lowerLetter"/>
      <w:lvlText w:val="%2."/>
      <w:lvlJc w:val="left"/>
      <w:pPr>
        <w:tabs>
          <w:tab w:val="num" w:pos="738"/>
        </w:tabs>
        <w:ind w:left="738"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DD5C5C"/>
    <w:multiLevelType w:val="hybridMultilevel"/>
    <w:tmpl w:val="681ECA2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2BD"/>
    <w:multiLevelType w:val="hybridMultilevel"/>
    <w:tmpl w:val="6B621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76A92"/>
    <w:multiLevelType w:val="hybridMultilevel"/>
    <w:tmpl w:val="16B689E8"/>
    <w:lvl w:ilvl="0" w:tplc="35428DE8">
      <w:start w:val="1"/>
      <w:numFmt w:val="upperLetter"/>
      <w:lvlText w:val="%1."/>
      <w:lvlJc w:val="left"/>
      <w:pPr>
        <w:tabs>
          <w:tab w:val="num" w:pos="1800"/>
        </w:tabs>
        <w:ind w:left="180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B4E59E2"/>
    <w:multiLevelType w:val="hybridMultilevel"/>
    <w:tmpl w:val="F37EEE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0D814D43"/>
    <w:multiLevelType w:val="hybridMultilevel"/>
    <w:tmpl w:val="5AE437E0"/>
    <w:lvl w:ilvl="0" w:tplc="720A493E">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069E9"/>
    <w:multiLevelType w:val="hybridMultilevel"/>
    <w:tmpl w:val="BCB8936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E7C6CC8"/>
    <w:multiLevelType w:val="hybridMultilevel"/>
    <w:tmpl w:val="FE00F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D65B2C"/>
    <w:multiLevelType w:val="hybridMultilevel"/>
    <w:tmpl w:val="891EDADC"/>
    <w:lvl w:ilvl="0" w:tplc="505A0A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0F54021"/>
    <w:multiLevelType w:val="hybridMultilevel"/>
    <w:tmpl w:val="A2B48156"/>
    <w:lvl w:ilvl="0" w:tplc="A5566156">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335EC2"/>
    <w:multiLevelType w:val="hybridMultilevel"/>
    <w:tmpl w:val="2362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515724"/>
    <w:multiLevelType w:val="hybridMultilevel"/>
    <w:tmpl w:val="699AB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085CD1"/>
    <w:multiLevelType w:val="hybridMultilevel"/>
    <w:tmpl w:val="F0B8836A"/>
    <w:lvl w:ilvl="0" w:tplc="04090019">
      <w:start w:val="1"/>
      <w:numFmt w:val="lowerLetter"/>
      <w:lvlText w:val="%1."/>
      <w:lvlJc w:val="left"/>
      <w:pPr>
        <w:ind w:left="108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7A08AB"/>
    <w:multiLevelType w:val="hybridMultilevel"/>
    <w:tmpl w:val="3B42DE6A"/>
    <w:lvl w:ilvl="0" w:tplc="92E27F90">
      <w:start w:val="9"/>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F91425B"/>
    <w:multiLevelType w:val="hybridMultilevel"/>
    <w:tmpl w:val="2F229CBC"/>
    <w:lvl w:ilvl="0" w:tplc="CBE83B98">
      <w:start w:val="1"/>
      <w:numFmt w:val="decimal"/>
      <w:lvlText w:val="%1."/>
      <w:lvlJc w:val="left"/>
      <w:pPr>
        <w:tabs>
          <w:tab w:val="num" w:pos="1800"/>
        </w:tabs>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57E08C3"/>
    <w:multiLevelType w:val="hybridMultilevel"/>
    <w:tmpl w:val="16B689E8"/>
    <w:lvl w:ilvl="0" w:tplc="35428DE8">
      <w:start w:val="1"/>
      <w:numFmt w:val="upperLetter"/>
      <w:lvlText w:val="%1."/>
      <w:lvlJc w:val="left"/>
      <w:pPr>
        <w:tabs>
          <w:tab w:val="num" w:pos="1800"/>
        </w:tabs>
        <w:ind w:left="180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5C364CB"/>
    <w:multiLevelType w:val="multilevel"/>
    <w:tmpl w:val="2C72765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63324C4"/>
    <w:multiLevelType w:val="hybridMultilevel"/>
    <w:tmpl w:val="485C6A20"/>
    <w:lvl w:ilvl="0" w:tplc="04090019">
      <w:start w:val="1"/>
      <w:numFmt w:val="lowerLetter"/>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61CB4"/>
    <w:multiLevelType w:val="hybridMultilevel"/>
    <w:tmpl w:val="A3D802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8F2218"/>
    <w:multiLevelType w:val="hybridMultilevel"/>
    <w:tmpl w:val="16947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3A57A39"/>
    <w:multiLevelType w:val="hybridMultilevel"/>
    <w:tmpl w:val="CA420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151080"/>
    <w:multiLevelType w:val="hybridMultilevel"/>
    <w:tmpl w:val="83F238EC"/>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8140721"/>
    <w:multiLevelType w:val="hybridMultilevel"/>
    <w:tmpl w:val="6AF2365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nsid w:val="397617F1"/>
    <w:multiLevelType w:val="hybridMultilevel"/>
    <w:tmpl w:val="2B8025F2"/>
    <w:lvl w:ilvl="0" w:tplc="5F86FB6C">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2B0D77"/>
    <w:multiLevelType w:val="hybridMultilevel"/>
    <w:tmpl w:val="96B63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B30671F"/>
    <w:multiLevelType w:val="hybridMultilevel"/>
    <w:tmpl w:val="E324969E"/>
    <w:lvl w:ilvl="0" w:tplc="946A3476">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CED1620"/>
    <w:multiLevelType w:val="hybridMultilevel"/>
    <w:tmpl w:val="8EF827A2"/>
    <w:lvl w:ilvl="0" w:tplc="F8D8382C">
      <w:start w:val="1"/>
      <w:numFmt w:val="lowerLetter"/>
      <w:lvlText w:val="%1."/>
      <w:lvlJc w:val="left"/>
      <w:pPr>
        <w:ind w:left="764"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nsid w:val="41F754CE"/>
    <w:multiLevelType w:val="hybridMultilevel"/>
    <w:tmpl w:val="EA80D0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043703C"/>
    <w:multiLevelType w:val="hybridMultilevel"/>
    <w:tmpl w:val="D6F28788"/>
    <w:lvl w:ilvl="0" w:tplc="04090019">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04772DE"/>
    <w:multiLevelType w:val="multilevel"/>
    <w:tmpl w:val="0E7C21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0DD0409"/>
    <w:multiLevelType w:val="hybridMultilevel"/>
    <w:tmpl w:val="DA72ECA2"/>
    <w:lvl w:ilvl="0" w:tplc="0409000F">
      <w:start w:val="1"/>
      <w:numFmt w:val="decimal"/>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CC3389"/>
    <w:multiLevelType w:val="hybridMultilevel"/>
    <w:tmpl w:val="76BA1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88A665C"/>
    <w:multiLevelType w:val="hybridMultilevel"/>
    <w:tmpl w:val="806656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E860C1A"/>
    <w:multiLevelType w:val="hybridMultilevel"/>
    <w:tmpl w:val="CE88B096"/>
    <w:lvl w:ilvl="0" w:tplc="04090019">
      <w:start w:val="1"/>
      <w:numFmt w:val="lowerLetter"/>
      <w:lvlText w:val="%1."/>
      <w:lvlJc w:val="left"/>
      <w:pPr>
        <w:ind w:left="72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243766"/>
    <w:multiLevelType w:val="hybridMultilevel"/>
    <w:tmpl w:val="EFD6A7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1AF5058"/>
    <w:multiLevelType w:val="hybridMultilevel"/>
    <w:tmpl w:val="2F229CBC"/>
    <w:lvl w:ilvl="0" w:tplc="CBE83B98">
      <w:start w:val="1"/>
      <w:numFmt w:val="decimal"/>
      <w:lvlText w:val="%1."/>
      <w:lvlJc w:val="left"/>
      <w:pPr>
        <w:tabs>
          <w:tab w:val="num" w:pos="1800"/>
        </w:tabs>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4C51693"/>
    <w:multiLevelType w:val="hybridMultilevel"/>
    <w:tmpl w:val="42EEF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A33976"/>
    <w:multiLevelType w:val="hybridMultilevel"/>
    <w:tmpl w:val="2C5400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6AC71EC8"/>
    <w:multiLevelType w:val="hybridMultilevel"/>
    <w:tmpl w:val="4224E9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2FD305A"/>
    <w:multiLevelType w:val="hybridMultilevel"/>
    <w:tmpl w:val="1882BD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6F60A01"/>
    <w:multiLevelType w:val="hybridMultilevel"/>
    <w:tmpl w:val="ED381D3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D0A448F"/>
    <w:multiLevelType w:val="hybridMultilevel"/>
    <w:tmpl w:val="ACF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10"/>
  </w:num>
  <w:num w:numId="4">
    <w:abstractNumId w:val="41"/>
  </w:num>
  <w:num w:numId="5">
    <w:abstractNumId w:val="4"/>
  </w:num>
  <w:num w:numId="6">
    <w:abstractNumId w:val="2"/>
  </w:num>
  <w:num w:numId="7">
    <w:abstractNumId w:val="7"/>
  </w:num>
  <w:num w:numId="8">
    <w:abstractNumId w:val="37"/>
  </w:num>
  <w:num w:numId="9">
    <w:abstractNumId w:val="25"/>
  </w:num>
  <w:num w:numId="10">
    <w:abstractNumId w:val="31"/>
  </w:num>
  <w:num w:numId="11">
    <w:abstractNumId w:val="19"/>
  </w:num>
  <w:num w:numId="12">
    <w:abstractNumId w:val="5"/>
  </w:num>
  <w:num w:numId="13">
    <w:abstractNumId w:val="23"/>
  </w:num>
  <w:num w:numId="14">
    <w:abstractNumId w:val="9"/>
  </w:num>
  <w:num w:numId="15">
    <w:abstractNumId w:val="39"/>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32"/>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5"/>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14"/>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33"/>
  </w:num>
  <w:num w:numId="33">
    <w:abstractNumId w:val="18"/>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1"/>
  </w:num>
  <w:num w:numId="38">
    <w:abstractNumId w:val="40"/>
  </w:num>
  <w:num w:numId="39">
    <w:abstractNumId w:val="16"/>
  </w:num>
  <w:num w:numId="40">
    <w:abstractNumId w:val="29"/>
  </w:num>
  <w:num w:numId="41">
    <w:abstractNumId w:val="17"/>
  </w:num>
  <w:num w:numId="42">
    <w:abstractNumId w:val="30"/>
  </w:num>
  <w:num w:numId="43">
    <w:abstractNumId w:val="13"/>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rawingGridVerticalSpacing w:val="163"/>
  <w:displayHorizontalDrawingGridEvery w:val="0"/>
  <w:displayVerticalDrawingGridEvery w:val="2"/>
  <w:characterSpacingControl w:val="doNotCompress"/>
  <w:hdrShapeDefaults>
    <o:shapedefaults v:ext="edit" spidmax="21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D39"/>
    <w:rsid w:val="00036956"/>
    <w:rsid w:val="000617A3"/>
    <w:rsid w:val="00061D42"/>
    <w:rsid w:val="000A1AAB"/>
    <w:rsid w:val="000B0AF1"/>
    <w:rsid w:val="000C0A45"/>
    <w:rsid w:val="000E1E3D"/>
    <w:rsid w:val="0011023D"/>
    <w:rsid w:val="00126599"/>
    <w:rsid w:val="00137D74"/>
    <w:rsid w:val="0015078C"/>
    <w:rsid w:val="001642BB"/>
    <w:rsid w:val="001737C7"/>
    <w:rsid w:val="001740A6"/>
    <w:rsid w:val="001949DD"/>
    <w:rsid w:val="001950CD"/>
    <w:rsid w:val="001951FE"/>
    <w:rsid w:val="001A6EAC"/>
    <w:rsid w:val="001B1389"/>
    <w:rsid w:val="001F1185"/>
    <w:rsid w:val="001F28C5"/>
    <w:rsid w:val="001F7634"/>
    <w:rsid w:val="00205E09"/>
    <w:rsid w:val="002139B2"/>
    <w:rsid w:val="0022651C"/>
    <w:rsid w:val="00235BA9"/>
    <w:rsid w:val="0024661F"/>
    <w:rsid w:val="002B03CA"/>
    <w:rsid w:val="002B264D"/>
    <w:rsid w:val="002C0793"/>
    <w:rsid w:val="002E24F3"/>
    <w:rsid w:val="002F3CBD"/>
    <w:rsid w:val="002F5E7A"/>
    <w:rsid w:val="0033225C"/>
    <w:rsid w:val="003353D1"/>
    <w:rsid w:val="00335A88"/>
    <w:rsid w:val="00390031"/>
    <w:rsid w:val="00395F72"/>
    <w:rsid w:val="003973D3"/>
    <w:rsid w:val="003A08F8"/>
    <w:rsid w:val="003B2C87"/>
    <w:rsid w:val="003B31F8"/>
    <w:rsid w:val="003C1E5B"/>
    <w:rsid w:val="003C1E5F"/>
    <w:rsid w:val="003C4B36"/>
    <w:rsid w:val="003C5A86"/>
    <w:rsid w:val="003E4E41"/>
    <w:rsid w:val="003F57D8"/>
    <w:rsid w:val="003F5D39"/>
    <w:rsid w:val="003F5E43"/>
    <w:rsid w:val="004037B8"/>
    <w:rsid w:val="0041131C"/>
    <w:rsid w:val="00427DC1"/>
    <w:rsid w:val="00433964"/>
    <w:rsid w:val="00444D4B"/>
    <w:rsid w:val="00471825"/>
    <w:rsid w:val="00484D6C"/>
    <w:rsid w:val="00485F04"/>
    <w:rsid w:val="00495EC8"/>
    <w:rsid w:val="004A4731"/>
    <w:rsid w:val="004C4EF6"/>
    <w:rsid w:val="004D0750"/>
    <w:rsid w:val="004E2C0F"/>
    <w:rsid w:val="00513167"/>
    <w:rsid w:val="00513BD1"/>
    <w:rsid w:val="0051676A"/>
    <w:rsid w:val="005175D4"/>
    <w:rsid w:val="0054037A"/>
    <w:rsid w:val="00542944"/>
    <w:rsid w:val="00571EEF"/>
    <w:rsid w:val="00580A1B"/>
    <w:rsid w:val="005A5B74"/>
    <w:rsid w:val="005C527D"/>
    <w:rsid w:val="005C7753"/>
    <w:rsid w:val="005D6C8E"/>
    <w:rsid w:val="00615A0D"/>
    <w:rsid w:val="00617D32"/>
    <w:rsid w:val="0062060C"/>
    <w:rsid w:val="0062140E"/>
    <w:rsid w:val="006474C7"/>
    <w:rsid w:val="00654EE1"/>
    <w:rsid w:val="0067268C"/>
    <w:rsid w:val="00672BE3"/>
    <w:rsid w:val="006765CC"/>
    <w:rsid w:val="00681763"/>
    <w:rsid w:val="00683E50"/>
    <w:rsid w:val="006B43A2"/>
    <w:rsid w:val="006B4B73"/>
    <w:rsid w:val="006C0C02"/>
    <w:rsid w:val="006C19C4"/>
    <w:rsid w:val="006D60A1"/>
    <w:rsid w:val="0070561D"/>
    <w:rsid w:val="00710A1E"/>
    <w:rsid w:val="0072415D"/>
    <w:rsid w:val="00757F02"/>
    <w:rsid w:val="00760C0E"/>
    <w:rsid w:val="00764E6B"/>
    <w:rsid w:val="007B5714"/>
    <w:rsid w:val="007C2A45"/>
    <w:rsid w:val="007C370A"/>
    <w:rsid w:val="007C5409"/>
    <w:rsid w:val="007C7AAA"/>
    <w:rsid w:val="007D6471"/>
    <w:rsid w:val="007F09A6"/>
    <w:rsid w:val="007F7F63"/>
    <w:rsid w:val="00802B9E"/>
    <w:rsid w:val="00803E5F"/>
    <w:rsid w:val="00866313"/>
    <w:rsid w:val="0088639F"/>
    <w:rsid w:val="00887151"/>
    <w:rsid w:val="00892190"/>
    <w:rsid w:val="008B4DBF"/>
    <w:rsid w:val="008C2F4F"/>
    <w:rsid w:val="008C3A54"/>
    <w:rsid w:val="008E4F4F"/>
    <w:rsid w:val="00902F3D"/>
    <w:rsid w:val="00905DE5"/>
    <w:rsid w:val="00913462"/>
    <w:rsid w:val="00944974"/>
    <w:rsid w:val="0095337E"/>
    <w:rsid w:val="00953EA5"/>
    <w:rsid w:val="009620BC"/>
    <w:rsid w:val="0096562D"/>
    <w:rsid w:val="009819E1"/>
    <w:rsid w:val="00991C01"/>
    <w:rsid w:val="009931CD"/>
    <w:rsid w:val="00995B52"/>
    <w:rsid w:val="00997E49"/>
    <w:rsid w:val="009B405D"/>
    <w:rsid w:val="009D16AE"/>
    <w:rsid w:val="009D2DCE"/>
    <w:rsid w:val="009D75C2"/>
    <w:rsid w:val="009D7903"/>
    <w:rsid w:val="009F559A"/>
    <w:rsid w:val="009F57F5"/>
    <w:rsid w:val="009F5996"/>
    <w:rsid w:val="009F6BC7"/>
    <w:rsid w:val="00A41637"/>
    <w:rsid w:val="00A55D9F"/>
    <w:rsid w:val="00AB5CBE"/>
    <w:rsid w:val="00AC1C0B"/>
    <w:rsid w:val="00AC7F0B"/>
    <w:rsid w:val="00AF3C64"/>
    <w:rsid w:val="00B01F74"/>
    <w:rsid w:val="00B05E4E"/>
    <w:rsid w:val="00B162FC"/>
    <w:rsid w:val="00B2741A"/>
    <w:rsid w:val="00B340D5"/>
    <w:rsid w:val="00B55238"/>
    <w:rsid w:val="00BA6CFA"/>
    <w:rsid w:val="00BB69EA"/>
    <w:rsid w:val="00BD1636"/>
    <w:rsid w:val="00BD172E"/>
    <w:rsid w:val="00BE5E0E"/>
    <w:rsid w:val="00BE7F76"/>
    <w:rsid w:val="00BF6487"/>
    <w:rsid w:val="00C07EE1"/>
    <w:rsid w:val="00C10FAC"/>
    <w:rsid w:val="00C36B30"/>
    <w:rsid w:val="00C459DC"/>
    <w:rsid w:val="00C70C56"/>
    <w:rsid w:val="00C71952"/>
    <w:rsid w:val="00C720C1"/>
    <w:rsid w:val="00C8047B"/>
    <w:rsid w:val="00C848E1"/>
    <w:rsid w:val="00C84C57"/>
    <w:rsid w:val="00CB4B8A"/>
    <w:rsid w:val="00CD5436"/>
    <w:rsid w:val="00CE1899"/>
    <w:rsid w:val="00CE1BB1"/>
    <w:rsid w:val="00CE2F7B"/>
    <w:rsid w:val="00CF2C40"/>
    <w:rsid w:val="00D121B4"/>
    <w:rsid w:val="00D21BB0"/>
    <w:rsid w:val="00D35447"/>
    <w:rsid w:val="00D358DD"/>
    <w:rsid w:val="00D46609"/>
    <w:rsid w:val="00D46EA2"/>
    <w:rsid w:val="00D50CC9"/>
    <w:rsid w:val="00D67263"/>
    <w:rsid w:val="00D72A9C"/>
    <w:rsid w:val="00D84402"/>
    <w:rsid w:val="00D846F8"/>
    <w:rsid w:val="00D95B5A"/>
    <w:rsid w:val="00DA0959"/>
    <w:rsid w:val="00E14F46"/>
    <w:rsid w:val="00E160BF"/>
    <w:rsid w:val="00E25368"/>
    <w:rsid w:val="00E359D7"/>
    <w:rsid w:val="00E626EE"/>
    <w:rsid w:val="00E62A5A"/>
    <w:rsid w:val="00E8394A"/>
    <w:rsid w:val="00E8787E"/>
    <w:rsid w:val="00E947FC"/>
    <w:rsid w:val="00EC1F18"/>
    <w:rsid w:val="00EC2DC5"/>
    <w:rsid w:val="00ED1F0E"/>
    <w:rsid w:val="00EE2887"/>
    <w:rsid w:val="00F04A5A"/>
    <w:rsid w:val="00F059BF"/>
    <w:rsid w:val="00F07C05"/>
    <w:rsid w:val="00F11883"/>
    <w:rsid w:val="00F22226"/>
    <w:rsid w:val="00F23371"/>
    <w:rsid w:val="00F25F54"/>
    <w:rsid w:val="00F32533"/>
    <w:rsid w:val="00F350C8"/>
    <w:rsid w:val="00F41294"/>
    <w:rsid w:val="00F4291B"/>
    <w:rsid w:val="00F53A1F"/>
    <w:rsid w:val="00F5423A"/>
    <w:rsid w:val="00F828A1"/>
    <w:rsid w:val="00F96DDE"/>
    <w:rsid w:val="00FB4964"/>
    <w:rsid w:val="00FC7C84"/>
    <w:rsid w:val="00FD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rPr>
  </w:style>
  <w:style w:type="paragraph" w:styleId="Heading6">
    <w:name w:val="heading 6"/>
    <w:basedOn w:val="Normal"/>
    <w:next w:val="Normal"/>
    <w:link w:val="Heading6Char"/>
    <w:qFormat/>
    <w:rsid w:val="00944974"/>
    <w:pPr>
      <w:spacing w:before="240" w:after="60" w:line="240" w:lineRule="auto"/>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753"/>
    <w:rPr>
      <w:rFonts w:ascii="Times New Roman" w:hAnsi="Times New Roman" w:cs="Times New Roman"/>
    </w:rPr>
  </w:style>
  <w:style w:type="paragraph" w:styleId="Footer">
    <w:name w:val="footer"/>
    <w:basedOn w:val="Normal"/>
    <w:link w:val="FooterChar"/>
    <w:uiPriority w:val="99"/>
    <w:unhideWhenUsed/>
    <w:rsid w:val="005C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753"/>
    <w:rPr>
      <w:rFonts w:ascii="Times New Roman" w:hAnsi="Times New Roman" w:cs="Times New Roman"/>
    </w:rPr>
  </w:style>
  <w:style w:type="paragraph" w:styleId="BalloonText">
    <w:name w:val="Balloon Text"/>
    <w:basedOn w:val="Normal"/>
    <w:link w:val="BalloonTextChar"/>
    <w:uiPriority w:val="99"/>
    <w:unhideWhenUsed/>
    <w:rsid w:val="0099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97E49"/>
    <w:rPr>
      <w:rFonts w:ascii="Tahoma" w:hAnsi="Tahoma" w:cs="Tahoma"/>
      <w:sz w:val="16"/>
      <w:szCs w:val="16"/>
    </w:rPr>
  </w:style>
  <w:style w:type="character" w:customStyle="1" w:styleId="Heading6Char">
    <w:name w:val="Heading 6 Char"/>
    <w:basedOn w:val="DefaultParagraphFont"/>
    <w:link w:val="Heading6"/>
    <w:rsid w:val="00944974"/>
    <w:rPr>
      <w:rFonts w:ascii="Times New Roman" w:hAnsi="Times New Roman" w:cs="Times New Roman"/>
      <w:b/>
      <w:bCs/>
      <w:sz w:val="22"/>
      <w:szCs w:val="22"/>
      <w:lang w:val="en-GB"/>
    </w:rPr>
  </w:style>
  <w:style w:type="character" w:styleId="Hyperlink">
    <w:name w:val="Hyperlink"/>
    <w:basedOn w:val="DefaultParagraphFont"/>
    <w:uiPriority w:val="99"/>
    <w:unhideWhenUsed/>
    <w:rsid w:val="00944974"/>
    <w:rPr>
      <w:color w:val="0000FF" w:themeColor="hyperlink"/>
      <w:u w:val="single"/>
    </w:rPr>
  </w:style>
  <w:style w:type="paragraph" w:styleId="ListParagraph">
    <w:name w:val="List Paragraph"/>
    <w:basedOn w:val="Normal"/>
    <w:uiPriority w:val="34"/>
    <w:qFormat/>
    <w:rsid w:val="006474C7"/>
    <w:pPr>
      <w:spacing w:after="0" w:line="240" w:lineRule="auto"/>
      <w:ind w:left="720"/>
      <w:contextualSpacing/>
    </w:pPr>
    <w:rPr>
      <w:sz w:val="24"/>
      <w:szCs w:val="24"/>
    </w:rPr>
  </w:style>
  <w:style w:type="paragraph" w:styleId="BodyText">
    <w:name w:val="Body Text"/>
    <w:basedOn w:val="Normal"/>
    <w:link w:val="BodyTextChar"/>
    <w:rsid w:val="006474C7"/>
    <w:pPr>
      <w:spacing w:after="0" w:line="240" w:lineRule="auto"/>
    </w:pPr>
    <w:rPr>
      <w:rFonts w:ascii="Arial" w:hAnsi="Arial" w:cs="Arial"/>
      <w:color w:val="000000"/>
      <w:sz w:val="24"/>
      <w:szCs w:val="24"/>
    </w:rPr>
  </w:style>
  <w:style w:type="character" w:customStyle="1" w:styleId="BodyTextChar">
    <w:name w:val="Body Text Char"/>
    <w:basedOn w:val="DefaultParagraphFont"/>
    <w:link w:val="BodyText"/>
    <w:rsid w:val="006474C7"/>
    <w:rPr>
      <w:rFonts w:ascii="Arial" w:hAnsi="Arial"/>
      <w:color w:val="000000"/>
      <w:sz w:val="24"/>
      <w:szCs w:val="24"/>
    </w:rPr>
  </w:style>
  <w:style w:type="paragraph" w:styleId="BodyTextIndent">
    <w:name w:val="Body Text Indent"/>
    <w:basedOn w:val="Normal"/>
    <w:link w:val="BodyTextIndentChar"/>
    <w:rsid w:val="006474C7"/>
    <w:pPr>
      <w:spacing w:after="120" w:line="240" w:lineRule="auto"/>
      <w:ind w:left="360"/>
    </w:pPr>
    <w:rPr>
      <w:sz w:val="24"/>
      <w:szCs w:val="24"/>
    </w:rPr>
  </w:style>
  <w:style w:type="character" w:customStyle="1" w:styleId="BodyTextIndentChar">
    <w:name w:val="Body Text Indent Char"/>
    <w:basedOn w:val="DefaultParagraphFont"/>
    <w:link w:val="BodyTextIndent"/>
    <w:rsid w:val="006474C7"/>
    <w:rPr>
      <w:rFonts w:ascii="Times New Roman" w:hAnsi="Times New Roman" w:cs="Times New Roman"/>
      <w:sz w:val="24"/>
      <w:szCs w:val="24"/>
    </w:rPr>
  </w:style>
  <w:style w:type="paragraph" w:customStyle="1" w:styleId="annotationt">
    <w:name w:val="annotation t"/>
    <w:rsid w:val="006474C7"/>
    <w:pPr>
      <w:widowControl w:val="0"/>
      <w:autoSpaceDE w:val="0"/>
      <w:autoSpaceDN w:val="0"/>
      <w:adjustRightInd w:val="0"/>
      <w:spacing w:after="0" w:line="240" w:lineRule="auto"/>
      <w:jc w:val="both"/>
    </w:pPr>
    <w:rPr>
      <w:rFonts w:ascii="Times New Roman" w:hAnsi="Times New Roman" w:cs="Times New Roman"/>
    </w:rPr>
  </w:style>
  <w:style w:type="numbering" w:customStyle="1" w:styleId="NoList1">
    <w:name w:val="No List1"/>
    <w:next w:val="NoList"/>
    <w:uiPriority w:val="99"/>
    <w:semiHidden/>
    <w:unhideWhenUsed/>
    <w:rsid w:val="00F4291B"/>
  </w:style>
  <w:style w:type="table" w:customStyle="1" w:styleId="TableGrid1">
    <w:name w:val="Table Grid1"/>
    <w:basedOn w:val="TableNormal"/>
    <w:next w:val="TableGrid"/>
    <w:uiPriority w:val="59"/>
    <w:rsid w:val="00F4291B"/>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291B"/>
  </w:style>
  <w:style w:type="character" w:styleId="CommentReference">
    <w:name w:val="annotation reference"/>
    <w:uiPriority w:val="99"/>
    <w:rsid w:val="00F4291B"/>
    <w:rPr>
      <w:sz w:val="16"/>
      <w:szCs w:val="16"/>
    </w:rPr>
  </w:style>
  <w:style w:type="paragraph" w:styleId="CommentText">
    <w:name w:val="annotation text"/>
    <w:basedOn w:val="Normal"/>
    <w:link w:val="CommentTextChar"/>
    <w:uiPriority w:val="99"/>
    <w:rsid w:val="00F4291B"/>
    <w:pPr>
      <w:spacing w:after="0" w:line="240" w:lineRule="auto"/>
    </w:pPr>
    <w:rPr>
      <w:rFonts w:eastAsia="SimSun"/>
      <w:lang w:eastAsia="zh-CN"/>
    </w:rPr>
  </w:style>
  <w:style w:type="character" w:customStyle="1" w:styleId="CommentTextChar">
    <w:name w:val="Comment Text Char"/>
    <w:basedOn w:val="DefaultParagraphFont"/>
    <w:link w:val="CommentText"/>
    <w:uiPriority w:val="99"/>
    <w:rsid w:val="00F4291B"/>
    <w:rPr>
      <w:rFonts w:ascii="Times New Roman" w:eastAsia="SimSun" w:hAnsi="Times New Roman" w:cs="Times New Roman"/>
      <w:lang w:eastAsia="zh-CN"/>
    </w:rPr>
  </w:style>
  <w:style w:type="paragraph" w:styleId="CommentSubject">
    <w:name w:val="annotation subject"/>
    <w:basedOn w:val="CommentText"/>
    <w:next w:val="CommentText"/>
    <w:link w:val="CommentSubjectChar"/>
    <w:uiPriority w:val="99"/>
    <w:rsid w:val="00F4291B"/>
    <w:rPr>
      <w:b/>
      <w:bCs/>
    </w:rPr>
  </w:style>
  <w:style w:type="character" w:customStyle="1" w:styleId="CommentSubjectChar">
    <w:name w:val="Comment Subject Char"/>
    <w:basedOn w:val="CommentTextChar"/>
    <w:link w:val="CommentSubject"/>
    <w:uiPriority w:val="99"/>
    <w:rsid w:val="00F4291B"/>
    <w:rPr>
      <w:rFonts w:ascii="Times New Roman" w:eastAsia="SimSun" w:hAnsi="Times New Roman" w:cs="Times New Roman"/>
      <w:b/>
      <w:bCs/>
      <w:lang w:eastAsia="zh-CN"/>
    </w:rPr>
  </w:style>
  <w:style w:type="paragraph" w:styleId="Revision">
    <w:name w:val="Revision"/>
    <w:hidden/>
    <w:uiPriority w:val="99"/>
    <w:semiHidden/>
    <w:rsid w:val="00F4291B"/>
    <w:pPr>
      <w:spacing w:after="0" w:line="240" w:lineRule="auto"/>
    </w:pPr>
    <w:rPr>
      <w:rFonts w:ascii="Times New Roman" w:eastAsia="SimSun" w:hAnsi="Times New Roman" w:cs="Times New Roman"/>
      <w:sz w:val="24"/>
      <w:szCs w:val="24"/>
      <w:lang w:eastAsia="zh-CN"/>
    </w:rPr>
  </w:style>
  <w:style w:type="paragraph" w:styleId="FootnoteText">
    <w:name w:val="footnote text"/>
    <w:basedOn w:val="Normal"/>
    <w:link w:val="FootnoteTextChar"/>
    <w:rsid w:val="00F4291B"/>
    <w:pPr>
      <w:spacing w:after="0" w:line="240" w:lineRule="auto"/>
    </w:pPr>
    <w:rPr>
      <w:rFonts w:ascii="Courier New" w:hAnsi="Courier New"/>
      <w:sz w:val="24"/>
      <w:lang w:eastAsia="zh-CN"/>
    </w:rPr>
  </w:style>
  <w:style w:type="character" w:customStyle="1" w:styleId="FootnoteTextChar">
    <w:name w:val="Footnote Text Char"/>
    <w:basedOn w:val="DefaultParagraphFont"/>
    <w:link w:val="FootnoteText"/>
    <w:rsid w:val="00F4291B"/>
    <w:rPr>
      <w:rFonts w:ascii="Courier New" w:hAnsi="Courier New" w:cs="Times New Roman"/>
      <w:sz w:val="24"/>
      <w:lang w:eastAsia="zh-CN"/>
    </w:rPr>
  </w:style>
  <w:style w:type="paragraph" w:customStyle="1" w:styleId="Question">
    <w:name w:val="Question"/>
    <w:basedOn w:val="Normal"/>
    <w:uiPriority w:val="99"/>
    <w:rsid w:val="00F4291B"/>
    <w:pPr>
      <w:keepNext/>
      <w:autoSpaceDE w:val="0"/>
      <w:autoSpaceDN w:val="0"/>
      <w:spacing w:before="120" w:after="80" w:line="240" w:lineRule="auto"/>
      <w:ind w:left="720" w:hanging="720"/>
    </w:pPr>
    <w:rPr>
      <w:rFonts w:eastAsia="Calibri"/>
      <w:sz w:val="22"/>
      <w:szCs w:val="22"/>
    </w:rPr>
  </w:style>
  <w:style w:type="paragraph" w:customStyle="1" w:styleId="Response">
    <w:name w:val="Response"/>
    <w:basedOn w:val="Normal"/>
    <w:uiPriority w:val="99"/>
    <w:rsid w:val="00F4291B"/>
    <w:pPr>
      <w:autoSpaceDE w:val="0"/>
      <w:autoSpaceDN w:val="0"/>
      <w:spacing w:after="80" w:line="240" w:lineRule="auto"/>
    </w:pPr>
    <w:rPr>
      <w:rFonts w:eastAsia="Calibri"/>
    </w:rPr>
  </w:style>
  <w:style w:type="character" w:customStyle="1" w:styleId="instruction2">
    <w:name w:val="instruction2"/>
    <w:uiPriority w:val="99"/>
    <w:rsid w:val="00F4291B"/>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rPr>
  </w:style>
  <w:style w:type="paragraph" w:styleId="Heading6">
    <w:name w:val="heading 6"/>
    <w:basedOn w:val="Normal"/>
    <w:next w:val="Normal"/>
    <w:link w:val="Heading6Char"/>
    <w:qFormat/>
    <w:rsid w:val="00944974"/>
    <w:pPr>
      <w:spacing w:before="240" w:after="60" w:line="240" w:lineRule="auto"/>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753"/>
    <w:rPr>
      <w:rFonts w:ascii="Times New Roman" w:hAnsi="Times New Roman" w:cs="Times New Roman"/>
    </w:rPr>
  </w:style>
  <w:style w:type="paragraph" w:styleId="Footer">
    <w:name w:val="footer"/>
    <w:basedOn w:val="Normal"/>
    <w:link w:val="FooterChar"/>
    <w:uiPriority w:val="99"/>
    <w:unhideWhenUsed/>
    <w:rsid w:val="005C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753"/>
    <w:rPr>
      <w:rFonts w:ascii="Times New Roman" w:hAnsi="Times New Roman" w:cs="Times New Roman"/>
    </w:rPr>
  </w:style>
  <w:style w:type="paragraph" w:styleId="BalloonText">
    <w:name w:val="Balloon Text"/>
    <w:basedOn w:val="Normal"/>
    <w:link w:val="BalloonTextChar"/>
    <w:uiPriority w:val="99"/>
    <w:unhideWhenUsed/>
    <w:rsid w:val="0099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97E49"/>
    <w:rPr>
      <w:rFonts w:ascii="Tahoma" w:hAnsi="Tahoma" w:cs="Tahoma"/>
      <w:sz w:val="16"/>
      <w:szCs w:val="16"/>
    </w:rPr>
  </w:style>
  <w:style w:type="character" w:customStyle="1" w:styleId="Heading6Char">
    <w:name w:val="Heading 6 Char"/>
    <w:basedOn w:val="DefaultParagraphFont"/>
    <w:link w:val="Heading6"/>
    <w:rsid w:val="00944974"/>
    <w:rPr>
      <w:rFonts w:ascii="Times New Roman" w:hAnsi="Times New Roman" w:cs="Times New Roman"/>
      <w:b/>
      <w:bCs/>
      <w:sz w:val="22"/>
      <w:szCs w:val="22"/>
      <w:lang w:val="en-GB"/>
    </w:rPr>
  </w:style>
  <w:style w:type="character" w:styleId="Hyperlink">
    <w:name w:val="Hyperlink"/>
    <w:basedOn w:val="DefaultParagraphFont"/>
    <w:uiPriority w:val="99"/>
    <w:unhideWhenUsed/>
    <w:rsid w:val="00944974"/>
    <w:rPr>
      <w:color w:val="0000FF" w:themeColor="hyperlink"/>
      <w:u w:val="single"/>
    </w:rPr>
  </w:style>
  <w:style w:type="paragraph" w:styleId="ListParagraph">
    <w:name w:val="List Paragraph"/>
    <w:basedOn w:val="Normal"/>
    <w:uiPriority w:val="34"/>
    <w:qFormat/>
    <w:rsid w:val="006474C7"/>
    <w:pPr>
      <w:spacing w:after="0" w:line="240" w:lineRule="auto"/>
      <w:ind w:left="720"/>
      <w:contextualSpacing/>
    </w:pPr>
    <w:rPr>
      <w:sz w:val="24"/>
      <w:szCs w:val="24"/>
    </w:rPr>
  </w:style>
  <w:style w:type="paragraph" w:styleId="BodyText">
    <w:name w:val="Body Text"/>
    <w:basedOn w:val="Normal"/>
    <w:link w:val="BodyTextChar"/>
    <w:rsid w:val="006474C7"/>
    <w:pPr>
      <w:spacing w:after="0" w:line="240" w:lineRule="auto"/>
    </w:pPr>
    <w:rPr>
      <w:rFonts w:ascii="Arial" w:hAnsi="Arial" w:cs="Arial"/>
      <w:color w:val="000000"/>
      <w:sz w:val="24"/>
      <w:szCs w:val="24"/>
    </w:rPr>
  </w:style>
  <w:style w:type="character" w:customStyle="1" w:styleId="BodyTextChar">
    <w:name w:val="Body Text Char"/>
    <w:basedOn w:val="DefaultParagraphFont"/>
    <w:link w:val="BodyText"/>
    <w:rsid w:val="006474C7"/>
    <w:rPr>
      <w:rFonts w:ascii="Arial" w:hAnsi="Arial"/>
      <w:color w:val="000000"/>
      <w:sz w:val="24"/>
      <w:szCs w:val="24"/>
    </w:rPr>
  </w:style>
  <w:style w:type="paragraph" w:styleId="BodyTextIndent">
    <w:name w:val="Body Text Indent"/>
    <w:basedOn w:val="Normal"/>
    <w:link w:val="BodyTextIndentChar"/>
    <w:rsid w:val="006474C7"/>
    <w:pPr>
      <w:spacing w:after="120" w:line="240" w:lineRule="auto"/>
      <w:ind w:left="360"/>
    </w:pPr>
    <w:rPr>
      <w:sz w:val="24"/>
      <w:szCs w:val="24"/>
    </w:rPr>
  </w:style>
  <w:style w:type="character" w:customStyle="1" w:styleId="BodyTextIndentChar">
    <w:name w:val="Body Text Indent Char"/>
    <w:basedOn w:val="DefaultParagraphFont"/>
    <w:link w:val="BodyTextIndent"/>
    <w:rsid w:val="006474C7"/>
    <w:rPr>
      <w:rFonts w:ascii="Times New Roman" w:hAnsi="Times New Roman" w:cs="Times New Roman"/>
      <w:sz w:val="24"/>
      <w:szCs w:val="24"/>
    </w:rPr>
  </w:style>
  <w:style w:type="paragraph" w:customStyle="1" w:styleId="annotationt">
    <w:name w:val="annotation t"/>
    <w:rsid w:val="006474C7"/>
    <w:pPr>
      <w:widowControl w:val="0"/>
      <w:autoSpaceDE w:val="0"/>
      <w:autoSpaceDN w:val="0"/>
      <w:adjustRightInd w:val="0"/>
      <w:spacing w:after="0" w:line="240" w:lineRule="auto"/>
      <w:jc w:val="both"/>
    </w:pPr>
    <w:rPr>
      <w:rFonts w:ascii="Times New Roman" w:hAnsi="Times New Roman" w:cs="Times New Roman"/>
    </w:rPr>
  </w:style>
  <w:style w:type="numbering" w:customStyle="1" w:styleId="NoList1">
    <w:name w:val="No List1"/>
    <w:next w:val="NoList"/>
    <w:uiPriority w:val="99"/>
    <w:semiHidden/>
    <w:unhideWhenUsed/>
    <w:rsid w:val="00F4291B"/>
  </w:style>
  <w:style w:type="table" w:customStyle="1" w:styleId="TableGrid1">
    <w:name w:val="Table Grid1"/>
    <w:basedOn w:val="TableNormal"/>
    <w:next w:val="TableGrid"/>
    <w:uiPriority w:val="59"/>
    <w:rsid w:val="00F4291B"/>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291B"/>
  </w:style>
  <w:style w:type="character" w:styleId="CommentReference">
    <w:name w:val="annotation reference"/>
    <w:uiPriority w:val="99"/>
    <w:rsid w:val="00F4291B"/>
    <w:rPr>
      <w:sz w:val="16"/>
      <w:szCs w:val="16"/>
    </w:rPr>
  </w:style>
  <w:style w:type="paragraph" w:styleId="CommentText">
    <w:name w:val="annotation text"/>
    <w:basedOn w:val="Normal"/>
    <w:link w:val="CommentTextChar"/>
    <w:uiPriority w:val="99"/>
    <w:rsid w:val="00F4291B"/>
    <w:pPr>
      <w:spacing w:after="0" w:line="240" w:lineRule="auto"/>
    </w:pPr>
    <w:rPr>
      <w:rFonts w:eastAsia="SimSun"/>
      <w:lang w:eastAsia="zh-CN"/>
    </w:rPr>
  </w:style>
  <w:style w:type="character" w:customStyle="1" w:styleId="CommentTextChar">
    <w:name w:val="Comment Text Char"/>
    <w:basedOn w:val="DefaultParagraphFont"/>
    <w:link w:val="CommentText"/>
    <w:uiPriority w:val="99"/>
    <w:rsid w:val="00F4291B"/>
    <w:rPr>
      <w:rFonts w:ascii="Times New Roman" w:eastAsia="SimSun" w:hAnsi="Times New Roman" w:cs="Times New Roman"/>
      <w:lang w:eastAsia="zh-CN"/>
    </w:rPr>
  </w:style>
  <w:style w:type="paragraph" w:styleId="CommentSubject">
    <w:name w:val="annotation subject"/>
    <w:basedOn w:val="CommentText"/>
    <w:next w:val="CommentText"/>
    <w:link w:val="CommentSubjectChar"/>
    <w:uiPriority w:val="99"/>
    <w:rsid w:val="00F4291B"/>
    <w:rPr>
      <w:b/>
      <w:bCs/>
    </w:rPr>
  </w:style>
  <w:style w:type="character" w:customStyle="1" w:styleId="CommentSubjectChar">
    <w:name w:val="Comment Subject Char"/>
    <w:basedOn w:val="CommentTextChar"/>
    <w:link w:val="CommentSubject"/>
    <w:uiPriority w:val="99"/>
    <w:rsid w:val="00F4291B"/>
    <w:rPr>
      <w:rFonts w:ascii="Times New Roman" w:eastAsia="SimSun" w:hAnsi="Times New Roman" w:cs="Times New Roman"/>
      <w:b/>
      <w:bCs/>
      <w:lang w:eastAsia="zh-CN"/>
    </w:rPr>
  </w:style>
  <w:style w:type="paragraph" w:styleId="Revision">
    <w:name w:val="Revision"/>
    <w:hidden/>
    <w:uiPriority w:val="99"/>
    <w:semiHidden/>
    <w:rsid w:val="00F4291B"/>
    <w:pPr>
      <w:spacing w:after="0" w:line="240" w:lineRule="auto"/>
    </w:pPr>
    <w:rPr>
      <w:rFonts w:ascii="Times New Roman" w:eastAsia="SimSun" w:hAnsi="Times New Roman" w:cs="Times New Roman"/>
      <w:sz w:val="24"/>
      <w:szCs w:val="24"/>
      <w:lang w:eastAsia="zh-CN"/>
    </w:rPr>
  </w:style>
  <w:style w:type="paragraph" w:styleId="FootnoteText">
    <w:name w:val="footnote text"/>
    <w:basedOn w:val="Normal"/>
    <w:link w:val="FootnoteTextChar"/>
    <w:rsid w:val="00F4291B"/>
    <w:pPr>
      <w:spacing w:after="0" w:line="240" w:lineRule="auto"/>
    </w:pPr>
    <w:rPr>
      <w:rFonts w:ascii="Courier New" w:hAnsi="Courier New"/>
      <w:sz w:val="24"/>
      <w:lang w:eastAsia="zh-CN"/>
    </w:rPr>
  </w:style>
  <w:style w:type="character" w:customStyle="1" w:styleId="FootnoteTextChar">
    <w:name w:val="Footnote Text Char"/>
    <w:basedOn w:val="DefaultParagraphFont"/>
    <w:link w:val="FootnoteText"/>
    <w:rsid w:val="00F4291B"/>
    <w:rPr>
      <w:rFonts w:ascii="Courier New" w:hAnsi="Courier New" w:cs="Times New Roman"/>
      <w:sz w:val="24"/>
      <w:lang w:eastAsia="zh-CN"/>
    </w:rPr>
  </w:style>
  <w:style w:type="paragraph" w:customStyle="1" w:styleId="Question">
    <w:name w:val="Question"/>
    <w:basedOn w:val="Normal"/>
    <w:uiPriority w:val="99"/>
    <w:rsid w:val="00F4291B"/>
    <w:pPr>
      <w:keepNext/>
      <w:autoSpaceDE w:val="0"/>
      <w:autoSpaceDN w:val="0"/>
      <w:spacing w:before="120" w:after="80" w:line="240" w:lineRule="auto"/>
      <w:ind w:left="720" w:hanging="720"/>
    </w:pPr>
    <w:rPr>
      <w:rFonts w:eastAsia="Calibri"/>
      <w:sz w:val="22"/>
      <w:szCs w:val="22"/>
    </w:rPr>
  </w:style>
  <w:style w:type="paragraph" w:customStyle="1" w:styleId="Response">
    <w:name w:val="Response"/>
    <w:basedOn w:val="Normal"/>
    <w:uiPriority w:val="99"/>
    <w:rsid w:val="00F4291B"/>
    <w:pPr>
      <w:autoSpaceDE w:val="0"/>
      <w:autoSpaceDN w:val="0"/>
      <w:spacing w:after="80" w:line="240" w:lineRule="auto"/>
    </w:pPr>
    <w:rPr>
      <w:rFonts w:eastAsia="Calibri"/>
    </w:rPr>
  </w:style>
  <w:style w:type="character" w:customStyle="1" w:styleId="instruction2">
    <w:name w:val="instruction2"/>
    <w:uiPriority w:val="99"/>
    <w:rsid w:val="00F4291B"/>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header" Target="header36.xml"/><Relationship Id="rId55" Type="http://schemas.openxmlformats.org/officeDocument/2006/relationships/header" Target="header3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yperlink" Target="mailto:erc@kemri.org" TargetMode="External"/><Relationship Id="rId20" Type="http://schemas.openxmlformats.org/officeDocument/2006/relationships/header" Target="header6.xml"/><Relationship Id="rId29" Type="http://schemas.openxmlformats.org/officeDocument/2006/relationships/header" Target="header15.xml"/><Relationship Id="rId41" Type="http://schemas.openxmlformats.org/officeDocument/2006/relationships/header" Target="header27.xml"/><Relationship Id="rId54" Type="http://schemas.openxmlformats.org/officeDocument/2006/relationships/header" Target="header3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3" Type="http://schemas.openxmlformats.org/officeDocument/2006/relationships/footer" Target="footer6.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header" Target="header35.xm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header" Target="header17.xml"/><Relationship Id="rId44" Type="http://schemas.openxmlformats.org/officeDocument/2006/relationships/header" Target="header30.xml"/><Relationship Id="rId52" Type="http://schemas.openxmlformats.org/officeDocument/2006/relationships/header" Target="header3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56" Type="http://schemas.openxmlformats.org/officeDocument/2006/relationships/header" Target="header40.xml"/><Relationship Id="rId8" Type="http://schemas.openxmlformats.org/officeDocument/2006/relationships/endnotes" Target="endnotes.xml"/><Relationship Id="rId51" Type="http://schemas.openxmlformats.org/officeDocument/2006/relationships/footer" Target="footer5.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9732</Words>
  <Characters>55475</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UCSF/PPHG Kenya Surveillance</dc:creator>
  <cp:lastModifiedBy>UCSF/PPHG Kenya Surveillance</cp:lastModifiedBy>
  <cp:revision>4</cp:revision>
  <dcterms:created xsi:type="dcterms:W3CDTF">2011-10-19T12:07:00Z</dcterms:created>
  <dcterms:modified xsi:type="dcterms:W3CDTF">2011-10-19T13:42:00Z</dcterms:modified>
</cp:coreProperties>
</file>